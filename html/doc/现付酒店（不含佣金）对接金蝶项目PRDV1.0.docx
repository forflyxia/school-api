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right" w:tblpY="3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3995"/>
      </w:tblGrid>
      <w:tr w:rsidR="003670F6" w:rsidRPr="00E17C4F" w14:paraId="5E1933E7" w14:textId="77777777" w:rsidTr="00307CA7">
        <w:tc>
          <w:tcPr>
            <w:tcW w:w="1668" w:type="dxa"/>
          </w:tcPr>
          <w:p w14:paraId="79CC7AF0" w14:textId="77777777" w:rsidR="003670F6" w:rsidRPr="00E17C4F" w:rsidRDefault="003670F6" w:rsidP="00307CA7">
            <w:pPr>
              <w:spacing w:line="360" w:lineRule="auto"/>
              <w:rPr>
                <w:rFonts w:ascii="微软雅黑" w:eastAsia="微软雅黑" w:hAnsi="微软雅黑"/>
                <w:color w:val="0D0D0D"/>
                <w:sz w:val="18"/>
                <w:szCs w:val="18"/>
              </w:rPr>
            </w:pPr>
            <w:r w:rsidRPr="00E17C4F">
              <w:rPr>
                <w:rFonts w:ascii="微软雅黑" w:eastAsia="微软雅黑" w:hAnsi="微软雅黑" w:hint="eastAsia"/>
                <w:color w:val="0D0D0D"/>
                <w:sz w:val="18"/>
                <w:szCs w:val="18"/>
              </w:rPr>
              <w:t>文档编号</w:t>
            </w:r>
          </w:p>
        </w:tc>
        <w:tc>
          <w:tcPr>
            <w:tcW w:w="3995" w:type="dxa"/>
          </w:tcPr>
          <w:p w14:paraId="349548DE" w14:textId="77777777" w:rsidR="003670F6" w:rsidRPr="00E17C4F" w:rsidRDefault="003670F6" w:rsidP="00307CA7">
            <w:pPr>
              <w:spacing w:line="360" w:lineRule="auto"/>
              <w:rPr>
                <w:rFonts w:ascii="微软雅黑" w:eastAsia="微软雅黑" w:hAnsi="微软雅黑"/>
                <w:color w:val="0D0D0D"/>
                <w:sz w:val="18"/>
                <w:szCs w:val="18"/>
              </w:rPr>
            </w:pPr>
          </w:p>
        </w:tc>
      </w:tr>
      <w:tr w:rsidR="003670F6" w:rsidRPr="00E17C4F" w14:paraId="2ED691C2" w14:textId="77777777" w:rsidTr="00307CA7">
        <w:tc>
          <w:tcPr>
            <w:tcW w:w="1668" w:type="dxa"/>
          </w:tcPr>
          <w:p w14:paraId="07E91B29" w14:textId="77777777" w:rsidR="003670F6" w:rsidRPr="00E17C4F" w:rsidRDefault="003670F6" w:rsidP="00307CA7">
            <w:pPr>
              <w:spacing w:line="360" w:lineRule="auto"/>
              <w:rPr>
                <w:rFonts w:ascii="微软雅黑" w:eastAsia="微软雅黑" w:hAnsi="微软雅黑"/>
                <w:color w:val="0D0D0D"/>
                <w:sz w:val="18"/>
                <w:szCs w:val="18"/>
              </w:rPr>
            </w:pPr>
            <w:r w:rsidRPr="00E17C4F">
              <w:rPr>
                <w:rFonts w:ascii="微软雅黑" w:eastAsia="微软雅黑" w:hAnsi="微软雅黑" w:hint="eastAsia"/>
                <w:color w:val="0D0D0D"/>
                <w:sz w:val="18"/>
                <w:szCs w:val="18"/>
              </w:rPr>
              <w:t>文档负责</w:t>
            </w:r>
          </w:p>
        </w:tc>
        <w:tc>
          <w:tcPr>
            <w:tcW w:w="3995" w:type="dxa"/>
          </w:tcPr>
          <w:p w14:paraId="14C39923" w14:textId="77777777" w:rsidR="003670F6" w:rsidRPr="00E17C4F" w:rsidRDefault="003670F6" w:rsidP="00307CA7">
            <w:pPr>
              <w:spacing w:line="360" w:lineRule="auto"/>
              <w:rPr>
                <w:rFonts w:ascii="微软雅黑" w:eastAsia="微软雅黑" w:hAnsi="微软雅黑"/>
                <w:color w:val="0D0D0D"/>
                <w:sz w:val="18"/>
                <w:szCs w:val="18"/>
              </w:rPr>
            </w:pPr>
          </w:p>
        </w:tc>
      </w:tr>
      <w:tr w:rsidR="003670F6" w:rsidRPr="00E17C4F" w14:paraId="64675425" w14:textId="77777777" w:rsidTr="00307CA7">
        <w:tc>
          <w:tcPr>
            <w:tcW w:w="1668" w:type="dxa"/>
          </w:tcPr>
          <w:p w14:paraId="78A2823C" w14:textId="77777777" w:rsidR="003670F6" w:rsidRPr="00E17C4F" w:rsidRDefault="003670F6" w:rsidP="00307CA7">
            <w:pPr>
              <w:spacing w:line="360" w:lineRule="auto"/>
              <w:rPr>
                <w:rFonts w:ascii="微软雅黑" w:eastAsia="微软雅黑" w:hAnsi="微软雅黑"/>
                <w:color w:val="0D0D0D"/>
                <w:sz w:val="18"/>
                <w:szCs w:val="18"/>
              </w:rPr>
            </w:pPr>
            <w:r w:rsidRPr="00E17C4F">
              <w:rPr>
                <w:rFonts w:ascii="微软雅黑" w:eastAsia="微软雅黑" w:hAnsi="微软雅黑" w:hint="eastAsia"/>
                <w:color w:val="0D0D0D"/>
                <w:sz w:val="18"/>
                <w:szCs w:val="18"/>
              </w:rPr>
              <w:t>项目名称</w:t>
            </w:r>
          </w:p>
        </w:tc>
        <w:tc>
          <w:tcPr>
            <w:tcW w:w="3995" w:type="dxa"/>
          </w:tcPr>
          <w:p w14:paraId="0D6B31EF" w14:textId="704B1288" w:rsidR="003670F6" w:rsidRPr="00775209" w:rsidRDefault="000F3179" w:rsidP="00AF2164">
            <w:pPr>
              <w:spacing w:line="360" w:lineRule="auto"/>
              <w:rPr>
                <w:rFonts w:ascii="微软雅黑" w:eastAsia="微软雅黑" w:hAnsi="微软雅黑"/>
                <w:color w:val="0D0D0D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D0D0D"/>
                <w:sz w:val="18"/>
                <w:szCs w:val="18"/>
              </w:rPr>
              <w:t>现付酒店</w:t>
            </w:r>
            <w:r w:rsidR="00AF2164">
              <w:rPr>
                <w:rFonts w:ascii="微软雅黑" w:eastAsia="微软雅黑" w:hAnsi="微软雅黑" w:hint="eastAsia"/>
                <w:color w:val="0D0D0D"/>
                <w:sz w:val="18"/>
                <w:szCs w:val="18"/>
              </w:rPr>
              <w:t>(不含佣金)</w:t>
            </w:r>
            <w:proofErr w:type="gramStart"/>
            <w:r>
              <w:rPr>
                <w:rFonts w:ascii="微软雅黑" w:eastAsia="微软雅黑" w:hAnsi="微软雅黑" w:hint="eastAsia"/>
                <w:color w:val="0D0D0D"/>
                <w:sz w:val="18"/>
                <w:szCs w:val="18"/>
              </w:rPr>
              <w:t>对接金蝶</w:t>
            </w:r>
            <w:r w:rsidR="00AF2164">
              <w:rPr>
                <w:rFonts w:ascii="微软雅黑" w:eastAsia="微软雅黑" w:hAnsi="微软雅黑" w:hint="eastAsia"/>
                <w:color w:val="0D0D0D"/>
                <w:sz w:val="18"/>
                <w:szCs w:val="18"/>
              </w:rPr>
              <w:t>项目</w:t>
            </w:r>
            <w:proofErr w:type="gramEnd"/>
          </w:p>
        </w:tc>
      </w:tr>
      <w:tr w:rsidR="003670F6" w:rsidRPr="00E17C4F" w14:paraId="1F80E1E3" w14:textId="77777777" w:rsidTr="00307CA7">
        <w:tc>
          <w:tcPr>
            <w:tcW w:w="1668" w:type="dxa"/>
          </w:tcPr>
          <w:p w14:paraId="6B1403BA" w14:textId="77777777" w:rsidR="003670F6" w:rsidRPr="00E17C4F" w:rsidRDefault="003670F6" w:rsidP="00307CA7">
            <w:pPr>
              <w:spacing w:line="360" w:lineRule="auto"/>
              <w:rPr>
                <w:rFonts w:ascii="微软雅黑" w:eastAsia="微软雅黑" w:hAnsi="微软雅黑"/>
                <w:color w:val="0D0D0D"/>
                <w:sz w:val="18"/>
                <w:szCs w:val="18"/>
              </w:rPr>
            </w:pPr>
            <w:r w:rsidRPr="00E17C4F">
              <w:rPr>
                <w:rFonts w:ascii="微软雅黑" w:eastAsia="微软雅黑" w:hAnsi="微软雅黑" w:hint="eastAsia"/>
                <w:color w:val="0D0D0D"/>
                <w:sz w:val="18"/>
                <w:szCs w:val="18"/>
              </w:rPr>
              <w:t>文件状态</w:t>
            </w:r>
          </w:p>
        </w:tc>
        <w:tc>
          <w:tcPr>
            <w:tcW w:w="3995" w:type="dxa"/>
          </w:tcPr>
          <w:p w14:paraId="79DFF32C" w14:textId="77777777" w:rsidR="003670F6" w:rsidRPr="00E17C4F" w:rsidRDefault="003670F6" w:rsidP="00307CA7">
            <w:pPr>
              <w:spacing w:line="360" w:lineRule="auto"/>
              <w:rPr>
                <w:rFonts w:ascii="微软雅黑" w:eastAsia="微软雅黑" w:hAnsi="微软雅黑"/>
                <w:color w:val="0D0D0D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D0D0D"/>
                <w:sz w:val="18"/>
                <w:szCs w:val="18"/>
              </w:rPr>
              <w:t>草稿</w:t>
            </w:r>
          </w:p>
        </w:tc>
      </w:tr>
      <w:tr w:rsidR="003670F6" w:rsidRPr="00E17C4F" w14:paraId="3BA0C8BA" w14:textId="77777777" w:rsidTr="00307CA7">
        <w:tc>
          <w:tcPr>
            <w:tcW w:w="1668" w:type="dxa"/>
          </w:tcPr>
          <w:p w14:paraId="2E668188" w14:textId="77777777" w:rsidR="003670F6" w:rsidRPr="00E17C4F" w:rsidRDefault="003670F6" w:rsidP="00307CA7">
            <w:pPr>
              <w:spacing w:line="360" w:lineRule="auto"/>
              <w:rPr>
                <w:rFonts w:ascii="微软雅黑" w:eastAsia="微软雅黑" w:hAnsi="微软雅黑"/>
                <w:color w:val="0D0D0D"/>
                <w:sz w:val="18"/>
                <w:szCs w:val="18"/>
              </w:rPr>
            </w:pPr>
            <w:r w:rsidRPr="00E17C4F">
              <w:rPr>
                <w:rFonts w:ascii="微软雅黑" w:eastAsia="微软雅黑" w:hAnsi="微软雅黑" w:hint="eastAsia"/>
                <w:color w:val="0D0D0D"/>
                <w:sz w:val="18"/>
                <w:szCs w:val="18"/>
              </w:rPr>
              <w:t>文件密级</w:t>
            </w:r>
          </w:p>
        </w:tc>
        <w:tc>
          <w:tcPr>
            <w:tcW w:w="3995" w:type="dxa"/>
          </w:tcPr>
          <w:p w14:paraId="2D83FD7F" w14:textId="77777777" w:rsidR="003670F6" w:rsidRPr="00E17C4F" w:rsidRDefault="003670F6" w:rsidP="00307CA7">
            <w:pPr>
              <w:spacing w:line="360" w:lineRule="auto"/>
              <w:rPr>
                <w:rFonts w:ascii="微软雅黑" w:eastAsia="微软雅黑" w:hAnsi="微软雅黑"/>
                <w:color w:val="0D0D0D"/>
                <w:sz w:val="18"/>
                <w:szCs w:val="18"/>
              </w:rPr>
            </w:pPr>
            <w:r w:rsidRPr="00E17C4F">
              <w:rPr>
                <w:rFonts w:ascii="微软雅黑" w:eastAsia="微软雅黑" w:hAnsi="微软雅黑" w:hint="eastAsia"/>
                <w:color w:val="0D0D0D"/>
                <w:sz w:val="18"/>
                <w:szCs w:val="18"/>
              </w:rPr>
              <w:t>绝密</w:t>
            </w:r>
          </w:p>
        </w:tc>
      </w:tr>
    </w:tbl>
    <w:p w14:paraId="4947B5D8" w14:textId="77777777" w:rsidR="003670F6" w:rsidRDefault="003670F6" w:rsidP="003670F6">
      <w:pPr>
        <w:spacing w:line="360" w:lineRule="auto"/>
      </w:pPr>
    </w:p>
    <w:p w14:paraId="5F17FAA8" w14:textId="77777777" w:rsidR="003670F6" w:rsidRDefault="003670F6" w:rsidP="003670F6">
      <w:pPr>
        <w:spacing w:line="360" w:lineRule="auto"/>
      </w:pPr>
    </w:p>
    <w:p w14:paraId="35F7DB0B" w14:textId="77777777" w:rsidR="003670F6" w:rsidRDefault="003670F6" w:rsidP="003670F6">
      <w:pPr>
        <w:spacing w:line="360" w:lineRule="auto"/>
      </w:pPr>
    </w:p>
    <w:p w14:paraId="009B10F0" w14:textId="77777777" w:rsidR="003670F6" w:rsidRDefault="003670F6" w:rsidP="003670F6">
      <w:pPr>
        <w:spacing w:line="360" w:lineRule="auto"/>
      </w:pPr>
    </w:p>
    <w:p w14:paraId="57E575CB" w14:textId="77777777" w:rsidR="003670F6" w:rsidRDefault="003670F6" w:rsidP="003670F6">
      <w:pPr>
        <w:spacing w:line="360" w:lineRule="auto"/>
      </w:pPr>
    </w:p>
    <w:p w14:paraId="18E4C5D7" w14:textId="77777777" w:rsidR="003670F6" w:rsidRDefault="003670F6" w:rsidP="003670F6">
      <w:pPr>
        <w:spacing w:line="360" w:lineRule="auto"/>
      </w:pPr>
    </w:p>
    <w:p w14:paraId="1B8686ED" w14:textId="77777777" w:rsidR="003670F6" w:rsidRDefault="003670F6" w:rsidP="003670F6">
      <w:pPr>
        <w:spacing w:line="360" w:lineRule="auto"/>
      </w:pPr>
    </w:p>
    <w:p w14:paraId="12F2DFF5" w14:textId="77777777" w:rsidR="003670F6" w:rsidRDefault="003670F6" w:rsidP="003670F6">
      <w:pPr>
        <w:spacing w:line="360" w:lineRule="auto"/>
      </w:pPr>
    </w:p>
    <w:p w14:paraId="0A8673C7" w14:textId="77777777" w:rsidR="003670F6" w:rsidRDefault="003670F6" w:rsidP="003670F6">
      <w:pPr>
        <w:spacing w:line="360" w:lineRule="auto"/>
      </w:pPr>
    </w:p>
    <w:p w14:paraId="63144E7E" w14:textId="77777777" w:rsidR="003670F6" w:rsidRDefault="003670F6" w:rsidP="003670F6">
      <w:pPr>
        <w:spacing w:line="360" w:lineRule="auto"/>
      </w:pPr>
    </w:p>
    <w:p w14:paraId="1D141044" w14:textId="77777777" w:rsidR="003670F6" w:rsidRDefault="003670F6" w:rsidP="003670F6">
      <w:pPr>
        <w:spacing w:line="360" w:lineRule="auto"/>
      </w:pPr>
    </w:p>
    <w:p w14:paraId="25C0C809" w14:textId="77777777" w:rsidR="003670F6" w:rsidRDefault="003670F6" w:rsidP="003670F6">
      <w:pPr>
        <w:spacing w:line="360" w:lineRule="auto"/>
        <w:jc w:val="center"/>
        <w:rPr>
          <w:rFonts w:ascii="微软雅黑" w:eastAsia="微软雅黑" w:hAnsi="微软雅黑" w:cs="Arial"/>
          <w:b/>
          <w:sz w:val="52"/>
          <w:szCs w:val="52"/>
        </w:rPr>
      </w:pPr>
      <w:r w:rsidRPr="007101E4">
        <w:rPr>
          <w:rFonts w:ascii="微软雅黑" w:eastAsia="微软雅黑" w:hAnsi="微软雅黑" w:cs="Arial" w:hint="eastAsia"/>
          <w:b/>
          <w:sz w:val="52"/>
          <w:szCs w:val="52"/>
        </w:rPr>
        <w:t>需求规格说明书</w:t>
      </w:r>
    </w:p>
    <w:p w14:paraId="6FC6D81C" w14:textId="77777777" w:rsidR="003670F6" w:rsidRDefault="003670F6" w:rsidP="003670F6">
      <w:pPr>
        <w:spacing w:line="360" w:lineRule="auto"/>
      </w:pPr>
    </w:p>
    <w:p w14:paraId="3A5D9804" w14:textId="77777777" w:rsidR="003670F6" w:rsidRDefault="003670F6" w:rsidP="003670F6">
      <w:pPr>
        <w:spacing w:line="360" w:lineRule="auto"/>
      </w:pPr>
    </w:p>
    <w:p w14:paraId="339DB63C" w14:textId="77777777" w:rsidR="003670F6" w:rsidRDefault="003670F6" w:rsidP="003670F6">
      <w:pPr>
        <w:spacing w:line="360" w:lineRule="auto"/>
      </w:pPr>
    </w:p>
    <w:p w14:paraId="4464DB09" w14:textId="77777777" w:rsidR="003670F6" w:rsidRDefault="003670F6" w:rsidP="003670F6">
      <w:pPr>
        <w:spacing w:line="360" w:lineRule="auto"/>
      </w:pPr>
    </w:p>
    <w:tbl>
      <w:tblPr>
        <w:tblW w:w="7455" w:type="dxa"/>
        <w:jc w:val="center"/>
        <w:tblInd w:w="6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5"/>
        <w:gridCol w:w="5010"/>
      </w:tblGrid>
      <w:tr w:rsidR="003670F6" w:rsidRPr="00E17C4F" w14:paraId="129327CE" w14:textId="77777777" w:rsidTr="00307CA7">
        <w:trPr>
          <w:jc w:val="center"/>
        </w:trPr>
        <w:tc>
          <w:tcPr>
            <w:tcW w:w="2445" w:type="dxa"/>
            <w:vAlign w:val="center"/>
          </w:tcPr>
          <w:p w14:paraId="6C33CDCC" w14:textId="77777777" w:rsidR="003670F6" w:rsidRPr="00E17C4F" w:rsidRDefault="003670F6" w:rsidP="00307CA7">
            <w:pPr>
              <w:spacing w:line="360" w:lineRule="auto"/>
              <w:rPr>
                <w:rFonts w:ascii="微软雅黑" w:eastAsia="微软雅黑" w:hAnsi="微软雅黑"/>
                <w:b/>
                <w:color w:val="0D0D0D"/>
                <w:sz w:val="18"/>
                <w:szCs w:val="18"/>
              </w:rPr>
            </w:pPr>
            <w:r w:rsidRPr="00E17C4F">
              <w:rPr>
                <w:rFonts w:ascii="微软雅黑" w:eastAsia="微软雅黑" w:hAnsi="微软雅黑" w:hint="eastAsia"/>
                <w:b/>
                <w:color w:val="0D0D0D"/>
                <w:sz w:val="18"/>
                <w:szCs w:val="18"/>
              </w:rPr>
              <w:t>重要性</w:t>
            </w:r>
          </w:p>
        </w:tc>
        <w:tc>
          <w:tcPr>
            <w:tcW w:w="5010" w:type="dxa"/>
            <w:vAlign w:val="center"/>
          </w:tcPr>
          <w:p w14:paraId="1A6AE9AC" w14:textId="77777777" w:rsidR="003670F6" w:rsidRPr="00E17C4F" w:rsidRDefault="003670F6" w:rsidP="00307CA7">
            <w:pPr>
              <w:spacing w:line="360" w:lineRule="auto"/>
              <w:rPr>
                <w:rFonts w:ascii="微软雅黑" w:eastAsia="微软雅黑" w:hAnsi="微软雅黑"/>
                <w:b/>
                <w:color w:val="0D0D0D"/>
                <w:sz w:val="18"/>
                <w:szCs w:val="18"/>
              </w:rPr>
            </w:pPr>
            <w:r w:rsidRPr="00E17C4F">
              <w:rPr>
                <w:rFonts w:ascii="微软雅黑" w:eastAsia="微软雅黑" w:hAnsi="微软雅黑" w:hint="eastAsia"/>
                <w:b/>
                <w:color w:val="0D0D0D"/>
                <w:sz w:val="18"/>
                <w:szCs w:val="18"/>
              </w:rPr>
              <w:t>高</w:t>
            </w:r>
          </w:p>
        </w:tc>
      </w:tr>
      <w:tr w:rsidR="003670F6" w:rsidRPr="00E17C4F" w14:paraId="352BFE55" w14:textId="77777777" w:rsidTr="00307CA7">
        <w:trPr>
          <w:jc w:val="center"/>
        </w:trPr>
        <w:tc>
          <w:tcPr>
            <w:tcW w:w="2445" w:type="dxa"/>
            <w:vAlign w:val="center"/>
          </w:tcPr>
          <w:p w14:paraId="326AC5C8" w14:textId="77777777" w:rsidR="003670F6" w:rsidRPr="00E17C4F" w:rsidRDefault="003670F6" w:rsidP="00307CA7">
            <w:pPr>
              <w:spacing w:line="360" w:lineRule="auto"/>
              <w:rPr>
                <w:rFonts w:ascii="微软雅黑" w:eastAsia="微软雅黑" w:hAnsi="微软雅黑"/>
                <w:b/>
                <w:color w:val="0D0D0D"/>
                <w:sz w:val="18"/>
                <w:szCs w:val="18"/>
              </w:rPr>
            </w:pPr>
            <w:r w:rsidRPr="00E17C4F">
              <w:rPr>
                <w:rFonts w:ascii="微软雅黑" w:eastAsia="微软雅黑" w:hAnsi="微软雅黑" w:hint="eastAsia"/>
                <w:b/>
                <w:color w:val="0D0D0D"/>
                <w:sz w:val="18"/>
                <w:szCs w:val="18"/>
              </w:rPr>
              <w:t>紧迫性</w:t>
            </w:r>
          </w:p>
        </w:tc>
        <w:tc>
          <w:tcPr>
            <w:tcW w:w="5010" w:type="dxa"/>
            <w:vAlign w:val="center"/>
          </w:tcPr>
          <w:p w14:paraId="4532491F" w14:textId="77777777" w:rsidR="003670F6" w:rsidRPr="00E17C4F" w:rsidRDefault="003670F6" w:rsidP="00307CA7">
            <w:pPr>
              <w:spacing w:line="360" w:lineRule="auto"/>
              <w:rPr>
                <w:rFonts w:ascii="微软雅黑" w:eastAsia="微软雅黑" w:hAnsi="微软雅黑"/>
                <w:b/>
                <w:color w:val="0D0D0D"/>
                <w:sz w:val="18"/>
                <w:szCs w:val="18"/>
              </w:rPr>
            </w:pPr>
            <w:r w:rsidRPr="00E17C4F">
              <w:rPr>
                <w:rFonts w:ascii="微软雅黑" w:eastAsia="微软雅黑" w:hAnsi="微软雅黑" w:hint="eastAsia"/>
                <w:b/>
                <w:color w:val="0D0D0D"/>
                <w:sz w:val="18"/>
                <w:szCs w:val="18"/>
              </w:rPr>
              <w:t>高</w:t>
            </w:r>
          </w:p>
        </w:tc>
      </w:tr>
      <w:tr w:rsidR="003670F6" w:rsidRPr="00E17C4F" w14:paraId="5EB7807E" w14:textId="77777777" w:rsidTr="00307CA7">
        <w:trPr>
          <w:jc w:val="center"/>
        </w:trPr>
        <w:tc>
          <w:tcPr>
            <w:tcW w:w="2445" w:type="dxa"/>
            <w:vAlign w:val="center"/>
          </w:tcPr>
          <w:p w14:paraId="73C8D513" w14:textId="77777777" w:rsidR="003670F6" w:rsidRPr="00E17C4F" w:rsidRDefault="003670F6" w:rsidP="00307CA7">
            <w:pPr>
              <w:spacing w:line="360" w:lineRule="auto"/>
              <w:rPr>
                <w:rFonts w:ascii="微软雅黑" w:eastAsia="微软雅黑" w:hAnsi="微软雅黑"/>
                <w:b/>
                <w:color w:val="0D0D0D"/>
                <w:sz w:val="18"/>
                <w:szCs w:val="18"/>
              </w:rPr>
            </w:pPr>
            <w:r w:rsidRPr="00E17C4F">
              <w:rPr>
                <w:rFonts w:ascii="微软雅黑" w:eastAsia="微软雅黑" w:hAnsi="微软雅黑" w:hint="eastAsia"/>
                <w:b/>
                <w:color w:val="0D0D0D"/>
                <w:sz w:val="18"/>
                <w:szCs w:val="18"/>
              </w:rPr>
              <w:t>拟制人</w:t>
            </w:r>
          </w:p>
        </w:tc>
        <w:tc>
          <w:tcPr>
            <w:tcW w:w="5010" w:type="dxa"/>
            <w:vAlign w:val="center"/>
          </w:tcPr>
          <w:p w14:paraId="7AA31DB4" w14:textId="77777777" w:rsidR="003670F6" w:rsidRPr="00E17C4F" w:rsidRDefault="003670F6" w:rsidP="00307CA7">
            <w:pPr>
              <w:spacing w:line="360" w:lineRule="auto"/>
              <w:rPr>
                <w:rFonts w:ascii="微软雅黑" w:eastAsia="微软雅黑" w:hAnsi="微软雅黑"/>
                <w:b/>
                <w:color w:val="0D0D0D"/>
                <w:sz w:val="18"/>
                <w:szCs w:val="18"/>
              </w:rPr>
            </w:pPr>
          </w:p>
        </w:tc>
      </w:tr>
      <w:tr w:rsidR="003670F6" w:rsidRPr="00E17C4F" w14:paraId="62FF2CC8" w14:textId="77777777" w:rsidTr="00307CA7">
        <w:trPr>
          <w:jc w:val="center"/>
        </w:trPr>
        <w:tc>
          <w:tcPr>
            <w:tcW w:w="2445" w:type="dxa"/>
            <w:vAlign w:val="center"/>
          </w:tcPr>
          <w:p w14:paraId="40C95696" w14:textId="77777777" w:rsidR="003670F6" w:rsidRPr="00E17C4F" w:rsidRDefault="003670F6" w:rsidP="00307CA7">
            <w:pPr>
              <w:spacing w:line="360" w:lineRule="auto"/>
              <w:rPr>
                <w:rFonts w:ascii="微软雅黑" w:eastAsia="微软雅黑" w:hAnsi="微软雅黑"/>
                <w:b/>
                <w:color w:val="0D0D0D"/>
                <w:sz w:val="18"/>
                <w:szCs w:val="18"/>
              </w:rPr>
            </w:pPr>
            <w:r w:rsidRPr="00E17C4F">
              <w:rPr>
                <w:rFonts w:ascii="微软雅黑" w:eastAsia="微软雅黑" w:hAnsi="微软雅黑" w:hint="eastAsia"/>
                <w:b/>
                <w:color w:val="0D0D0D"/>
                <w:sz w:val="18"/>
                <w:szCs w:val="18"/>
              </w:rPr>
              <w:t>审核人</w:t>
            </w:r>
          </w:p>
        </w:tc>
        <w:tc>
          <w:tcPr>
            <w:tcW w:w="5010" w:type="dxa"/>
            <w:vAlign w:val="center"/>
          </w:tcPr>
          <w:p w14:paraId="070B9927" w14:textId="77777777" w:rsidR="003670F6" w:rsidRPr="00E17C4F" w:rsidRDefault="003670F6" w:rsidP="00307CA7">
            <w:pPr>
              <w:spacing w:line="360" w:lineRule="auto"/>
              <w:rPr>
                <w:rFonts w:ascii="微软雅黑" w:eastAsia="微软雅黑" w:hAnsi="微软雅黑"/>
                <w:b/>
                <w:color w:val="0D0D0D"/>
                <w:sz w:val="18"/>
                <w:szCs w:val="18"/>
              </w:rPr>
            </w:pPr>
          </w:p>
        </w:tc>
      </w:tr>
      <w:tr w:rsidR="003670F6" w:rsidRPr="00E17C4F" w14:paraId="50F387BF" w14:textId="77777777" w:rsidTr="00307CA7">
        <w:trPr>
          <w:jc w:val="center"/>
        </w:trPr>
        <w:tc>
          <w:tcPr>
            <w:tcW w:w="2445" w:type="dxa"/>
            <w:vAlign w:val="center"/>
          </w:tcPr>
          <w:p w14:paraId="7265D6A9" w14:textId="77777777" w:rsidR="003670F6" w:rsidRPr="00E17C4F" w:rsidRDefault="003670F6" w:rsidP="00307CA7">
            <w:pPr>
              <w:spacing w:line="360" w:lineRule="auto"/>
              <w:rPr>
                <w:rFonts w:ascii="微软雅黑" w:eastAsia="微软雅黑" w:hAnsi="微软雅黑"/>
                <w:b/>
                <w:color w:val="0D0D0D"/>
                <w:sz w:val="18"/>
                <w:szCs w:val="18"/>
              </w:rPr>
            </w:pPr>
            <w:r w:rsidRPr="00E17C4F">
              <w:rPr>
                <w:rFonts w:ascii="微软雅黑" w:eastAsia="微软雅黑" w:hAnsi="微软雅黑" w:hint="eastAsia"/>
                <w:b/>
                <w:color w:val="0D0D0D"/>
                <w:sz w:val="18"/>
                <w:szCs w:val="18"/>
              </w:rPr>
              <w:t>提交日期</w:t>
            </w:r>
          </w:p>
        </w:tc>
        <w:tc>
          <w:tcPr>
            <w:tcW w:w="5010" w:type="dxa"/>
            <w:vAlign w:val="center"/>
          </w:tcPr>
          <w:p w14:paraId="47E901B6" w14:textId="77777777" w:rsidR="003670F6" w:rsidRPr="00E17C4F" w:rsidRDefault="003670F6" w:rsidP="00307CA7">
            <w:pPr>
              <w:spacing w:line="360" w:lineRule="auto"/>
              <w:rPr>
                <w:rFonts w:ascii="微软雅黑" w:eastAsia="微软雅黑" w:hAnsi="微软雅黑"/>
                <w:b/>
                <w:color w:val="0D0D0D"/>
                <w:sz w:val="18"/>
                <w:szCs w:val="18"/>
              </w:rPr>
            </w:pPr>
          </w:p>
        </w:tc>
      </w:tr>
      <w:tr w:rsidR="003670F6" w:rsidRPr="00E17C4F" w14:paraId="796A3195" w14:textId="77777777" w:rsidTr="00307CA7">
        <w:trPr>
          <w:jc w:val="center"/>
        </w:trPr>
        <w:tc>
          <w:tcPr>
            <w:tcW w:w="2445" w:type="dxa"/>
            <w:vAlign w:val="center"/>
          </w:tcPr>
          <w:p w14:paraId="29AB820E" w14:textId="77777777" w:rsidR="003670F6" w:rsidRPr="00E17C4F" w:rsidRDefault="003670F6" w:rsidP="00307CA7">
            <w:pPr>
              <w:spacing w:line="360" w:lineRule="auto"/>
              <w:rPr>
                <w:rFonts w:ascii="微软雅黑" w:eastAsia="微软雅黑" w:hAnsi="微软雅黑"/>
                <w:b/>
                <w:color w:val="0D0D0D"/>
                <w:sz w:val="18"/>
                <w:szCs w:val="18"/>
              </w:rPr>
            </w:pPr>
            <w:r w:rsidRPr="00E17C4F">
              <w:rPr>
                <w:rFonts w:ascii="微软雅黑" w:eastAsia="微软雅黑" w:hAnsi="微软雅黑" w:hint="eastAsia"/>
                <w:b/>
                <w:color w:val="0D0D0D"/>
                <w:sz w:val="18"/>
                <w:szCs w:val="18"/>
              </w:rPr>
              <w:t>需求变更控制时间点</w:t>
            </w:r>
          </w:p>
        </w:tc>
        <w:tc>
          <w:tcPr>
            <w:tcW w:w="5010" w:type="dxa"/>
            <w:vAlign w:val="center"/>
          </w:tcPr>
          <w:p w14:paraId="33A91A7E" w14:textId="77777777" w:rsidR="003670F6" w:rsidRPr="00E17C4F" w:rsidRDefault="003670F6" w:rsidP="00307CA7">
            <w:pPr>
              <w:spacing w:line="360" w:lineRule="auto"/>
              <w:rPr>
                <w:rFonts w:ascii="微软雅黑" w:eastAsia="微软雅黑" w:hAnsi="微软雅黑"/>
                <w:b/>
                <w:iCs/>
                <w:color w:val="0D0D0D"/>
                <w:sz w:val="18"/>
                <w:szCs w:val="18"/>
              </w:rPr>
            </w:pPr>
          </w:p>
        </w:tc>
      </w:tr>
    </w:tbl>
    <w:p w14:paraId="79FD0AD9" w14:textId="77777777" w:rsidR="003670F6" w:rsidRDefault="003670F6" w:rsidP="003670F6">
      <w:pPr>
        <w:spacing w:line="360" w:lineRule="auto"/>
      </w:pPr>
    </w:p>
    <w:p w14:paraId="1D7B2C0F" w14:textId="77777777" w:rsidR="00286B4E" w:rsidRPr="00E17C4F" w:rsidRDefault="00286B4E" w:rsidP="00286B4E">
      <w:pPr>
        <w:spacing w:line="360" w:lineRule="auto"/>
        <w:jc w:val="center"/>
        <w:rPr>
          <w:rFonts w:ascii="微软雅黑" w:eastAsia="微软雅黑" w:hAnsi="微软雅黑" w:cs="Arial"/>
          <w:szCs w:val="21"/>
        </w:rPr>
      </w:pPr>
      <w:proofErr w:type="gramStart"/>
      <w:r w:rsidRPr="00E17C4F">
        <w:rPr>
          <w:rFonts w:ascii="微软雅黑" w:eastAsia="微软雅黑" w:hAnsi="微软雅黑" w:cs="Arial"/>
          <w:szCs w:val="21"/>
        </w:rPr>
        <w:t>携程旅游</w:t>
      </w:r>
      <w:proofErr w:type="gramEnd"/>
      <w:r w:rsidRPr="00E17C4F">
        <w:rPr>
          <w:rFonts w:ascii="微软雅黑" w:eastAsia="微软雅黑" w:hAnsi="微软雅黑" w:cs="Arial"/>
          <w:szCs w:val="21"/>
        </w:rPr>
        <w:t>信息技术（上海）有限公司</w:t>
      </w:r>
    </w:p>
    <w:p w14:paraId="19560B67" w14:textId="77777777" w:rsidR="00286B4E" w:rsidRPr="00E17C4F" w:rsidRDefault="00286B4E" w:rsidP="00286B4E">
      <w:pPr>
        <w:spacing w:line="360" w:lineRule="auto"/>
        <w:jc w:val="center"/>
        <w:rPr>
          <w:rFonts w:ascii="微软雅黑" w:eastAsia="微软雅黑" w:hAnsi="微软雅黑"/>
        </w:rPr>
      </w:pPr>
      <w:r>
        <w:rPr>
          <w:rFonts w:ascii="宋体" w:hAnsi="宋体" w:cs="Arial" w:hint="eastAsia"/>
          <w:noProof/>
          <w:kern w:val="0"/>
          <w:szCs w:val="21"/>
        </w:rPr>
        <w:t>金融技术研发部</w:t>
      </w:r>
    </w:p>
    <w:p w14:paraId="7B96326C" w14:textId="77777777" w:rsidR="003670F6" w:rsidRDefault="003670F6" w:rsidP="003670F6">
      <w:pPr>
        <w:spacing w:line="360" w:lineRule="auto"/>
      </w:pPr>
    </w:p>
    <w:p w14:paraId="6D93ACC8" w14:textId="77777777" w:rsidR="00286B4E" w:rsidRDefault="00286B4E" w:rsidP="003670F6">
      <w:pPr>
        <w:spacing w:line="360" w:lineRule="auto"/>
      </w:pPr>
    </w:p>
    <w:p w14:paraId="555858AF" w14:textId="77777777" w:rsidR="00286B4E" w:rsidRDefault="00286B4E" w:rsidP="003670F6">
      <w:pPr>
        <w:spacing w:line="360" w:lineRule="auto"/>
      </w:pPr>
    </w:p>
    <w:p w14:paraId="7B163DEE" w14:textId="77777777" w:rsidR="00940421" w:rsidRPr="003670F6" w:rsidRDefault="00940421" w:rsidP="00017B92">
      <w:pPr>
        <w:jc w:val="right"/>
        <w:rPr>
          <w:rFonts w:ascii="微软雅黑" w:eastAsia="微软雅黑" w:hAnsi="微软雅黑" w:cstheme="minorHAnsi"/>
          <w:color w:val="000000" w:themeColor="text1"/>
          <w:szCs w:val="21"/>
        </w:rPr>
      </w:pPr>
    </w:p>
    <w:p w14:paraId="202AFC0A" w14:textId="77777777" w:rsidR="00286B4E" w:rsidRPr="00C470A2" w:rsidRDefault="00286B4E" w:rsidP="00286B4E">
      <w:pPr>
        <w:pStyle w:val="1"/>
        <w:ind w:firstLine="140"/>
        <w:rPr>
          <w:rFonts w:ascii="微软雅黑" w:eastAsia="微软雅黑" w:hAnsi="微软雅黑"/>
          <w:sz w:val="28"/>
          <w:szCs w:val="28"/>
        </w:rPr>
      </w:pPr>
      <w:bookmarkStart w:id="0" w:name="_Toc403744385"/>
      <w:bookmarkStart w:id="1" w:name="_Toc414608874"/>
      <w:r w:rsidRPr="00C470A2">
        <w:rPr>
          <w:rFonts w:ascii="微软雅黑" w:eastAsia="微软雅黑" w:hAnsi="微软雅黑" w:hint="eastAsia"/>
          <w:sz w:val="28"/>
          <w:szCs w:val="28"/>
        </w:rPr>
        <w:t>文档更新记录</w:t>
      </w:r>
      <w:bookmarkEnd w:id="0"/>
      <w:bookmarkEnd w:id="1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6"/>
        <w:gridCol w:w="827"/>
        <w:gridCol w:w="1311"/>
        <w:gridCol w:w="882"/>
        <w:gridCol w:w="930"/>
        <w:gridCol w:w="3816"/>
      </w:tblGrid>
      <w:tr w:rsidR="00286B4E" w:rsidRPr="00F24D85" w14:paraId="5B372C5D" w14:textId="77777777" w:rsidTr="00307CA7">
        <w:trPr>
          <w:trHeight w:val="338"/>
          <w:jc w:val="center"/>
        </w:trPr>
        <w:tc>
          <w:tcPr>
            <w:tcW w:w="756" w:type="dxa"/>
            <w:shd w:val="clear" w:color="auto" w:fill="A6A6A6"/>
          </w:tcPr>
          <w:p w14:paraId="2C13DB6F" w14:textId="77777777" w:rsidR="00286B4E" w:rsidRPr="00771F61" w:rsidRDefault="00286B4E" w:rsidP="00307CA7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771F61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827" w:type="dxa"/>
            <w:shd w:val="clear" w:color="auto" w:fill="A6A6A6"/>
          </w:tcPr>
          <w:p w14:paraId="10D5F5F6" w14:textId="77777777" w:rsidR="00286B4E" w:rsidRPr="00771F61" w:rsidRDefault="00286B4E" w:rsidP="00307CA7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771F61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版本</w:t>
            </w:r>
          </w:p>
        </w:tc>
        <w:tc>
          <w:tcPr>
            <w:tcW w:w="1311" w:type="dxa"/>
            <w:shd w:val="clear" w:color="auto" w:fill="A6A6A6"/>
          </w:tcPr>
          <w:p w14:paraId="7B49A087" w14:textId="77777777" w:rsidR="00286B4E" w:rsidRPr="00771F61" w:rsidRDefault="00286B4E" w:rsidP="00307CA7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771F61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日期</w:t>
            </w:r>
          </w:p>
        </w:tc>
        <w:tc>
          <w:tcPr>
            <w:tcW w:w="882" w:type="dxa"/>
            <w:shd w:val="clear" w:color="auto" w:fill="A6A6A6"/>
          </w:tcPr>
          <w:p w14:paraId="52A043CB" w14:textId="77777777" w:rsidR="00286B4E" w:rsidRPr="00771F61" w:rsidRDefault="00286B4E" w:rsidP="00307CA7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771F61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撰写</w:t>
            </w:r>
          </w:p>
        </w:tc>
        <w:tc>
          <w:tcPr>
            <w:tcW w:w="930" w:type="dxa"/>
            <w:shd w:val="clear" w:color="auto" w:fill="A6A6A6"/>
          </w:tcPr>
          <w:p w14:paraId="69559A09" w14:textId="77777777" w:rsidR="00286B4E" w:rsidRPr="00771F61" w:rsidRDefault="00286B4E" w:rsidP="00307CA7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771F61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审定</w:t>
            </w:r>
          </w:p>
        </w:tc>
        <w:tc>
          <w:tcPr>
            <w:tcW w:w="3816" w:type="dxa"/>
            <w:shd w:val="clear" w:color="auto" w:fill="A6A6A6"/>
          </w:tcPr>
          <w:p w14:paraId="14033C90" w14:textId="77777777" w:rsidR="00286B4E" w:rsidRPr="00771F61" w:rsidRDefault="00286B4E" w:rsidP="00307CA7">
            <w:pPr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771F61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286B4E" w:rsidRPr="00F24D85" w14:paraId="4646891F" w14:textId="77777777" w:rsidTr="00307CA7">
        <w:trPr>
          <w:trHeight w:val="374"/>
          <w:jc w:val="center"/>
        </w:trPr>
        <w:tc>
          <w:tcPr>
            <w:tcW w:w="756" w:type="dxa"/>
          </w:tcPr>
          <w:p w14:paraId="6EADD3A2" w14:textId="77777777" w:rsidR="00286B4E" w:rsidRPr="00771F61" w:rsidRDefault="00286B4E" w:rsidP="00307CA7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71F61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827" w:type="dxa"/>
          </w:tcPr>
          <w:p w14:paraId="1D9CE49E" w14:textId="52FC28A1" w:rsidR="00286B4E" w:rsidRPr="00771F61" w:rsidRDefault="00307CA7" w:rsidP="00126E41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</w:t>
            </w:r>
            <w:r w:rsidR="00126E41">
              <w:rPr>
                <w:rFonts w:ascii="微软雅黑" w:eastAsia="微软雅黑" w:hAnsi="微软雅黑" w:hint="eastAsia"/>
                <w:sz w:val="18"/>
                <w:szCs w:val="18"/>
              </w:rPr>
              <w:t>1.0</w:t>
            </w:r>
          </w:p>
        </w:tc>
        <w:tc>
          <w:tcPr>
            <w:tcW w:w="1311" w:type="dxa"/>
          </w:tcPr>
          <w:p w14:paraId="26FB3121" w14:textId="341A31D3" w:rsidR="00286B4E" w:rsidRPr="00771F61" w:rsidRDefault="00286B4E" w:rsidP="00C201E3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71F61">
              <w:rPr>
                <w:rFonts w:ascii="微软雅黑" w:eastAsia="微软雅黑" w:hAnsi="微软雅黑" w:hint="eastAsia"/>
                <w:sz w:val="18"/>
                <w:szCs w:val="18"/>
              </w:rPr>
              <w:t>201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 w:rsidRPr="00771F61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="00126E41">
              <w:rPr>
                <w:rFonts w:ascii="微软雅黑" w:eastAsia="微软雅黑" w:hAnsi="微软雅黑" w:hint="eastAsia"/>
                <w:sz w:val="18"/>
                <w:szCs w:val="18"/>
              </w:rPr>
              <w:t>3.</w:t>
            </w:r>
            <w:r w:rsidR="00C201E3">
              <w:rPr>
                <w:rFonts w:ascii="微软雅黑" w:eastAsia="微软雅黑" w:hAnsi="微软雅黑" w:hint="eastAsia"/>
                <w:sz w:val="18"/>
                <w:szCs w:val="18"/>
              </w:rPr>
              <w:t>6</w:t>
            </w:r>
          </w:p>
        </w:tc>
        <w:tc>
          <w:tcPr>
            <w:tcW w:w="882" w:type="dxa"/>
          </w:tcPr>
          <w:p w14:paraId="0D988D84" w14:textId="08BA64C6" w:rsidR="00286B4E" w:rsidRPr="00771F61" w:rsidRDefault="00307CA7" w:rsidP="00307CA7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袁浩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缤</w:t>
            </w:r>
            <w:proofErr w:type="gramEnd"/>
          </w:p>
        </w:tc>
        <w:tc>
          <w:tcPr>
            <w:tcW w:w="930" w:type="dxa"/>
          </w:tcPr>
          <w:p w14:paraId="3079C238" w14:textId="77777777" w:rsidR="00286B4E" w:rsidRPr="00771F61" w:rsidRDefault="00286B4E" w:rsidP="00307CA7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816" w:type="dxa"/>
          </w:tcPr>
          <w:p w14:paraId="4A1C99D6" w14:textId="77777777" w:rsidR="00286B4E" w:rsidRPr="00771F61" w:rsidRDefault="00286B4E" w:rsidP="00307CA7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71F61">
              <w:rPr>
                <w:rFonts w:ascii="微软雅黑" w:eastAsia="微软雅黑" w:hAnsi="微软雅黑" w:hint="eastAsia"/>
                <w:sz w:val="18"/>
                <w:szCs w:val="18"/>
              </w:rPr>
              <w:t>创建</w:t>
            </w:r>
          </w:p>
        </w:tc>
      </w:tr>
    </w:tbl>
    <w:p w14:paraId="3A4CFE23" w14:textId="77777777" w:rsidR="003670F6" w:rsidRPr="00286B4E" w:rsidRDefault="003670F6" w:rsidP="006F31C5">
      <w:pPr>
        <w:adjustRightInd w:val="0"/>
        <w:snapToGrid w:val="0"/>
        <w:jc w:val="right"/>
        <w:rPr>
          <w:rFonts w:ascii="微软雅黑" w:eastAsia="微软雅黑" w:hAnsi="微软雅黑" w:cstheme="minorHAnsi"/>
          <w:sz w:val="32"/>
          <w:szCs w:val="32"/>
        </w:rPr>
      </w:pPr>
    </w:p>
    <w:p w14:paraId="36BE5C62" w14:textId="77777777" w:rsidR="003670F6" w:rsidRDefault="003670F6" w:rsidP="006F31C5">
      <w:pPr>
        <w:adjustRightInd w:val="0"/>
        <w:snapToGrid w:val="0"/>
        <w:jc w:val="right"/>
        <w:rPr>
          <w:rFonts w:ascii="微软雅黑" w:eastAsia="微软雅黑" w:hAnsi="微软雅黑" w:cstheme="minorHAnsi"/>
          <w:sz w:val="32"/>
          <w:szCs w:val="32"/>
        </w:rPr>
      </w:pPr>
    </w:p>
    <w:p w14:paraId="3FEAE302" w14:textId="77777777" w:rsidR="003670F6" w:rsidRDefault="003670F6" w:rsidP="006F31C5">
      <w:pPr>
        <w:adjustRightInd w:val="0"/>
        <w:snapToGrid w:val="0"/>
        <w:jc w:val="right"/>
        <w:rPr>
          <w:rFonts w:ascii="微软雅黑" w:eastAsia="微软雅黑" w:hAnsi="微软雅黑" w:cstheme="minorHAnsi"/>
          <w:sz w:val="32"/>
          <w:szCs w:val="32"/>
        </w:rPr>
      </w:pPr>
    </w:p>
    <w:p w14:paraId="7235F171" w14:textId="77777777" w:rsidR="003670F6" w:rsidRDefault="003670F6" w:rsidP="006F31C5">
      <w:pPr>
        <w:adjustRightInd w:val="0"/>
        <w:snapToGrid w:val="0"/>
        <w:jc w:val="right"/>
        <w:rPr>
          <w:rFonts w:ascii="微软雅黑" w:eastAsia="微软雅黑" w:hAnsi="微软雅黑" w:cstheme="minorHAnsi"/>
          <w:sz w:val="32"/>
          <w:szCs w:val="32"/>
        </w:rPr>
      </w:pPr>
    </w:p>
    <w:p w14:paraId="090AE5BF" w14:textId="77777777" w:rsidR="006F31C5" w:rsidRPr="00E77FE5" w:rsidRDefault="006F31C5" w:rsidP="006F31C5">
      <w:pPr>
        <w:jc w:val="right"/>
        <w:rPr>
          <w:rFonts w:ascii="微软雅黑" w:eastAsia="微软雅黑" w:hAnsi="微软雅黑" w:cstheme="minorHAnsi"/>
          <w:szCs w:val="20"/>
        </w:rPr>
      </w:pPr>
    </w:p>
    <w:p w14:paraId="021C849E" w14:textId="77777777" w:rsidR="006F31C5" w:rsidRPr="00E77FE5" w:rsidRDefault="006F31C5" w:rsidP="006F31C5">
      <w:pPr>
        <w:rPr>
          <w:rFonts w:ascii="微软雅黑" w:eastAsia="微软雅黑" w:hAnsi="微软雅黑" w:cstheme="minorHAnsi"/>
          <w:szCs w:val="20"/>
        </w:rPr>
      </w:pPr>
    </w:p>
    <w:p w14:paraId="1B1845AB" w14:textId="77777777" w:rsidR="006F31C5" w:rsidRPr="00E77FE5" w:rsidRDefault="006F31C5" w:rsidP="006F31C5">
      <w:pPr>
        <w:rPr>
          <w:rFonts w:ascii="微软雅黑" w:eastAsia="微软雅黑" w:hAnsi="微软雅黑" w:cstheme="minorHAnsi"/>
          <w:szCs w:val="20"/>
        </w:rPr>
      </w:pPr>
    </w:p>
    <w:p w14:paraId="0D35614E" w14:textId="77777777" w:rsidR="006F31C5" w:rsidRPr="00E77FE5" w:rsidRDefault="006F31C5" w:rsidP="006F31C5">
      <w:pPr>
        <w:rPr>
          <w:rFonts w:ascii="微软雅黑" w:eastAsia="微软雅黑" w:hAnsi="微软雅黑" w:cstheme="minorHAnsi"/>
          <w:szCs w:val="20"/>
        </w:rPr>
      </w:pPr>
    </w:p>
    <w:p w14:paraId="4283904C" w14:textId="77777777" w:rsidR="00A30A05" w:rsidRPr="00E77FE5" w:rsidRDefault="00A30A05" w:rsidP="00017B92">
      <w:pPr>
        <w:jc w:val="right"/>
        <w:rPr>
          <w:rFonts w:ascii="微软雅黑" w:eastAsia="微软雅黑" w:hAnsi="微软雅黑" w:cstheme="minorHAnsi"/>
          <w:szCs w:val="21"/>
        </w:rPr>
      </w:pPr>
    </w:p>
    <w:p w14:paraId="4C438595" w14:textId="77777777" w:rsidR="00A30A05" w:rsidRPr="00E77FE5" w:rsidRDefault="00A30A05" w:rsidP="00017B92">
      <w:pPr>
        <w:jc w:val="right"/>
        <w:rPr>
          <w:rFonts w:ascii="微软雅黑" w:eastAsia="微软雅黑" w:hAnsi="微软雅黑" w:cstheme="minorHAnsi"/>
          <w:szCs w:val="21"/>
        </w:rPr>
      </w:pPr>
    </w:p>
    <w:p w14:paraId="55687407" w14:textId="77777777" w:rsidR="00A30A05" w:rsidRPr="00E77FE5" w:rsidRDefault="00A30A05" w:rsidP="00017B92">
      <w:pPr>
        <w:jc w:val="right"/>
        <w:rPr>
          <w:rFonts w:ascii="微软雅黑" w:eastAsia="微软雅黑" w:hAnsi="微软雅黑" w:cstheme="minorHAnsi"/>
          <w:szCs w:val="21"/>
        </w:rPr>
      </w:pPr>
    </w:p>
    <w:p w14:paraId="233814A6" w14:textId="77777777" w:rsidR="00A30A05" w:rsidRPr="00E77FE5" w:rsidRDefault="00A30A05" w:rsidP="00017B92">
      <w:pPr>
        <w:jc w:val="right"/>
        <w:rPr>
          <w:rFonts w:ascii="微软雅黑" w:eastAsia="微软雅黑" w:hAnsi="微软雅黑" w:cstheme="minorHAnsi"/>
          <w:szCs w:val="21"/>
        </w:rPr>
      </w:pPr>
    </w:p>
    <w:p w14:paraId="397CF18E" w14:textId="77777777" w:rsidR="00A30A05" w:rsidRPr="00E77FE5" w:rsidRDefault="00A30A05" w:rsidP="00017B92">
      <w:pPr>
        <w:jc w:val="right"/>
        <w:rPr>
          <w:rFonts w:ascii="微软雅黑" w:eastAsia="微软雅黑" w:hAnsi="微软雅黑" w:cstheme="minorHAnsi"/>
          <w:szCs w:val="21"/>
        </w:rPr>
      </w:pPr>
    </w:p>
    <w:p w14:paraId="094BB8D8" w14:textId="77777777" w:rsidR="00A30A05" w:rsidRPr="00E77FE5" w:rsidRDefault="00A30A05" w:rsidP="00017B92">
      <w:pPr>
        <w:jc w:val="right"/>
        <w:rPr>
          <w:rFonts w:ascii="微软雅黑" w:eastAsia="微软雅黑" w:hAnsi="微软雅黑" w:cstheme="minorHAnsi"/>
          <w:szCs w:val="21"/>
        </w:rPr>
      </w:pPr>
    </w:p>
    <w:p w14:paraId="38FEEB4B" w14:textId="77777777" w:rsidR="00A30A05" w:rsidRPr="00E77FE5" w:rsidRDefault="00A30A05" w:rsidP="00017B92">
      <w:pPr>
        <w:jc w:val="right"/>
        <w:rPr>
          <w:rFonts w:ascii="微软雅黑" w:eastAsia="微软雅黑" w:hAnsi="微软雅黑" w:cstheme="minorHAnsi"/>
          <w:szCs w:val="21"/>
        </w:rPr>
      </w:pPr>
    </w:p>
    <w:p w14:paraId="1720CFEA" w14:textId="77777777" w:rsidR="00A30A05" w:rsidRDefault="00A30A05" w:rsidP="00EF43A2">
      <w:pPr>
        <w:ind w:right="420"/>
        <w:rPr>
          <w:rFonts w:ascii="微软雅黑" w:eastAsia="微软雅黑" w:hAnsi="微软雅黑" w:cstheme="minorHAnsi"/>
          <w:szCs w:val="21"/>
        </w:rPr>
      </w:pPr>
    </w:p>
    <w:p w14:paraId="6376D06E" w14:textId="7FAFD3E3" w:rsidR="000777E7" w:rsidRDefault="000777E7" w:rsidP="00190BF5">
      <w:pPr>
        <w:pStyle w:val="1"/>
        <w:jc w:val="center"/>
      </w:pPr>
      <w:bookmarkStart w:id="2" w:name="_Toc414608875"/>
      <w:r w:rsidRPr="00C83F49">
        <w:rPr>
          <w:rFonts w:hint="eastAsia"/>
        </w:rPr>
        <w:lastRenderedPageBreak/>
        <w:t>目</w:t>
      </w:r>
      <w:r w:rsidR="00190BF5">
        <w:rPr>
          <w:rFonts w:hint="eastAsia"/>
        </w:rPr>
        <w:t xml:space="preserve"> </w:t>
      </w:r>
      <w:r w:rsidRPr="00C83F49">
        <w:rPr>
          <w:rFonts w:hint="eastAsia"/>
        </w:rPr>
        <w:t>录</w:t>
      </w:r>
      <w:bookmarkEnd w:id="2"/>
    </w:p>
    <w:p w14:paraId="69B77FE7" w14:textId="77777777" w:rsidR="00957A56" w:rsidRDefault="00421469">
      <w:pPr>
        <w:pStyle w:val="1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EF43A2">
        <w:rPr>
          <w:rFonts w:ascii="微软雅黑" w:eastAsia="微软雅黑" w:hAnsi="微软雅黑"/>
          <w:b/>
          <w:bCs/>
          <w:sz w:val="22"/>
          <w:szCs w:val="22"/>
        </w:rPr>
        <w:fldChar w:fldCharType="begin"/>
      </w:r>
      <w:r w:rsidRPr="00EF43A2">
        <w:rPr>
          <w:rFonts w:ascii="微软雅黑" w:eastAsia="微软雅黑" w:hAnsi="微软雅黑"/>
          <w:b/>
          <w:bCs/>
          <w:sz w:val="22"/>
          <w:szCs w:val="22"/>
        </w:rPr>
        <w:instrText xml:space="preserve"> TOC \o "1-4" \h \z \u </w:instrText>
      </w:r>
      <w:r w:rsidRPr="00EF43A2">
        <w:rPr>
          <w:rFonts w:ascii="微软雅黑" w:eastAsia="微软雅黑" w:hAnsi="微软雅黑"/>
          <w:b/>
          <w:bCs/>
          <w:sz w:val="22"/>
          <w:szCs w:val="22"/>
        </w:rPr>
        <w:fldChar w:fldCharType="separate"/>
      </w:r>
      <w:hyperlink w:anchor="_Toc414608874" w:history="1">
        <w:r w:rsidR="00957A56" w:rsidRPr="002A5399">
          <w:rPr>
            <w:rStyle w:val="a7"/>
            <w:rFonts w:ascii="微软雅黑" w:eastAsia="微软雅黑" w:hAnsi="微软雅黑" w:hint="eastAsia"/>
            <w:noProof/>
          </w:rPr>
          <w:t>文档更新记录</w:t>
        </w:r>
        <w:r w:rsidR="00957A56">
          <w:rPr>
            <w:noProof/>
            <w:webHidden/>
          </w:rPr>
          <w:tab/>
        </w:r>
        <w:r w:rsidR="00957A56">
          <w:rPr>
            <w:noProof/>
            <w:webHidden/>
          </w:rPr>
          <w:fldChar w:fldCharType="begin"/>
        </w:r>
        <w:r w:rsidR="00957A56">
          <w:rPr>
            <w:noProof/>
            <w:webHidden/>
          </w:rPr>
          <w:instrText xml:space="preserve"> PAGEREF _Toc414608874 \h </w:instrText>
        </w:r>
        <w:r w:rsidR="00957A56">
          <w:rPr>
            <w:noProof/>
            <w:webHidden/>
          </w:rPr>
        </w:r>
        <w:r w:rsidR="00957A56">
          <w:rPr>
            <w:noProof/>
            <w:webHidden/>
          </w:rPr>
          <w:fldChar w:fldCharType="separate"/>
        </w:r>
        <w:r w:rsidR="005351E0">
          <w:rPr>
            <w:noProof/>
            <w:webHidden/>
          </w:rPr>
          <w:t>2</w:t>
        </w:r>
        <w:r w:rsidR="00957A56">
          <w:rPr>
            <w:noProof/>
            <w:webHidden/>
          </w:rPr>
          <w:fldChar w:fldCharType="end"/>
        </w:r>
      </w:hyperlink>
    </w:p>
    <w:p w14:paraId="3FB2A89E" w14:textId="77777777" w:rsidR="00957A56" w:rsidRDefault="006F3851">
      <w:pPr>
        <w:pStyle w:val="1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4608875" w:history="1">
        <w:r w:rsidR="00957A56" w:rsidRPr="002A5399">
          <w:rPr>
            <w:rStyle w:val="a7"/>
            <w:rFonts w:hint="eastAsia"/>
            <w:noProof/>
          </w:rPr>
          <w:t>目</w:t>
        </w:r>
        <w:r w:rsidR="00957A56" w:rsidRPr="002A5399">
          <w:rPr>
            <w:rStyle w:val="a7"/>
            <w:noProof/>
          </w:rPr>
          <w:t xml:space="preserve"> </w:t>
        </w:r>
        <w:r w:rsidR="00957A56" w:rsidRPr="002A5399">
          <w:rPr>
            <w:rStyle w:val="a7"/>
            <w:rFonts w:hint="eastAsia"/>
            <w:noProof/>
          </w:rPr>
          <w:t>录</w:t>
        </w:r>
        <w:r w:rsidR="00957A56">
          <w:rPr>
            <w:noProof/>
            <w:webHidden/>
          </w:rPr>
          <w:tab/>
        </w:r>
        <w:r w:rsidR="00957A56">
          <w:rPr>
            <w:noProof/>
            <w:webHidden/>
          </w:rPr>
          <w:fldChar w:fldCharType="begin"/>
        </w:r>
        <w:r w:rsidR="00957A56">
          <w:rPr>
            <w:noProof/>
            <w:webHidden/>
          </w:rPr>
          <w:instrText xml:space="preserve"> PAGEREF _Toc414608875 \h </w:instrText>
        </w:r>
        <w:r w:rsidR="00957A56">
          <w:rPr>
            <w:noProof/>
            <w:webHidden/>
          </w:rPr>
        </w:r>
        <w:r w:rsidR="00957A56">
          <w:rPr>
            <w:noProof/>
            <w:webHidden/>
          </w:rPr>
          <w:fldChar w:fldCharType="separate"/>
        </w:r>
        <w:r w:rsidR="005351E0">
          <w:rPr>
            <w:noProof/>
            <w:webHidden/>
          </w:rPr>
          <w:t>3</w:t>
        </w:r>
        <w:r w:rsidR="00957A56">
          <w:rPr>
            <w:noProof/>
            <w:webHidden/>
          </w:rPr>
          <w:fldChar w:fldCharType="end"/>
        </w:r>
      </w:hyperlink>
    </w:p>
    <w:p w14:paraId="43FB9E39" w14:textId="77777777" w:rsidR="00957A56" w:rsidRDefault="006F3851">
      <w:pPr>
        <w:pStyle w:val="1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4608876" w:history="1">
        <w:r w:rsidR="00957A56" w:rsidRPr="002A5399">
          <w:rPr>
            <w:rStyle w:val="a7"/>
            <w:noProof/>
          </w:rPr>
          <w:t xml:space="preserve">1 </w:t>
        </w:r>
        <w:r w:rsidR="00957A56" w:rsidRPr="002A5399">
          <w:rPr>
            <w:rStyle w:val="a7"/>
            <w:rFonts w:ascii="微软雅黑" w:eastAsia="微软雅黑" w:hAnsi="微软雅黑" w:hint="eastAsia"/>
            <w:noProof/>
          </w:rPr>
          <w:t>总体说明</w:t>
        </w:r>
        <w:r w:rsidR="00957A56">
          <w:rPr>
            <w:noProof/>
            <w:webHidden/>
          </w:rPr>
          <w:tab/>
        </w:r>
        <w:r w:rsidR="00957A56">
          <w:rPr>
            <w:noProof/>
            <w:webHidden/>
          </w:rPr>
          <w:fldChar w:fldCharType="begin"/>
        </w:r>
        <w:r w:rsidR="00957A56">
          <w:rPr>
            <w:noProof/>
            <w:webHidden/>
          </w:rPr>
          <w:instrText xml:space="preserve"> PAGEREF _Toc414608876 \h </w:instrText>
        </w:r>
        <w:r w:rsidR="00957A56">
          <w:rPr>
            <w:noProof/>
            <w:webHidden/>
          </w:rPr>
        </w:r>
        <w:r w:rsidR="00957A56">
          <w:rPr>
            <w:noProof/>
            <w:webHidden/>
          </w:rPr>
          <w:fldChar w:fldCharType="separate"/>
        </w:r>
        <w:r w:rsidR="005351E0">
          <w:rPr>
            <w:noProof/>
            <w:webHidden/>
          </w:rPr>
          <w:t>4</w:t>
        </w:r>
        <w:r w:rsidR="00957A56">
          <w:rPr>
            <w:noProof/>
            <w:webHidden/>
          </w:rPr>
          <w:fldChar w:fldCharType="end"/>
        </w:r>
      </w:hyperlink>
    </w:p>
    <w:p w14:paraId="26F1CEF8" w14:textId="77777777" w:rsidR="00957A56" w:rsidRDefault="006F3851">
      <w:pPr>
        <w:pStyle w:val="20"/>
        <w:rPr>
          <w:rFonts w:asciiTheme="minorHAnsi" w:eastAsiaTheme="minorEastAsia" w:hAnsiTheme="minorHAnsi" w:cstheme="minorBidi"/>
          <w:b w:val="0"/>
          <w:sz w:val="21"/>
        </w:rPr>
      </w:pPr>
      <w:hyperlink w:anchor="_Toc414608877" w:history="1">
        <w:r w:rsidR="00957A56" w:rsidRPr="002A5399">
          <w:rPr>
            <w:rStyle w:val="a7"/>
          </w:rPr>
          <w:t>1.1</w:t>
        </w:r>
        <w:r w:rsidR="00957A56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957A56" w:rsidRPr="002A5399">
          <w:rPr>
            <w:rStyle w:val="a7"/>
            <w:rFonts w:hint="eastAsia"/>
          </w:rPr>
          <w:t>项目背景和目标</w:t>
        </w:r>
        <w:r w:rsidR="00957A56">
          <w:rPr>
            <w:webHidden/>
          </w:rPr>
          <w:tab/>
        </w:r>
        <w:r w:rsidR="00957A56">
          <w:rPr>
            <w:webHidden/>
          </w:rPr>
          <w:fldChar w:fldCharType="begin"/>
        </w:r>
        <w:r w:rsidR="00957A56">
          <w:rPr>
            <w:webHidden/>
          </w:rPr>
          <w:instrText xml:space="preserve"> PAGEREF _Toc414608877 \h </w:instrText>
        </w:r>
        <w:r w:rsidR="00957A56">
          <w:rPr>
            <w:webHidden/>
          </w:rPr>
        </w:r>
        <w:r w:rsidR="00957A56">
          <w:rPr>
            <w:webHidden/>
          </w:rPr>
          <w:fldChar w:fldCharType="separate"/>
        </w:r>
        <w:r w:rsidR="005351E0">
          <w:rPr>
            <w:webHidden/>
          </w:rPr>
          <w:t>4</w:t>
        </w:r>
        <w:r w:rsidR="00957A56">
          <w:rPr>
            <w:webHidden/>
          </w:rPr>
          <w:fldChar w:fldCharType="end"/>
        </w:r>
      </w:hyperlink>
    </w:p>
    <w:p w14:paraId="259DC6E7" w14:textId="77777777" w:rsidR="00957A56" w:rsidRDefault="006F3851">
      <w:pPr>
        <w:pStyle w:val="20"/>
        <w:rPr>
          <w:rFonts w:asciiTheme="minorHAnsi" w:eastAsiaTheme="minorEastAsia" w:hAnsiTheme="minorHAnsi" w:cstheme="minorBidi"/>
          <w:b w:val="0"/>
          <w:sz w:val="21"/>
        </w:rPr>
      </w:pPr>
      <w:hyperlink w:anchor="_Toc414608878" w:history="1">
        <w:r w:rsidR="00957A56" w:rsidRPr="002A5399">
          <w:rPr>
            <w:rStyle w:val="a7"/>
          </w:rPr>
          <w:t>1.2</w:t>
        </w:r>
        <w:r w:rsidR="00957A56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957A56" w:rsidRPr="002A5399">
          <w:rPr>
            <w:rStyle w:val="a7"/>
            <w:rFonts w:hint="eastAsia"/>
          </w:rPr>
          <w:t>项目收益</w:t>
        </w:r>
        <w:r w:rsidR="00957A56">
          <w:rPr>
            <w:webHidden/>
          </w:rPr>
          <w:tab/>
        </w:r>
        <w:r w:rsidR="00957A56">
          <w:rPr>
            <w:webHidden/>
          </w:rPr>
          <w:fldChar w:fldCharType="begin"/>
        </w:r>
        <w:r w:rsidR="00957A56">
          <w:rPr>
            <w:webHidden/>
          </w:rPr>
          <w:instrText xml:space="preserve"> PAGEREF _Toc414608878 \h </w:instrText>
        </w:r>
        <w:r w:rsidR="00957A56">
          <w:rPr>
            <w:webHidden/>
          </w:rPr>
        </w:r>
        <w:r w:rsidR="00957A56">
          <w:rPr>
            <w:webHidden/>
          </w:rPr>
          <w:fldChar w:fldCharType="separate"/>
        </w:r>
        <w:r w:rsidR="005351E0">
          <w:rPr>
            <w:webHidden/>
          </w:rPr>
          <w:t>4</w:t>
        </w:r>
        <w:r w:rsidR="00957A56">
          <w:rPr>
            <w:webHidden/>
          </w:rPr>
          <w:fldChar w:fldCharType="end"/>
        </w:r>
      </w:hyperlink>
    </w:p>
    <w:p w14:paraId="30E45859" w14:textId="77777777" w:rsidR="00957A56" w:rsidRDefault="006F3851">
      <w:pPr>
        <w:pStyle w:val="20"/>
        <w:rPr>
          <w:rFonts w:asciiTheme="minorHAnsi" w:eastAsiaTheme="minorEastAsia" w:hAnsiTheme="minorHAnsi" w:cstheme="minorBidi"/>
          <w:b w:val="0"/>
          <w:sz w:val="21"/>
        </w:rPr>
      </w:pPr>
      <w:hyperlink w:anchor="_Toc414608879" w:history="1">
        <w:r w:rsidR="00957A56" w:rsidRPr="002A5399">
          <w:rPr>
            <w:rStyle w:val="a7"/>
          </w:rPr>
          <w:t>1.3</w:t>
        </w:r>
        <w:r w:rsidR="00957A56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957A56" w:rsidRPr="002A5399">
          <w:rPr>
            <w:rStyle w:val="a7"/>
            <w:rFonts w:hint="eastAsia"/>
          </w:rPr>
          <w:t>产品风险</w:t>
        </w:r>
        <w:r w:rsidR="00957A56">
          <w:rPr>
            <w:webHidden/>
          </w:rPr>
          <w:tab/>
        </w:r>
        <w:r w:rsidR="00957A56">
          <w:rPr>
            <w:webHidden/>
          </w:rPr>
          <w:fldChar w:fldCharType="begin"/>
        </w:r>
        <w:r w:rsidR="00957A56">
          <w:rPr>
            <w:webHidden/>
          </w:rPr>
          <w:instrText xml:space="preserve"> PAGEREF _Toc414608879 \h </w:instrText>
        </w:r>
        <w:r w:rsidR="00957A56">
          <w:rPr>
            <w:webHidden/>
          </w:rPr>
        </w:r>
        <w:r w:rsidR="00957A56">
          <w:rPr>
            <w:webHidden/>
          </w:rPr>
          <w:fldChar w:fldCharType="separate"/>
        </w:r>
        <w:r w:rsidR="005351E0">
          <w:rPr>
            <w:webHidden/>
          </w:rPr>
          <w:t>4</w:t>
        </w:r>
        <w:r w:rsidR="00957A56">
          <w:rPr>
            <w:webHidden/>
          </w:rPr>
          <w:fldChar w:fldCharType="end"/>
        </w:r>
      </w:hyperlink>
    </w:p>
    <w:p w14:paraId="431E0C4C" w14:textId="77777777" w:rsidR="00957A56" w:rsidRDefault="006F3851">
      <w:pPr>
        <w:pStyle w:val="20"/>
        <w:rPr>
          <w:rFonts w:asciiTheme="minorHAnsi" w:eastAsiaTheme="minorEastAsia" w:hAnsiTheme="minorHAnsi" w:cstheme="minorBidi"/>
          <w:b w:val="0"/>
          <w:sz w:val="21"/>
        </w:rPr>
      </w:pPr>
      <w:hyperlink w:anchor="_Toc414608880" w:history="1">
        <w:r w:rsidR="00957A56" w:rsidRPr="002A5399">
          <w:rPr>
            <w:rStyle w:val="a7"/>
          </w:rPr>
          <w:t>1.4</w:t>
        </w:r>
        <w:r w:rsidR="00957A56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957A56" w:rsidRPr="002A5399">
          <w:rPr>
            <w:rStyle w:val="a7"/>
            <w:rFonts w:hint="eastAsia"/>
          </w:rPr>
          <w:t>用户范围</w:t>
        </w:r>
        <w:r w:rsidR="00957A56">
          <w:rPr>
            <w:webHidden/>
          </w:rPr>
          <w:tab/>
        </w:r>
        <w:r w:rsidR="00957A56">
          <w:rPr>
            <w:webHidden/>
          </w:rPr>
          <w:fldChar w:fldCharType="begin"/>
        </w:r>
        <w:r w:rsidR="00957A56">
          <w:rPr>
            <w:webHidden/>
          </w:rPr>
          <w:instrText xml:space="preserve"> PAGEREF _Toc414608880 \h </w:instrText>
        </w:r>
        <w:r w:rsidR="00957A56">
          <w:rPr>
            <w:webHidden/>
          </w:rPr>
        </w:r>
        <w:r w:rsidR="00957A56">
          <w:rPr>
            <w:webHidden/>
          </w:rPr>
          <w:fldChar w:fldCharType="separate"/>
        </w:r>
        <w:r w:rsidR="005351E0">
          <w:rPr>
            <w:webHidden/>
          </w:rPr>
          <w:t>5</w:t>
        </w:r>
        <w:r w:rsidR="00957A56">
          <w:rPr>
            <w:webHidden/>
          </w:rPr>
          <w:fldChar w:fldCharType="end"/>
        </w:r>
      </w:hyperlink>
    </w:p>
    <w:p w14:paraId="72CAA1C3" w14:textId="77777777" w:rsidR="00957A56" w:rsidRDefault="006F3851">
      <w:pPr>
        <w:pStyle w:val="20"/>
        <w:rPr>
          <w:rFonts w:asciiTheme="minorHAnsi" w:eastAsiaTheme="minorEastAsia" w:hAnsiTheme="minorHAnsi" w:cstheme="minorBidi"/>
          <w:b w:val="0"/>
          <w:sz w:val="21"/>
        </w:rPr>
      </w:pPr>
      <w:hyperlink w:anchor="_Toc414608881" w:history="1">
        <w:r w:rsidR="00957A56" w:rsidRPr="002A5399">
          <w:rPr>
            <w:rStyle w:val="a7"/>
          </w:rPr>
          <w:t>1.5</w:t>
        </w:r>
        <w:r w:rsidR="00957A56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957A56" w:rsidRPr="002A5399">
          <w:rPr>
            <w:rStyle w:val="a7"/>
            <w:rFonts w:hint="eastAsia"/>
          </w:rPr>
          <w:t>词汇解释</w:t>
        </w:r>
        <w:r w:rsidR="00957A56">
          <w:rPr>
            <w:webHidden/>
          </w:rPr>
          <w:tab/>
        </w:r>
        <w:r w:rsidR="00957A56">
          <w:rPr>
            <w:webHidden/>
          </w:rPr>
          <w:fldChar w:fldCharType="begin"/>
        </w:r>
        <w:r w:rsidR="00957A56">
          <w:rPr>
            <w:webHidden/>
          </w:rPr>
          <w:instrText xml:space="preserve"> PAGEREF _Toc414608881 \h </w:instrText>
        </w:r>
        <w:r w:rsidR="00957A56">
          <w:rPr>
            <w:webHidden/>
          </w:rPr>
        </w:r>
        <w:r w:rsidR="00957A56">
          <w:rPr>
            <w:webHidden/>
          </w:rPr>
          <w:fldChar w:fldCharType="separate"/>
        </w:r>
        <w:r w:rsidR="005351E0">
          <w:rPr>
            <w:webHidden/>
          </w:rPr>
          <w:t>5</w:t>
        </w:r>
        <w:r w:rsidR="00957A56">
          <w:rPr>
            <w:webHidden/>
          </w:rPr>
          <w:fldChar w:fldCharType="end"/>
        </w:r>
      </w:hyperlink>
    </w:p>
    <w:p w14:paraId="62ACB418" w14:textId="77777777" w:rsidR="00957A56" w:rsidRDefault="006F3851">
      <w:pPr>
        <w:pStyle w:val="13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4608882" w:history="1">
        <w:r w:rsidR="00957A56" w:rsidRPr="002A5399">
          <w:rPr>
            <w:rStyle w:val="a7"/>
            <w:rFonts w:ascii="微软雅黑" w:eastAsia="微软雅黑" w:hAnsi="微软雅黑"/>
            <w:noProof/>
          </w:rPr>
          <w:t>2</w:t>
        </w:r>
        <w:r w:rsidR="00957A5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57A56" w:rsidRPr="002A5399">
          <w:rPr>
            <w:rStyle w:val="a7"/>
            <w:rFonts w:ascii="微软雅黑" w:eastAsia="微软雅黑" w:hAnsi="微软雅黑" w:hint="eastAsia"/>
            <w:noProof/>
          </w:rPr>
          <w:t>具体需求概述</w:t>
        </w:r>
        <w:r w:rsidR="00957A56">
          <w:rPr>
            <w:noProof/>
            <w:webHidden/>
          </w:rPr>
          <w:tab/>
        </w:r>
        <w:r w:rsidR="00957A56">
          <w:rPr>
            <w:noProof/>
            <w:webHidden/>
          </w:rPr>
          <w:fldChar w:fldCharType="begin"/>
        </w:r>
        <w:r w:rsidR="00957A56">
          <w:rPr>
            <w:noProof/>
            <w:webHidden/>
          </w:rPr>
          <w:instrText xml:space="preserve"> PAGEREF _Toc414608882 \h </w:instrText>
        </w:r>
        <w:r w:rsidR="00957A56">
          <w:rPr>
            <w:noProof/>
            <w:webHidden/>
          </w:rPr>
        </w:r>
        <w:r w:rsidR="00957A56">
          <w:rPr>
            <w:noProof/>
            <w:webHidden/>
          </w:rPr>
          <w:fldChar w:fldCharType="separate"/>
        </w:r>
        <w:r w:rsidR="005351E0">
          <w:rPr>
            <w:noProof/>
            <w:webHidden/>
          </w:rPr>
          <w:t>6</w:t>
        </w:r>
        <w:r w:rsidR="00957A56">
          <w:rPr>
            <w:noProof/>
            <w:webHidden/>
          </w:rPr>
          <w:fldChar w:fldCharType="end"/>
        </w:r>
      </w:hyperlink>
    </w:p>
    <w:p w14:paraId="1685D91C" w14:textId="77777777" w:rsidR="00957A56" w:rsidRDefault="006F3851">
      <w:pPr>
        <w:pStyle w:val="20"/>
        <w:rPr>
          <w:rFonts w:asciiTheme="minorHAnsi" w:eastAsiaTheme="minorEastAsia" w:hAnsiTheme="minorHAnsi" w:cstheme="minorBidi"/>
          <w:b w:val="0"/>
          <w:sz w:val="21"/>
        </w:rPr>
      </w:pPr>
      <w:hyperlink w:anchor="_Toc414608883" w:history="1">
        <w:r w:rsidR="00957A56" w:rsidRPr="002A5399">
          <w:rPr>
            <w:rStyle w:val="a7"/>
          </w:rPr>
          <w:t>2.1</w:t>
        </w:r>
        <w:r w:rsidR="00957A56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957A56" w:rsidRPr="002A5399">
          <w:rPr>
            <w:rStyle w:val="a7"/>
            <w:rFonts w:hint="eastAsia"/>
          </w:rPr>
          <w:t>整体流程</w:t>
        </w:r>
        <w:r w:rsidR="00957A56">
          <w:rPr>
            <w:webHidden/>
          </w:rPr>
          <w:tab/>
        </w:r>
        <w:r w:rsidR="00957A56">
          <w:rPr>
            <w:webHidden/>
          </w:rPr>
          <w:fldChar w:fldCharType="begin"/>
        </w:r>
        <w:r w:rsidR="00957A56">
          <w:rPr>
            <w:webHidden/>
          </w:rPr>
          <w:instrText xml:space="preserve"> PAGEREF _Toc414608883 \h </w:instrText>
        </w:r>
        <w:r w:rsidR="00957A56">
          <w:rPr>
            <w:webHidden/>
          </w:rPr>
        </w:r>
        <w:r w:rsidR="00957A56">
          <w:rPr>
            <w:webHidden/>
          </w:rPr>
          <w:fldChar w:fldCharType="separate"/>
        </w:r>
        <w:r w:rsidR="005351E0">
          <w:rPr>
            <w:webHidden/>
          </w:rPr>
          <w:t>6</w:t>
        </w:r>
        <w:r w:rsidR="00957A56">
          <w:rPr>
            <w:webHidden/>
          </w:rPr>
          <w:fldChar w:fldCharType="end"/>
        </w:r>
      </w:hyperlink>
    </w:p>
    <w:p w14:paraId="27E6B93A" w14:textId="77777777" w:rsidR="00957A56" w:rsidRDefault="006F3851">
      <w:pPr>
        <w:pStyle w:val="20"/>
        <w:rPr>
          <w:rFonts w:asciiTheme="minorHAnsi" w:eastAsiaTheme="minorEastAsia" w:hAnsiTheme="minorHAnsi" w:cstheme="minorBidi"/>
          <w:b w:val="0"/>
          <w:sz w:val="21"/>
        </w:rPr>
      </w:pPr>
      <w:hyperlink w:anchor="_Toc414608884" w:history="1">
        <w:r w:rsidR="00957A56" w:rsidRPr="002A5399">
          <w:rPr>
            <w:rStyle w:val="a7"/>
          </w:rPr>
          <w:t>2.2</w:t>
        </w:r>
        <w:r w:rsidR="00957A56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957A56" w:rsidRPr="002A5399">
          <w:rPr>
            <w:rStyle w:val="a7"/>
            <w:rFonts w:hint="eastAsia"/>
          </w:rPr>
          <w:t>流水同步</w:t>
        </w:r>
        <w:r w:rsidR="00957A56">
          <w:rPr>
            <w:webHidden/>
          </w:rPr>
          <w:tab/>
        </w:r>
        <w:r w:rsidR="00957A56">
          <w:rPr>
            <w:webHidden/>
          </w:rPr>
          <w:fldChar w:fldCharType="begin"/>
        </w:r>
        <w:r w:rsidR="00957A56">
          <w:rPr>
            <w:webHidden/>
          </w:rPr>
          <w:instrText xml:space="preserve"> PAGEREF _Toc414608884 \h </w:instrText>
        </w:r>
        <w:r w:rsidR="00957A56">
          <w:rPr>
            <w:webHidden/>
          </w:rPr>
        </w:r>
        <w:r w:rsidR="00957A56">
          <w:rPr>
            <w:webHidden/>
          </w:rPr>
          <w:fldChar w:fldCharType="separate"/>
        </w:r>
        <w:r w:rsidR="005351E0">
          <w:rPr>
            <w:webHidden/>
          </w:rPr>
          <w:t>6</w:t>
        </w:r>
        <w:r w:rsidR="00957A56">
          <w:rPr>
            <w:webHidden/>
          </w:rPr>
          <w:fldChar w:fldCharType="end"/>
        </w:r>
      </w:hyperlink>
    </w:p>
    <w:p w14:paraId="595CA66F" w14:textId="77777777" w:rsidR="00957A56" w:rsidRDefault="006F3851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4608885" w:history="1">
        <w:r w:rsidR="00957A56" w:rsidRPr="002A5399">
          <w:rPr>
            <w:rStyle w:val="a7"/>
            <w:noProof/>
          </w:rPr>
          <w:t>2.2.1</w:t>
        </w:r>
        <w:r w:rsidR="00957A56" w:rsidRPr="002A5399">
          <w:rPr>
            <w:rStyle w:val="a7"/>
            <w:rFonts w:hint="eastAsia"/>
            <w:noProof/>
          </w:rPr>
          <w:t>支付流水同步</w:t>
        </w:r>
        <w:r w:rsidR="00957A56">
          <w:rPr>
            <w:noProof/>
            <w:webHidden/>
          </w:rPr>
          <w:tab/>
        </w:r>
        <w:r w:rsidR="00957A56">
          <w:rPr>
            <w:noProof/>
            <w:webHidden/>
          </w:rPr>
          <w:fldChar w:fldCharType="begin"/>
        </w:r>
        <w:r w:rsidR="00957A56">
          <w:rPr>
            <w:noProof/>
            <w:webHidden/>
          </w:rPr>
          <w:instrText xml:space="preserve"> PAGEREF _Toc414608885 \h </w:instrText>
        </w:r>
        <w:r w:rsidR="00957A56">
          <w:rPr>
            <w:noProof/>
            <w:webHidden/>
          </w:rPr>
        </w:r>
        <w:r w:rsidR="00957A56">
          <w:rPr>
            <w:noProof/>
            <w:webHidden/>
          </w:rPr>
          <w:fldChar w:fldCharType="separate"/>
        </w:r>
        <w:r w:rsidR="005351E0">
          <w:rPr>
            <w:noProof/>
            <w:webHidden/>
          </w:rPr>
          <w:t>7</w:t>
        </w:r>
        <w:r w:rsidR="00957A56">
          <w:rPr>
            <w:noProof/>
            <w:webHidden/>
          </w:rPr>
          <w:fldChar w:fldCharType="end"/>
        </w:r>
      </w:hyperlink>
    </w:p>
    <w:p w14:paraId="5269CB49" w14:textId="77777777" w:rsidR="00957A56" w:rsidRDefault="006F3851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4608886" w:history="1">
        <w:r w:rsidR="00957A56" w:rsidRPr="002A5399">
          <w:rPr>
            <w:rStyle w:val="a7"/>
            <w:noProof/>
          </w:rPr>
          <w:t>2.2.2</w:t>
        </w:r>
        <w:r w:rsidR="00957A56" w:rsidRPr="002A5399">
          <w:rPr>
            <w:rStyle w:val="a7"/>
            <w:rFonts w:hint="eastAsia"/>
            <w:noProof/>
          </w:rPr>
          <w:t>生成酒店支付流水</w:t>
        </w:r>
        <w:r w:rsidR="00957A56">
          <w:rPr>
            <w:noProof/>
            <w:webHidden/>
          </w:rPr>
          <w:tab/>
        </w:r>
        <w:r w:rsidR="00957A56">
          <w:rPr>
            <w:noProof/>
            <w:webHidden/>
          </w:rPr>
          <w:fldChar w:fldCharType="begin"/>
        </w:r>
        <w:r w:rsidR="00957A56">
          <w:rPr>
            <w:noProof/>
            <w:webHidden/>
          </w:rPr>
          <w:instrText xml:space="preserve"> PAGEREF _Toc414608886 \h </w:instrText>
        </w:r>
        <w:r w:rsidR="00957A56">
          <w:rPr>
            <w:noProof/>
            <w:webHidden/>
          </w:rPr>
        </w:r>
        <w:r w:rsidR="00957A56">
          <w:rPr>
            <w:noProof/>
            <w:webHidden/>
          </w:rPr>
          <w:fldChar w:fldCharType="separate"/>
        </w:r>
        <w:r w:rsidR="005351E0">
          <w:rPr>
            <w:noProof/>
            <w:webHidden/>
          </w:rPr>
          <w:t>8</w:t>
        </w:r>
        <w:r w:rsidR="00957A56">
          <w:rPr>
            <w:noProof/>
            <w:webHidden/>
          </w:rPr>
          <w:fldChar w:fldCharType="end"/>
        </w:r>
      </w:hyperlink>
    </w:p>
    <w:p w14:paraId="3FA89CFD" w14:textId="77777777" w:rsidR="00957A56" w:rsidRDefault="006F3851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4608887" w:history="1">
        <w:r w:rsidR="00957A56" w:rsidRPr="002A5399">
          <w:rPr>
            <w:rStyle w:val="a7"/>
            <w:noProof/>
          </w:rPr>
          <w:t>2.2.3</w:t>
        </w:r>
        <w:r w:rsidR="00957A56" w:rsidRPr="002A5399">
          <w:rPr>
            <w:rStyle w:val="a7"/>
            <w:rFonts w:hint="eastAsia"/>
            <w:noProof/>
          </w:rPr>
          <w:t>转帐流水</w:t>
        </w:r>
        <w:r w:rsidR="00957A56">
          <w:rPr>
            <w:noProof/>
            <w:webHidden/>
          </w:rPr>
          <w:tab/>
        </w:r>
        <w:r w:rsidR="00957A56">
          <w:rPr>
            <w:noProof/>
            <w:webHidden/>
          </w:rPr>
          <w:fldChar w:fldCharType="begin"/>
        </w:r>
        <w:r w:rsidR="00957A56">
          <w:rPr>
            <w:noProof/>
            <w:webHidden/>
          </w:rPr>
          <w:instrText xml:space="preserve"> PAGEREF _Toc414608887 \h </w:instrText>
        </w:r>
        <w:r w:rsidR="00957A56">
          <w:rPr>
            <w:noProof/>
            <w:webHidden/>
          </w:rPr>
        </w:r>
        <w:r w:rsidR="00957A56">
          <w:rPr>
            <w:noProof/>
            <w:webHidden/>
          </w:rPr>
          <w:fldChar w:fldCharType="separate"/>
        </w:r>
        <w:r w:rsidR="005351E0">
          <w:rPr>
            <w:noProof/>
            <w:webHidden/>
          </w:rPr>
          <w:t>13</w:t>
        </w:r>
        <w:r w:rsidR="00957A56">
          <w:rPr>
            <w:noProof/>
            <w:webHidden/>
          </w:rPr>
          <w:fldChar w:fldCharType="end"/>
        </w:r>
      </w:hyperlink>
    </w:p>
    <w:p w14:paraId="429B7E36" w14:textId="77777777" w:rsidR="00957A56" w:rsidRDefault="006F3851">
      <w:pPr>
        <w:pStyle w:val="20"/>
        <w:rPr>
          <w:rFonts w:asciiTheme="minorHAnsi" w:eastAsiaTheme="minorEastAsia" w:hAnsiTheme="minorHAnsi" w:cstheme="minorBidi"/>
          <w:b w:val="0"/>
          <w:sz w:val="21"/>
        </w:rPr>
      </w:pPr>
      <w:hyperlink w:anchor="_Toc414608888" w:history="1">
        <w:r w:rsidR="00957A56" w:rsidRPr="002A5399">
          <w:rPr>
            <w:rStyle w:val="a7"/>
          </w:rPr>
          <w:t>2.3</w:t>
        </w:r>
        <w:r w:rsidR="00957A56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957A56" w:rsidRPr="002A5399">
          <w:rPr>
            <w:rStyle w:val="a7"/>
            <w:rFonts w:hint="eastAsia"/>
          </w:rPr>
          <w:t>账务报表系统</w:t>
        </w:r>
        <w:r w:rsidR="00957A56">
          <w:rPr>
            <w:webHidden/>
          </w:rPr>
          <w:tab/>
        </w:r>
        <w:r w:rsidR="00957A56">
          <w:rPr>
            <w:webHidden/>
          </w:rPr>
          <w:fldChar w:fldCharType="begin"/>
        </w:r>
        <w:r w:rsidR="00957A56">
          <w:rPr>
            <w:webHidden/>
          </w:rPr>
          <w:instrText xml:space="preserve"> PAGEREF _Toc414608888 \h </w:instrText>
        </w:r>
        <w:r w:rsidR="00957A56">
          <w:rPr>
            <w:webHidden/>
          </w:rPr>
        </w:r>
        <w:r w:rsidR="00957A56">
          <w:rPr>
            <w:webHidden/>
          </w:rPr>
          <w:fldChar w:fldCharType="separate"/>
        </w:r>
        <w:r w:rsidR="005351E0">
          <w:rPr>
            <w:webHidden/>
          </w:rPr>
          <w:t>14</w:t>
        </w:r>
        <w:r w:rsidR="00957A56">
          <w:rPr>
            <w:webHidden/>
          </w:rPr>
          <w:fldChar w:fldCharType="end"/>
        </w:r>
      </w:hyperlink>
    </w:p>
    <w:p w14:paraId="6245B176" w14:textId="77777777" w:rsidR="00957A56" w:rsidRDefault="006F3851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4608889" w:history="1">
        <w:r w:rsidR="00957A56" w:rsidRPr="002A5399">
          <w:rPr>
            <w:rStyle w:val="a7"/>
            <w:noProof/>
          </w:rPr>
          <w:t>2.3.1</w:t>
        </w:r>
        <w:r w:rsidR="00957A56" w:rsidRPr="002A5399">
          <w:rPr>
            <w:rStyle w:val="a7"/>
            <w:rFonts w:hint="eastAsia"/>
            <w:noProof/>
          </w:rPr>
          <w:t>现付酒店</w:t>
        </w:r>
        <w:r w:rsidR="00957A56" w:rsidRPr="002A5399">
          <w:rPr>
            <w:rStyle w:val="a7"/>
            <w:noProof/>
          </w:rPr>
          <w:t>noshow</w:t>
        </w:r>
        <w:r w:rsidR="00957A56" w:rsidRPr="002A5399">
          <w:rPr>
            <w:rStyle w:val="a7"/>
            <w:rFonts w:hint="eastAsia"/>
            <w:noProof/>
          </w:rPr>
          <w:t>收退款明细报表</w:t>
        </w:r>
        <w:r w:rsidR="00957A56">
          <w:rPr>
            <w:noProof/>
            <w:webHidden/>
          </w:rPr>
          <w:tab/>
        </w:r>
        <w:r w:rsidR="00957A56">
          <w:rPr>
            <w:noProof/>
            <w:webHidden/>
          </w:rPr>
          <w:fldChar w:fldCharType="begin"/>
        </w:r>
        <w:r w:rsidR="00957A56">
          <w:rPr>
            <w:noProof/>
            <w:webHidden/>
          </w:rPr>
          <w:instrText xml:space="preserve"> PAGEREF _Toc414608889 \h </w:instrText>
        </w:r>
        <w:r w:rsidR="00957A56">
          <w:rPr>
            <w:noProof/>
            <w:webHidden/>
          </w:rPr>
        </w:r>
        <w:r w:rsidR="00957A56">
          <w:rPr>
            <w:noProof/>
            <w:webHidden/>
          </w:rPr>
          <w:fldChar w:fldCharType="separate"/>
        </w:r>
        <w:r w:rsidR="005351E0">
          <w:rPr>
            <w:noProof/>
            <w:webHidden/>
          </w:rPr>
          <w:t>14</w:t>
        </w:r>
        <w:r w:rsidR="00957A56">
          <w:rPr>
            <w:noProof/>
            <w:webHidden/>
          </w:rPr>
          <w:fldChar w:fldCharType="end"/>
        </w:r>
      </w:hyperlink>
    </w:p>
    <w:p w14:paraId="26B5DF86" w14:textId="77777777" w:rsidR="00957A56" w:rsidRDefault="006F3851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4608890" w:history="1">
        <w:r w:rsidR="00957A56" w:rsidRPr="002A5399">
          <w:rPr>
            <w:rStyle w:val="a7"/>
            <w:noProof/>
          </w:rPr>
          <w:t>2.3.2</w:t>
        </w:r>
        <w:r w:rsidR="00957A56" w:rsidRPr="002A5399">
          <w:rPr>
            <w:rStyle w:val="a7"/>
            <w:rFonts w:hint="eastAsia"/>
            <w:noProof/>
          </w:rPr>
          <w:t>现付酒店</w:t>
        </w:r>
        <w:r w:rsidR="00957A56" w:rsidRPr="002A5399">
          <w:rPr>
            <w:rStyle w:val="a7"/>
            <w:noProof/>
          </w:rPr>
          <w:t>noshow</w:t>
        </w:r>
        <w:r w:rsidR="00957A56" w:rsidRPr="002A5399">
          <w:rPr>
            <w:rStyle w:val="a7"/>
            <w:rFonts w:hint="eastAsia"/>
            <w:noProof/>
          </w:rPr>
          <w:t>收退款汇总报表</w:t>
        </w:r>
        <w:r w:rsidR="00957A56">
          <w:rPr>
            <w:noProof/>
            <w:webHidden/>
          </w:rPr>
          <w:tab/>
        </w:r>
        <w:r w:rsidR="00957A56">
          <w:rPr>
            <w:noProof/>
            <w:webHidden/>
          </w:rPr>
          <w:fldChar w:fldCharType="begin"/>
        </w:r>
        <w:r w:rsidR="00957A56">
          <w:rPr>
            <w:noProof/>
            <w:webHidden/>
          </w:rPr>
          <w:instrText xml:space="preserve"> PAGEREF _Toc414608890 \h </w:instrText>
        </w:r>
        <w:r w:rsidR="00957A56">
          <w:rPr>
            <w:noProof/>
            <w:webHidden/>
          </w:rPr>
        </w:r>
        <w:r w:rsidR="00957A56">
          <w:rPr>
            <w:noProof/>
            <w:webHidden/>
          </w:rPr>
          <w:fldChar w:fldCharType="separate"/>
        </w:r>
        <w:r w:rsidR="005351E0">
          <w:rPr>
            <w:noProof/>
            <w:webHidden/>
          </w:rPr>
          <w:t>16</w:t>
        </w:r>
        <w:r w:rsidR="00957A56">
          <w:rPr>
            <w:noProof/>
            <w:webHidden/>
          </w:rPr>
          <w:fldChar w:fldCharType="end"/>
        </w:r>
      </w:hyperlink>
    </w:p>
    <w:p w14:paraId="2A4CE17C" w14:textId="77777777" w:rsidR="00957A56" w:rsidRDefault="006F3851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4608891" w:history="1">
        <w:r w:rsidR="00957A56" w:rsidRPr="002A5399">
          <w:rPr>
            <w:rStyle w:val="a7"/>
            <w:noProof/>
          </w:rPr>
          <w:t>2.3.3</w:t>
        </w:r>
        <w:r w:rsidR="00957A56" w:rsidRPr="002A5399">
          <w:rPr>
            <w:rStyle w:val="a7"/>
            <w:rFonts w:hint="eastAsia"/>
            <w:noProof/>
          </w:rPr>
          <w:t>提前</w:t>
        </w:r>
        <w:r w:rsidR="00957A56" w:rsidRPr="002A5399">
          <w:rPr>
            <w:rStyle w:val="a7"/>
            <w:noProof/>
          </w:rPr>
          <w:t>20</w:t>
        </w:r>
        <w:r w:rsidR="00957A56" w:rsidRPr="002A5399">
          <w:rPr>
            <w:rStyle w:val="a7"/>
            <w:rFonts w:hint="eastAsia"/>
            <w:noProof/>
          </w:rPr>
          <w:t>天预定担保金收退款报表</w:t>
        </w:r>
        <w:r w:rsidR="00957A56">
          <w:rPr>
            <w:noProof/>
            <w:webHidden/>
          </w:rPr>
          <w:tab/>
        </w:r>
        <w:r w:rsidR="00957A56">
          <w:rPr>
            <w:noProof/>
            <w:webHidden/>
          </w:rPr>
          <w:fldChar w:fldCharType="begin"/>
        </w:r>
        <w:r w:rsidR="00957A56">
          <w:rPr>
            <w:noProof/>
            <w:webHidden/>
          </w:rPr>
          <w:instrText xml:space="preserve"> PAGEREF _Toc414608891 \h </w:instrText>
        </w:r>
        <w:r w:rsidR="00957A56">
          <w:rPr>
            <w:noProof/>
            <w:webHidden/>
          </w:rPr>
        </w:r>
        <w:r w:rsidR="00957A56">
          <w:rPr>
            <w:noProof/>
            <w:webHidden/>
          </w:rPr>
          <w:fldChar w:fldCharType="separate"/>
        </w:r>
        <w:r w:rsidR="005351E0">
          <w:rPr>
            <w:noProof/>
            <w:webHidden/>
          </w:rPr>
          <w:t>18</w:t>
        </w:r>
        <w:r w:rsidR="00957A56">
          <w:rPr>
            <w:noProof/>
            <w:webHidden/>
          </w:rPr>
          <w:fldChar w:fldCharType="end"/>
        </w:r>
      </w:hyperlink>
    </w:p>
    <w:p w14:paraId="627328AA" w14:textId="77777777" w:rsidR="00957A56" w:rsidRDefault="006F3851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4608892" w:history="1">
        <w:r w:rsidR="00957A56" w:rsidRPr="002A5399">
          <w:rPr>
            <w:rStyle w:val="a7"/>
            <w:noProof/>
          </w:rPr>
          <w:t>2.3.4</w:t>
        </w:r>
        <w:r w:rsidR="00957A56" w:rsidRPr="002A5399">
          <w:rPr>
            <w:rStyle w:val="a7"/>
            <w:rFonts w:hint="eastAsia"/>
            <w:noProof/>
          </w:rPr>
          <w:t>现付酒店提前支付收退款报表</w:t>
        </w:r>
        <w:r w:rsidR="00957A56">
          <w:rPr>
            <w:noProof/>
            <w:webHidden/>
          </w:rPr>
          <w:tab/>
        </w:r>
        <w:r w:rsidR="00957A56">
          <w:rPr>
            <w:noProof/>
            <w:webHidden/>
          </w:rPr>
          <w:fldChar w:fldCharType="begin"/>
        </w:r>
        <w:r w:rsidR="00957A56">
          <w:rPr>
            <w:noProof/>
            <w:webHidden/>
          </w:rPr>
          <w:instrText xml:space="preserve"> PAGEREF _Toc414608892 \h </w:instrText>
        </w:r>
        <w:r w:rsidR="00957A56">
          <w:rPr>
            <w:noProof/>
            <w:webHidden/>
          </w:rPr>
        </w:r>
        <w:r w:rsidR="00957A56">
          <w:rPr>
            <w:noProof/>
            <w:webHidden/>
          </w:rPr>
          <w:fldChar w:fldCharType="separate"/>
        </w:r>
        <w:r w:rsidR="005351E0">
          <w:rPr>
            <w:noProof/>
            <w:webHidden/>
          </w:rPr>
          <w:t>20</w:t>
        </w:r>
        <w:r w:rsidR="00957A56">
          <w:rPr>
            <w:noProof/>
            <w:webHidden/>
          </w:rPr>
          <w:fldChar w:fldCharType="end"/>
        </w:r>
      </w:hyperlink>
    </w:p>
    <w:p w14:paraId="76EBDAB2" w14:textId="77777777" w:rsidR="00957A56" w:rsidRDefault="006F3851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4608893" w:history="1">
        <w:r w:rsidR="00957A56" w:rsidRPr="002A5399">
          <w:rPr>
            <w:rStyle w:val="a7"/>
            <w:noProof/>
          </w:rPr>
          <w:t>2.3.5</w:t>
        </w:r>
        <w:r w:rsidR="00957A56" w:rsidRPr="002A5399">
          <w:rPr>
            <w:rStyle w:val="a7"/>
            <w:rFonts w:hint="eastAsia"/>
            <w:noProof/>
          </w:rPr>
          <w:t>现付酒店</w:t>
        </w:r>
        <w:r w:rsidR="00957A56" w:rsidRPr="002A5399">
          <w:rPr>
            <w:rStyle w:val="a7"/>
            <w:noProof/>
          </w:rPr>
          <w:t>noshow</w:t>
        </w:r>
        <w:r w:rsidR="00957A56" w:rsidRPr="002A5399">
          <w:rPr>
            <w:rStyle w:val="a7"/>
            <w:rFonts w:hint="eastAsia"/>
            <w:noProof/>
          </w:rPr>
          <w:t>付供应商款报表</w:t>
        </w:r>
        <w:r w:rsidR="00957A56">
          <w:rPr>
            <w:noProof/>
            <w:webHidden/>
          </w:rPr>
          <w:tab/>
        </w:r>
        <w:r w:rsidR="00957A56">
          <w:rPr>
            <w:noProof/>
            <w:webHidden/>
          </w:rPr>
          <w:fldChar w:fldCharType="begin"/>
        </w:r>
        <w:r w:rsidR="00957A56">
          <w:rPr>
            <w:noProof/>
            <w:webHidden/>
          </w:rPr>
          <w:instrText xml:space="preserve"> PAGEREF _Toc414608893 \h </w:instrText>
        </w:r>
        <w:r w:rsidR="00957A56">
          <w:rPr>
            <w:noProof/>
            <w:webHidden/>
          </w:rPr>
        </w:r>
        <w:r w:rsidR="00957A56">
          <w:rPr>
            <w:noProof/>
            <w:webHidden/>
          </w:rPr>
          <w:fldChar w:fldCharType="separate"/>
        </w:r>
        <w:r w:rsidR="005351E0">
          <w:rPr>
            <w:noProof/>
            <w:webHidden/>
          </w:rPr>
          <w:t>22</w:t>
        </w:r>
        <w:r w:rsidR="00957A56">
          <w:rPr>
            <w:noProof/>
            <w:webHidden/>
          </w:rPr>
          <w:fldChar w:fldCharType="end"/>
        </w:r>
      </w:hyperlink>
    </w:p>
    <w:p w14:paraId="5131CFCE" w14:textId="77777777" w:rsidR="00957A56" w:rsidRDefault="006F3851">
      <w:pPr>
        <w:pStyle w:val="20"/>
        <w:rPr>
          <w:rFonts w:asciiTheme="minorHAnsi" w:eastAsiaTheme="minorEastAsia" w:hAnsiTheme="minorHAnsi" w:cstheme="minorBidi"/>
          <w:b w:val="0"/>
          <w:sz w:val="21"/>
        </w:rPr>
      </w:pPr>
      <w:hyperlink w:anchor="_Toc414608894" w:history="1">
        <w:r w:rsidR="00957A56" w:rsidRPr="002A5399">
          <w:rPr>
            <w:rStyle w:val="a7"/>
          </w:rPr>
          <w:t>2.4</w:t>
        </w:r>
        <w:r w:rsidR="00957A56" w:rsidRPr="002A5399">
          <w:rPr>
            <w:rStyle w:val="a7"/>
            <w:rFonts w:hint="eastAsia"/>
          </w:rPr>
          <w:t>单据管理系统</w:t>
        </w:r>
        <w:r w:rsidR="00957A56">
          <w:rPr>
            <w:webHidden/>
          </w:rPr>
          <w:tab/>
        </w:r>
        <w:r w:rsidR="00957A56">
          <w:rPr>
            <w:webHidden/>
          </w:rPr>
          <w:fldChar w:fldCharType="begin"/>
        </w:r>
        <w:r w:rsidR="00957A56">
          <w:rPr>
            <w:webHidden/>
          </w:rPr>
          <w:instrText xml:space="preserve"> PAGEREF _Toc414608894 \h </w:instrText>
        </w:r>
        <w:r w:rsidR="00957A56">
          <w:rPr>
            <w:webHidden/>
          </w:rPr>
        </w:r>
        <w:r w:rsidR="00957A56">
          <w:rPr>
            <w:webHidden/>
          </w:rPr>
          <w:fldChar w:fldCharType="separate"/>
        </w:r>
        <w:r w:rsidR="005351E0">
          <w:rPr>
            <w:webHidden/>
          </w:rPr>
          <w:t>23</w:t>
        </w:r>
        <w:r w:rsidR="00957A56">
          <w:rPr>
            <w:webHidden/>
          </w:rPr>
          <w:fldChar w:fldCharType="end"/>
        </w:r>
      </w:hyperlink>
    </w:p>
    <w:p w14:paraId="7EFDF650" w14:textId="77777777" w:rsidR="00957A56" w:rsidRDefault="006F3851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4608895" w:history="1">
        <w:r w:rsidR="00957A56" w:rsidRPr="002A5399">
          <w:rPr>
            <w:rStyle w:val="a7"/>
            <w:noProof/>
          </w:rPr>
          <w:t>2.4.1</w:t>
        </w:r>
        <w:r w:rsidR="00957A56" w:rsidRPr="002A5399">
          <w:rPr>
            <w:rStyle w:val="a7"/>
            <w:rFonts w:hint="eastAsia"/>
            <w:noProof/>
          </w:rPr>
          <w:t>金蝶业务注册表新增字段</w:t>
        </w:r>
        <w:r w:rsidR="00957A56">
          <w:rPr>
            <w:noProof/>
            <w:webHidden/>
          </w:rPr>
          <w:tab/>
        </w:r>
        <w:r w:rsidR="00957A56">
          <w:rPr>
            <w:noProof/>
            <w:webHidden/>
          </w:rPr>
          <w:fldChar w:fldCharType="begin"/>
        </w:r>
        <w:r w:rsidR="00957A56">
          <w:rPr>
            <w:noProof/>
            <w:webHidden/>
          </w:rPr>
          <w:instrText xml:space="preserve"> PAGEREF _Toc414608895 \h </w:instrText>
        </w:r>
        <w:r w:rsidR="00957A56">
          <w:rPr>
            <w:noProof/>
            <w:webHidden/>
          </w:rPr>
        </w:r>
        <w:r w:rsidR="00957A56">
          <w:rPr>
            <w:noProof/>
            <w:webHidden/>
          </w:rPr>
          <w:fldChar w:fldCharType="separate"/>
        </w:r>
        <w:r w:rsidR="005351E0">
          <w:rPr>
            <w:noProof/>
            <w:webHidden/>
          </w:rPr>
          <w:t>23</w:t>
        </w:r>
        <w:r w:rsidR="00957A56">
          <w:rPr>
            <w:noProof/>
            <w:webHidden/>
          </w:rPr>
          <w:fldChar w:fldCharType="end"/>
        </w:r>
      </w:hyperlink>
    </w:p>
    <w:p w14:paraId="6FDF4B27" w14:textId="77777777" w:rsidR="00957A56" w:rsidRDefault="006F3851">
      <w:pPr>
        <w:pStyle w:val="13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4608896" w:history="1">
        <w:r w:rsidR="00957A56" w:rsidRPr="002A5399">
          <w:rPr>
            <w:rStyle w:val="a7"/>
            <w:rFonts w:ascii="微软雅黑" w:eastAsia="微软雅黑" w:hAnsi="微软雅黑" w:cs="Arial" w:hint="eastAsia"/>
            <w:b/>
            <w:noProof/>
          </w:rPr>
          <w:t>3、</w:t>
        </w:r>
        <w:r w:rsidR="00957A5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57A56" w:rsidRPr="002A5399">
          <w:rPr>
            <w:rStyle w:val="a7"/>
            <w:rFonts w:ascii="微软雅黑" w:eastAsia="微软雅黑" w:hAnsi="微软雅黑" w:cs="Arial"/>
            <w:b/>
            <w:noProof/>
          </w:rPr>
          <w:t>Check List</w:t>
        </w:r>
        <w:r w:rsidR="00957A56">
          <w:rPr>
            <w:noProof/>
            <w:webHidden/>
          </w:rPr>
          <w:tab/>
        </w:r>
        <w:r w:rsidR="00957A56">
          <w:rPr>
            <w:noProof/>
            <w:webHidden/>
          </w:rPr>
          <w:fldChar w:fldCharType="begin"/>
        </w:r>
        <w:r w:rsidR="00957A56">
          <w:rPr>
            <w:noProof/>
            <w:webHidden/>
          </w:rPr>
          <w:instrText xml:space="preserve"> PAGEREF _Toc414608896 \h </w:instrText>
        </w:r>
        <w:r w:rsidR="00957A56">
          <w:rPr>
            <w:noProof/>
            <w:webHidden/>
          </w:rPr>
        </w:r>
        <w:r w:rsidR="00957A56">
          <w:rPr>
            <w:noProof/>
            <w:webHidden/>
          </w:rPr>
          <w:fldChar w:fldCharType="separate"/>
        </w:r>
        <w:r w:rsidR="005351E0">
          <w:rPr>
            <w:noProof/>
            <w:webHidden/>
          </w:rPr>
          <w:t>24</w:t>
        </w:r>
        <w:r w:rsidR="00957A56">
          <w:rPr>
            <w:noProof/>
            <w:webHidden/>
          </w:rPr>
          <w:fldChar w:fldCharType="end"/>
        </w:r>
      </w:hyperlink>
    </w:p>
    <w:p w14:paraId="64530D2E" w14:textId="77777777" w:rsidR="00957A56" w:rsidRDefault="006F3851">
      <w:pPr>
        <w:pStyle w:val="13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4608897" w:history="1">
        <w:r w:rsidR="00957A56" w:rsidRPr="002A5399">
          <w:rPr>
            <w:rStyle w:val="a7"/>
            <w:rFonts w:ascii="微软雅黑" w:eastAsia="微软雅黑" w:hAnsi="微软雅黑" w:cs="Arial" w:hint="eastAsia"/>
            <w:b/>
            <w:noProof/>
          </w:rPr>
          <w:t>4、</w:t>
        </w:r>
        <w:r w:rsidR="00957A5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57A56" w:rsidRPr="002A5399">
          <w:rPr>
            <w:rStyle w:val="a7"/>
            <w:rFonts w:ascii="微软雅黑" w:eastAsia="微软雅黑" w:hAnsi="微软雅黑" w:cs="Arial" w:hint="eastAsia"/>
            <w:b/>
            <w:noProof/>
          </w:rPr>
          <w:t>上线后需完成的事项</w:t>
        </w:r>
        <w:r w:rsidR="00957A56">
          <w:rPr>
            <w:noProof/>
            <w:webHidden/>
          </w:rPr>
          <w:tab/>
        </w:r>
        <w:r w:rsidR="00957A56">
          <w:rPr>
            <w:noProof/>
            <w:webHidden/>
          </w:rPr>
          <w:fldChar w:fldCharType="begin"/>
        </w:r>
        <w:r w:rsidR="00957A56">
          <w:rPr>
            <w:noProof/>
            <w:webHidden/>
          </w:rPr>
          <w:instrText xml:space="preserve"> PAGEREF _Toc414608897 \h </w:instrText>
        </w:r>
        <w:r w:rsidR="00957A56">
          <w:rPr>
            <w:noProof/>
            <w:webHidden/>
          </w:rPr>
        </w:r>
        <w:r w:rsidR="00957A56">
          <w:rPr>
            <w:noProof/>
            <w:webHidden/>
          </w:rPr>
          <w:fldChar w:fldCharType="separate"/>
        </w:r>
        <w:r w:rsidR="005351E0">
          <w:rPr>
            <w:noProof/>
            <w:webHidden/>
          </w:rPr>
          <w:t>24</w:t>
        </w:r>
        <w:r w:rsidR="00957A56">
          <w:rPr>
            <w:noProof/>
            <w:webHidden/>
          </w:rPr>
          <w:fldChar w:fldCharType="end"/>
        </w:r>
      </w:hyperlink>
    </w:p>
    <w:p w14:paraId="612D7AD8" w14:textId="77777777" w:rsidR="00957A56" w:rsidRDefault="006F3851">
      <w:pPr>
        <w:pStyle w:val="13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4608898" w:history="1">
        <w:r w:rsidR="00957A56" w:rsidRPr="002A5399">
          <w:rPr>
            <w:rStyle w:val="a7"/>
            <w:rFonts w:ascii="微软雅黑" w:eastAsia="微软雅黑" w:hAnsi="微软雅黑" w:cs="Arial" w:hint="eastAsia"/>
            <w:b/>
            <w:noProof/>
          </w:rPr>
          <w:t>5、</w:t>
        </w:r>
        <w:r w:rsidR="00957A5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57A56" w:rsidRPr="002A5399">
          <w:rPr>
            <w:rStyle w:val="a7"/>
            <w:rFonts w:ascii="微软雅黑" w:eastAsia="微软雅黑" w:hAnsi="微软雅黑" w:cs="Arial" w:hint="eastAsia"/>
            <w:b/>
            <w:noProof/>
          </w:rPr>
          <w:t>附录</w:t>
        </w:r>
        <w:r w:rsidR="00957A56">
          <w:rPr>
            <w:noProof/>
            <w:webHidden/>
          </w:rPr>
          <w:tab/>
        </w:r>
        <w:r w:rsidR="00957A56">
          <w:rPr>
            <w:noProof/>
            <w:webHidden/>
          </w:rPr>
          <w:fldChar w:fldCharType="begin"/>
        </w:r>
        <w:r w:rsidR="00957A56">
          <w:rPr>
            <w:noProof/>
            <w:webHidden/>
          </w:rPr>
          <w:instrText xml:space="preserve"> PAGEREF _Toc414608898 \h </w:instrText>
        </w:r>
        <w:r w:rsidR="00957A56">
          <w:rPr>
            <w:noProof/>
            <w:webHidden/>
          </w:rPr>
        </w:r>
        <w:r w:rsidR="00957A56">
          <w:rPr>
            <w:noProof/>
            <w:webHidden/>
          </w:rPr>
          <w:fldChar w:fldCharType="separate"/>
        </w:r>
        <w:r w:rsidR="005351E0">
          <w:rPr>
            <w:noProof/>
            <w:webHidden/>
          </w:rPr>
          <w:t>24</w:t>
        </w:r>
        <w:r w:rsidR="00957A56">
          <w:rPr>
            <w:noProof/>
            <w:webHidden/>
          </w:rPr>
          <w:fldChar w:fldCharType="end"/>
        </w:r>
      </w:hyperlink>
    </w:p>
    <w:p w14:paraId="56B604A2" w14:textId="7B75A1F9" w:rsidR="000777E7" w:rsidRPr="00C83F49" w:rsidRDefault="00421469" w:rsidP="00EF43A2">
      <w:pPr>
        <w:pStyle w:val="1"/>
      </w:pPr>
      <w:r w:rsidRPr="00EF43A2">
        <w:rPr>
          <w:sz w:val="22"/>
          <w:szCs w:val="22"/>
        </w:rPr>
        <w:lastRenderedPageBreak/>
        <w:fldChar w:fldCharType="end"/>
      </w:r>
      <w:bookmarkStart w:id="3" w:name="_Toc407200690"/>
      <w:bookmarkStart w:id="4" w:name="_Toc414608876"/>
      <w:r w:rsidR="00EF43A2" w:rsidRPr="00EF43A2">
        <w:rPr>
          <w:rFonts w:hint="eastAsia"/>
        </w:rPr>
        <w:t>1</w:t>
      </w:r>
      <w:r w:rsidR="00EF43A2">
        <w:rPr>
          <w:rFonts w:hint="eastAsia"/>
        </w:rPr>
        <w:t xml:space="preserve"> </w:t>
      </w:r>
      <w:r w:rsidR="004D6E4B" w:rsidRPr="00EF43A2">
        <w:rPr>
          <w:rFonts w:ascii="微软雅黑" w:eastAsia="微软雅黑" w:hAnsi="微软雅黑" w:hint="eastAsia"/>
        </w:rPr>
        <w:t>总体说明</w:t>
      </w:r>
      <w:bookmarkEnd w:id="3"/>
      <w:bookmarkEnd w:id="4"/>
    </w:p>
    <w:p w14:paraId="1FDC9F42" w14:textId="491ECAF1" w:rsidR="000777E7" w:rsidRPr="00C83F49" w:rsidRDefault="004D6E4B" w:rsidP="00573383">
      <w:pPr>
        <w:pStyle w:val="2"/>
        <w:numPr>
          <w:ilvl w:val="1"/>
          <w:numId w:val="1"/>
        </w:numPr>
        <w:spacing w:before="0" w:after="200" w:line="240" w:lineRule="auto"/>
        <w:contextualSpacing/>
        <w:rPr>
          <w:rFonts w:ascii="微软雅黑" w:eastAsia="微软雅黑" w:hAnsi="微软雅黑"/>
        </w:rPr>
      </w:pPr>
      <w:bookmarkStart w:id="5" w:name="_Toc407200691"/>
      <w:bookmarkStart w:id="6" w:name="_Toc414608877"/>
      <w:r>
        <w:rPr>
          <w:rFonts w:ascii="微软雅黑" w:eastAsia="微软雅黑" w:hAnsi="微软雅黑" w:hint="eastAsia"/>
        </w:rPr>
        <w:t>项目背景</w:t>
      </w:r>
      <w:r w:rsidR="00CA31E2">
        <w:rPr>
          <w:rFonts w:ascii="微软雅黑" w:eastAsia="微软雅黑" w:hAnsi="微软雅黑" w:hint="eastAsia"/>
        </w:rPr>
        <w:t>和目标</w:t>
      </w:r>
      <w:bookmarkEnd w:id="5"/>
      <w:bookmarkEnd w:id="6"/>
    </w:p>
    <w:tbl>
      <w:tblPr>
        <w:tblW w:w="8440" w:type="dxa"/>
        <w:tblInd w:w="93" w:type="dxa"/>
        <w:tblLook w:val="04A0" w:firstRow="1" w:lastRow="0" w:firstColumn="1" w:lastColumn="0" w:noHBand="0" w:noVBand="1"/>
      </w:tblPr>
      <w:tblGrid>
        <w:gridCol w:w="1080"/>
        <w:gridCol w:w="7360"/>
      </w:tblGrid>
      <w:tr w:rsidR="003E124D" w:rsidRPr="003E124D" w14:paraId="6A72FFD8" w14:textId="77777777" w:rsidTr="00384352">
        <w:trPr>
          <w:trHeight w:val="81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E9685" w14:textId="77777777" w:rsidR="003E124D" w:rsidRPr="003E124D" w:rsidRDefault="003E124D" w:rsidP="003E124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bookmarkStart w:id="7" w:name="_Toc101754457"/>
            <w:bookmarkStart w:id="8" w:name="_Toc109814527"/>
            <w:r w:rsidRPr="003E124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背景</w:t>
            </w:r>
          </w:p>
        </w:tc>
        <w:tc>
          <w:tcPr>
            <w:tcW w:w="7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10D95" w14:textId="19320AA2" w:rsidR="003E124D" w:rsidRPr="003E124D" w:rsidRDefault="00D25B16" w:rsidP="00972E4B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目前现付酒店业务中增加了提前20天预订担保金扣款以及现付订单提前支付的情况,原有记账数据取数逻辑受到影响</w:t>
            </w:r>
            <w:r w:rsidR="00145BD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，为提高账务质量，需要设计</w:t>
            </w:r>
            <w:r w:rsidR="00972E4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一套准确的账务报表，作为财务账务核算和对账的依据。</w:t>
            </w:r>
          </w:p>
        </w:tc>
      </w:tr>
      <w:tr w:rsidR="003E124D" w:rsidRPr="003E124D" w14:paraId="743D81C2" w14:textId="77777777" w:rsidTr="00384352">
        <w:trPr>
          <w:trHeight w:val="81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DDED4" w14:textId="77777777" w:rsidR="003E124D" w:rsidRPr="003E124D" w:rsidRDefault="003E124D" w:rsidP="003E124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3E124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目标</w:t>
            </w: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45D3E" w14:textId="54DE14F7" w:rsidR="003E124D" w:rsidRPr="00145BD3" w:rsidRDefault="00145BD3" w:rsidP="00DD0446">
            <w:pPr>
              <w:pStyle w:val="a5"/>
              <w:widowControl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145BD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为财务提供</w:t>
            </w:r>
            <w:r w:rsidR="00D25B1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记账和</w:t>
            </w:r>
            <w:r w:rsidRPr="00145BD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对账依据，</w:t>
            </w:r>
            <w:r w:rsidR="00C201E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解决现付酒店支付流水业务类型拆分问题</w:t>
            </w:r>
            <w:r w:rsidRPr="00145BD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，保证账务数据准确性。</w:t>
            </w:r>
          </w:p>
          <w:p w14:paraId="6CEA514A" w14:textId="70D4802C" w:rsidR="00145BD3" w:rsidRPr="00145BD3" w:rsidRDefault="00145BD3" w:rsidP="00C30A89">
            <w:pPr>
              <w:pStyle w:val="a5"/>
              <w:widowControl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财务平台通过收银及结算生成现付酒店</w:t>
            </w:r>
            <w:proofErr w:type="gramStart"/>
            <w:r w:rsidR="00C30A8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相关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收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退款报表以及付款报表，</w:t>
            </w:r>
            <w:r w:rsidR="00B97AA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同时生成业务账务数据</w:t>
            </w:r>
            <w:r w:rsidR="00315EA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。</w:t>
            </w:r>
          </w:p>
        </w:tc>
      </w:tr>
    </w:tbl>
    <w:p w14:paraId="3489AC3F" w14:textId="3A45BA49" w:rsidR="00A2300C" w:rsidRPr="003E124D" w:rsidRDefault="00A2300C" w:rsidP="00A2300C">
      <w:pPr>
        <w:rPr>
          <w:rFonts w:ascii="微软雅黑" w:eastAsia="微软雅黑" w:hAnsi="微软雅黑"/>
          <w:szCs w:val="21"/>
        </w:rPr>
      </w:pPr>
    </w:p>
    <w:p w14:paraId="55A34B6E" w14:textId="4BF2F836" w:rsidR="000777E7" w:rsidRDefault="00CA31E2" w:rsidP="00573383">
      <w:pPr>
        <w:pStyle w:val="2"/>
        <w:numPr>
          <w:ilvl w:val="1"/>
          <w:numId w:val="1"/>
        </w:numPr>
        <w:spacing w:before="0" w:after="200" w:line="240" w:lineRule="auto"/>
        <w:contextualSpacing/>
        <w:rPr>
          <w:rFonts w:ascii="微软雅黑" w:eastAsia="微软雅黑" w:hAnsi="微软雅黑"/>
        </w:rPr>
      </w:pPr>
      <w:bookmarkStart w:id="9" w:name="_Toc407200693"/>
      <w:bookmarkStart w:id="10" w:name="_Toc414608878"/>
      <w:bookmarkEnd w:id="7"/>
      <w:bookmarkEnd w:id="8"/>
      <w:r>
        <w:rPr>
          <w:rFonts w:ascii="微软雅黑" w:eastAsia="微软雅黑" w:hAnsi="微软雅黑" w:hint="eastAsia"/>
        </w:rPr>
        <w:t>项目收益</w:t>
      </w:r>
      <w:bookmarkEnd w:id="9"/>
      <w:bookmarkEnd w:id="10"/>
    </w:p>
    <w:p w14:paraId="2E5BBF4B" w14:textId="73DAF3A0" w:rsidR="003A1DB4" w:rsidRPr="003A1DB4" w:rsidRDefault="003A1DB4" w:rsidP="003A1DB4">
      <w:pPr>
        <w:rPr>
          <w:rFonts w:ascii="微软雅黑" w:eastAsia="微软雅黑" w:hAnsi="微软雅黑" w:cs="Arial"/>
          <w:szCs w:val="21"/>
        </w:rPr>
      </w:pPr>
      <w:r w:rsidRPr="003A1DB4">
        <w:rPr>
          <w:rFonts w:ascii="微软雅黑" w:eastAsia="微软雅黑" w:hAnsi="微软雅黑" w:cs="Arial" w:hint="eastAsia"/>
          <w:szCs w:val="21"/>
        </w:rPr>
        <w:t>财务账务处理结果影响到整个公司的经营，公司</w:t>
      </w:r>
      <w:r w:rsidRPr="003A1DB4">
        <w:rPr>
          <w:rFonts w:ascii="微软雅黑" w:eastAsia="微软雅黑" w:hAnsi="微软雅黑" w:cs="Arial"/>
          <w:szCs w:val="21"/>
        </w:rPr>
        <w:t>2013年度净利润1.65亿美元（约10亿人民币），整个酒店业务的贡献率约为41%，</w:t>
      </w:r>
      <w:proofErr w:type="gramStart"/>
      <w:r w:rsidRPr="003A1DB4">
        <w:rPr>
          <w:rFonts w:ascii="微软雅黑" w:eastAsia="微软雅黑" w:hAnsi="微软雅黑" w:cs="Arial" w:hint="eastAsia"/>
          <w:szCs w:val="21"/>
        </w:rPr>
        <w:t>目前现</w:t>
      </w:r>
      <w:proofErr w:type="gramEnd"/>
      <w:r w:rsidRPr="003A1DB4">
        <w:rPr>
          <w:rFonts w:ascii="微软雅黑" w:eastAsia="微软雅黑" w:hAnsi="微软雅黑" w:cs="Arial"/>
          <w:szCs w:val="21"/>
        </w:rPr>
        <w:t>/预付比例约为72%：26%，</w:t>
      </w:r>
      <w:r>
        <w:rPr>
          <w:rFonts w:ascii="微软雅黑" w:eastAsia="微软雅黑" w:hAnsi="微软雅黑" w:cs="Arial" w:hint="eastAsia"/>
          <w:szCs w:val="21"/>
        </w:rPr>
        <w:t>现付酒店</w:t>
      </w:r>
      <w:proofErr w:type="spellStart"/>
      <w:r>
        <w:rPr>
          <w:rFonts w:ascii="微软雅黑" w:eastAsia="微软雅黑" w:hAnsi="微软雅黑" w:cs="Arial" w:hint="eastAsia"/>
          <w:szCs w:val="21"/>
        </w:rPr>
        <w:t>noshow</w:t>
      </w:r>
      <w:proofErr w:type="spellEnd"/>
      <w:r>
        <w:rPr>
          <w:rFonts w:ascii="微软雅黑" w:eastAsia="微软雅黑" w:hAnsi="微软雅黑" w:cs="Arial" w:hint="eastAsia"/>
          <w:szCs w:val="21"/>
        </w:rPr>
        <w:t>约占现付酒店的1%左右，</w:t>
      </w:r>
      <w:r w:rsidRPr="003A1DB4">
        <w:rPr>
          <w:rFonts w:ascii="微软雅黑" w:eastAsia="微软雅黑" w:hAnsi="微软雅黑" w:cs="Arial"/>
          <w:szCs w:val="21"/>
        </w:rPr>
        <w:t>根据这些数据本项目ROI按如下计算：</w:t>
      </w:r>
    </w:p>
    <w:p w14:paraId="10C67B5D" w14:textId="5D7DD802" w:rsidR="003A1DB4" w:rsidRPr="003A1DB4" w:rsidRDefault="003A1DB4" w:rsidP="003A1DB4">
      <w:pPr>
        <w:rPr>
          <w:rFonts w:ascii="微软雅黑" w:eastAsia="微软雅黑" w:hAnsi="微软雅黑" w:cs="Arial"/>
          <w:szCs w:val="21"/>
        </w:rPr>
      </w:pPr>
      <w:r w:rsidRPr="003A1DB4">
        <w:rPr>
          <w:rFonts w:ascii="微软雅黑" w:eastAsia="微软雅黑" w:hAnsi="微软雅黑" w:cs="Arial"/>
          <w:szCs w:val="21"/>
        </w:rPr>
        <w:t>ROI=</w:t>
      </w:r>
      <w:proofErr w:type="spellStart"/>
      <w:r w:rsidRPr="003A1DB4">
        <w:rPr>
          <w:rFonts w:ascii="微软雅黑" w:eastAsia="微软雅黑" w:hAnsi="微软雅黑" w:cs="Arial"/>
          <w:szCs w:val="21"/>
        </w:rPr>
        <w:t>lg</w:t>
      </w:r>
      <w:proofErr w:type="spellEnd"/>
      <w:r w:rsidRPr="003A1DB4">
        <w:rPr>
          <w:rFonts w:ascii="微软雅黑" w:eastAsia="微软雅黑" w:hAnsi="微软雅黑" w:cs="Arial" w:hint="eastAsia"/>
          <w:szCs w:val="21"/>
        </w:rPr>
        <w:t>（</w:t>
      </w:r>
      <w:r w:rsidRPr="003A1DB4">
        <w:rPr>
          <w:rFonts w:ascii="微软雅黑" w:eastAsia="微软雅黑" w:hAnsi="微软雅黑" w:cs="Arial"/>
          <w:szCs w:val="21"/>
        </w:rPr>
        <w:t>1,000,000,000*41%*</w:t>
      </w:r>
      <w:r>
        <w:rPr>
          <w:rFonts w:ascii="微软雅黑" w:eastAsia="微软雅黑" w:hAnsi="微软雅黑" w:cs="Arial" w:hint="eastAsia"/>
          <w:szCs w:val="21"/>
        </w:rPr>
        <w:t>72%*1%</w:t>
      </w:r>
      <w:r w:rsidRPr="003A1DB4">
        <w:rPr>
          <w:rFonts w:ascii="微软雅黑" w:eastAsia="微软雅黑" w:hAnsi="微软雅黑" w:cs="Arial"/>
          <w:szCs w:val="21"/>
        </w:rPr>
        <w:t>）=</w:t>
      </w:r>
      <w:r w:rsidR="00116EA9">
        <w:rPr>
          <w:rFonts w:ascii="微软雅黑" w:eastAsia="微软雅黑" w:hAnsi="微软雅黑" w:cs="Arial" w:hint="eastAsia"/>
          <w:szCs w:val="21"/>
        </w:rPr>
        <w:t>6</w:t>
      </w:r>
      <w:r w:rsidR="009E68E1">
        <w:rPr>
          <w:rFonts w:ascii="微软雅黑" w:eastAsia="微软雅黑" w:hAnsi="微软雅黑" w:cs="Arial" w:hint="eastAsia"/>
          <w:szCs w:val="21"/>
        </w:rPr>
        <w:t>.5</w:t>
      </w:r>
    </w:p>
    <w:p w14:paraId="2B217713" w14:textId="77777777" w:rsidR="00384352" w:rsidRPr="00384352" w:rsidRDefault="00384352" w:rsidP="00384352"/>
    <w:p w14:paraId="128B038F" w14:textId="40FD3AF2" w:rsidR="004D6E4B" w:rsidRDefault="004D6E4B" w:rsidP="00573383">
      <w:pPr>
        <w:pStyle w:val="2"/>
        <w:numPr>
          <w:ilvl w:val="1"/>
          <w:numId w:val="1"/>
        </w:numPr>
        <w:spacing w:before="0" w:after="200" w:line="240" w:lineRule="auto"/>
        <w:contextualSpacing/>
        <w:rPr>
          <w:rFonts w:ascii="微软雅黑" w:eastAsia="微软雅黑" w:hAnsi="微软雅黑"/>
        </w:rPr>
      </w:pPr>
      <w:bookmarkStart w:id="11" w:name="_Toc407200694"/>
      <w:bookmarkStart w:id="12" w:name="_Toc414608879"/>
      <w:r w:rsidRPr="004D6E4B">
        <w:rPr>
          <w:rFonts w:ascii="微软雅黑" w:eastAsia="微软雅黑" w:hAnsi="微软雅黑" w:hint="eastAsia"/>
        </w:rPr>
        <w:t>产品风险</w:t>
      </w:r>
      <w:bookmarkEnd w:id="11"/>
      <w:bookmarkEnd w:id="12"/>
    </w:p>
    <w:p w14:paraId="06B01935" w14:textId="5A0823BA" w:rsidR="003E152B" w:rsidRPr="003E152B" w:rsidRDefault="004648F1" w:rsidP="00147D3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随着公司业务发展，出现一些新的业务场景：比如非担保现付订单出现</w:t>
      </w:r>
      <w:proofErr w:type="gramStart"/>
      <w:r>
        <w:rPr>
          <w:rFonts w:ascii="微软雅黑" w:eastAsia="微软雅黑" w:hAnsi="微软雅黑" w:hint="eastAsia"/>
        </w:rPr>
        <w:t>扣客人款</w:t>
      </w:r>
      <w:proofErr w:type="gramEnd"/>
      <w:r>
        <w:rPr>
          <w:rFonts w:ascii="微软雅黑" w:eastAsia="微软雅黑" w:hAnsi="微软雅黑" w:hint="eastAsia"/>
        </w:rPr>
        <w:t>情况，担保订单既可以授权扣款又可以通过钱包进行支付，这样会对现阶段报表生成逻辑产生影响，导致取数不准确的风险。</w:t>
      </w:r>
    </w:p>
    <w:p w14:paraId="420447D6" w14:textId="3BD673D5" w:rsidR="004D6E4B" w:rsidRDefault="004D6E4B" w:rsidP="00573383">
      <w:pPr>
        <w:pStyle w:val="2"/>
        <w:numPr>
          <w:ilvl w:val="1"/>
          <w:numId w:val="1"/>
        </w:numPr>
        <w:spacing w:before="0" w:after="200" w:line="240" w:lineRule="auto"/>
        <w:contextualSpacing/>
        <w:rPr>
          <w:rFonts w:ascii="微软雅黑" w:eastAsia="微软雅黑" w:hAnsi="微软雅黑"/>
        </w:rPr>
      </w:pPr>
      <w:bookmarkStart w:id="13" w:name="_Toc407200695"/>
      <w:bookmarkStart w:id="14" w:name="_Toc414608880"/>
      <w:r w:rsidRPr="004D6E4B">
        <w:rPr>
          <w:rFonts w:ascii="微软雅黑" w:eastAsia="微软雅黑" w:hAnsi="微软雅黑" w:hint="eastAsia"/>
        </w:rPr>
        <w:lastRenderedPageBreak/>
        <w:t>用户范围</w:t>
      </w:r>
      <w:bookmarkEnd w:id="13"/>
      <w:bookmarkEnd w:id="14"/>
    </w:p>
    <w:tbl>
      <w:tblPr>
        <w:tblW w:w="0" w:type="auto"/>
        <w:jc w:val="center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5"/>
        <w:gridCol w:w="6649"/>
      </w:tblGrid>
      <w:tr w:rsidR="003E152B" w:rsidRPr="00D77C3D" w14:paraId="3EA513A8" w14:textId="77777777" w:rsidTr="003A1DB4">
        <w:trPr>
          <w:jc w:val="center"/>
        </w:trPr>
        <w:tc>
          <w:tcPr>
            <w:tcW w:w="1745" w:type="dxa"/>
            <w:shd w:val="clear" w:color="auto" w:fill="C0C0C0"/>
          </w:tcPr>
          <w:p w14:paraId="092DACFD" w14:textId="77777777" w:rsidR="003E152B" w:rsidRPr="003E152B" w:rsidRDefault="003E152B" w:rsidP="003A1DB4">
            <w:pPr>
              <w:spacing w:line="360" w:lineRule="auto"/>
              <w:jc w:val="left"/>
              <w:rPr>
                <w:rFonts w:ascii="微软雅黑" w:eastAsia="微软雅黑" w:hAnsi="微软雅黑" w:cs="Arial"/>
                <w:b/>
                <w:szCs w:val="21"/>
              </w:rPr>
            </w:pPr>
            <w:r w:rsidRPr="003E152B">
              <w:rPr>
                <w:rFonts w:ascii="微软雅黑" w:eastAsia="微软雅黑" w:hAnsi="微软雅黑" w:cs="Arial"/>
                <w:b/>
                <w:szCs w:val="21"/>
              </w:rPr>
              <w:t>角色</w:t>
            </w:r>
          </w:p>
        </w:tc>
        <w:tc>
          <w:tcPr>
            <w:tcW w:w="6649" w:type="dxa"/>
            <w:shd w:val="clear" w:color="auto" w:fill="C0C0C0"/>
          </w:tcPr>
          <w:p w14:paraId="38520C0D" w14:textId="77777777" w:rsidR="003E152B" w:rsidRPr="003E152B" w:rsidRDefault="003E152B" w:rsidP="003A1DB4">
            <w:pPr>
              <w:spacing w:line="360" w:lineRule="auto"/>
              <w:jc w:val="left"/>
              <w:rPr>
                <w:rFonts w:ascii="微软雅黑" w:eastAsia="微软雅黑" w:hAnsi="微软雅黑" w:cs="Arial"/>
                <w:b/>
                <w:szCs w:val="21"/>
              </w:rPr>
            </w:pPr>
            <w:r w:rsidRPr="003E152B">
              <w:rPr>
                <w:rFonts w:ascii="微软雅黑" w:eastAsia="微软雅黑" w:hAnsi="微软雅黑" w:cs="Arial"/>
                <w:b/>
                <w:szCs w:val="21"/>
              </w:rPr>
              <w:t>描述（涉及到的actor、system的描述）</w:t>
            </w:r>
          </w:p>
        </w:tc>
      </w:tr>
      <w:tr w:rsidR="003E152B" w:rsidRPr="00D77C3D" w14:paraId="2D9C1DD8" w14:textId="77777777" w:rsidTr="003A1DB4">
        <w:trPr>
          <w:trHeight w:val="257"/>
          <w:jc w:val="center"/>
        </w:trPr>
        <w:tc>
          <w:tcPr>
            <w:tcW w:w="1745" w:type="dxa"/>
          </w:tcPr>
          <w:p w14:paraId="5DEFF211" w14:textId="77777777" w:rsidR="003E152B" w:rsidRPr="003E152B" w:rsidRDefault="003E152B" w:rsidP="003A1DB4">
            <w:pPr>
              <w:spacing w:line="360" w:lineRule="auto"/>
              <w:jc w:val="left"/>
              <w:rPr>
                <w:rFonts w:ascii="微软雅黑" w:eastAsia="微软雅黑" w:hAnsi="微软雅黑" w:cs="Arial"/>
                <w:szCs w:val="21"/>
              </w:rPr>
            </w:pPr>
            <w:r w:rsidRPr="003E152B">
              <w:rPr>
                <w:rFonts w:ascii="微软雅黑" w:eastAsia="微软雅黑" w:hAnsi="微软雅黑" w:cs="Arial" w:hint="eastAsia"/>
                <w:szCs w:val="21"/>
              </w:rPr>
              <w:t>产品经理</w:t>
            </w:r>
          </w:p>
        </w:tc>
        <w:tc>
          <w:tcPr>
            <w:tcW w:w="6649" w:type="dxa"/>
          </w:tcPr>
          <w:p w14:paraId="59264E71" w14:textId="77777777" w:rsidR="003E152B" w:rsidRPr="003E152B" w:rsidRDefault="003E152B" w:rsidP="003A1DB4">
            <w:pPr>
              <w:spacing w:line="360" w:lineRule="auto"/>
              <w:jc w:val="left"/>
              <w:rPr>
                <w:rFonts w:ascii="微软雅黑" w:eastAsia="微软雅黑" w:hAnsi="微软雅黑" w:cs="Arial"/>
                <w:szCs w:val="21"/>
              </w:rPr>
            </w:pPr>
            <w:r w:rsidRPr="003E152B">
              <w:rPr>
                <w:rFonts w:ascii="微软雅黑" w:eastAsia="微软雅黑" w:hAnsi="微软雅黑" w:cs="Arial" w:hint="eastAsia"/>
                <w:szCs w:val="21"/>
              </w:rPr>
              <w:t>提供本项目的需求规格说明书</w:t>
            </w:r>
          </w:p>
        </w:tc>
      </w:tr>
      <w:tr w:rsidR="003E152B" w:rsidRPr="00D77C3D" w14:paraId="2A1B9337" w14:textId="77777777" w:rsidTr="003A1DB4">
        <w:trPr>
          <w:trHeight w:val="337"/>
          <w:jc w:val="center"/>
        </w:trPr>
        <w:tc>
          <w:tcPr>
            <w:tcW w:w="1745" w:type="dxa"/>
          </w:tcPr>
          <w:p w14:paraId="5931A44F" w14:textId="77777777" w:rsidR="003E152B" w:rsidRPr="003E152B" w:rsidRDefault="003E152B" w:rsidP="003A1DB4">
            <w:pPr>
              <w:spacing w:line="360" w:lineRule="auto"/>
              <w:jc w:val="left"/>
              <w:rPr>
                <w:rFonts w:ascii="微软雅黑" w:eastAsia="微软雅黑" w:hAnsi="微软雅黑" w:cs="Arial"/>
                <w:szCs w:val="21"/>
              </w:rPr>
            </w:pPr>
            <w:r w:rsidRPr="003E152B">
              <w:rPr>
                <w:rFonts w:ascii="微软雅黑" w:eastAsia="微软雅黑" w:hAnsi="微软雅黑" w:cs="Arial" w:hint="eastAsia"/>
                <w:szCs w:val="21"/>
              </w:rPr>
              <w:t>项目经理</w:t>
            </w:r>
          </w:p>
        </w:tc>
        <w:tc>
          <w:tcPr>
            <w:tcW w:w="6649" w:type="dxa"/>
          </w:tcPr>
          <w:p w14:paraId="6079576B" w14:textId="77777777" w:rsidR="003E152B" w:rsidRPr="003E152B" w:rsidRDefault="003E152B" w:rsidP="003A1DB4">
            <w:pPr>
              <w:spacing w:line="360" w:lineRule="auto"/>
              <w:jc w:val="left"/>
              <w:rPr>
                <w:rFonts w:ascii="微软雅黑" w:eastAsia="微软雅黑" w:hAnsi="微软雅黑" w:cs="Arial"/>
                <w:szCs w:val="21"/>
              </w:rPr>
            </w:pPr>
            <w:r w:rsidRPr="003E152B">
              <w:rPr>
                <w:rFonts w:ascii="微软雅黑" w:eastAsia="微软雅黑" w:hAnsi="微软雅黑" w:cs="Arial" w:hint="eastAsia"/>
                <w:szCs w:val="21"/>
              </w:rPr>
              <w:t>跟踪整个项目的开发周期，进行各项协调工作</w:t>
            </w:r>
          </w:p>
        </w:tc>
      </w:tr>
      <w:tr w:rsidR="00EB4EB3" w:rsidRPr="00D77C3D" w14:paraId="6950CB93" w14:textId="77777777" w:rsidTr="003A1DB4">
        <w:trPr>
          <w:trHeight w:val="337"/>
          <w:jc w:val="center"/>
        </w:trPr>
        <w:tc>
          <w:tcPr>
            <w:tcW w:w="1745" w:type="dxa"/>
          </w:tcPr>
          <w:p w14:paraId="1B7A790E" w14:textId="770D0D6B" w:rsidR="00EB4EB3" w:rsidRPr="003E152B" w:rsidRDefault="00EB4EB3" w:rsidP="003A1DB4">
            <w:pPr>
              <w:spacing w:line="360" w:lineRule="auto"/>
              <w:jc w:val="left"/>
              <w:rPr>
                <w:rFonts w:ascii="微软雅黑" w:eastAsia="微软雅黑" w:hAnsi="微软雅黑" w:cs="Arial"/>
                <w:szCs w:val="21"/>
              </w:rPr>
            </w:pPr>
            <w:proofErr w:type="gramStart"/>
            <w:r>
              <w:rPr>
                <w:rFonts w:ascii="Arial" w:eastAsia="微软雅黑" w:hAnsi="Arial" w:cs="Arial" w:hint="eastAsia"/>
                <w:szCs w:val="21"/>
              </w:rPr>
              <w:t>架构师</w:t>
            </w:r>
            <w:proofErr w:type="gramEnd"/>
          </w:p>
        </w:tc>
        <w:tc>
          <w:tcPr>
            <w:tcW w:w="6649" w:type="dxa"/>
          </w:tcPr>
          <w:p w14:paraId="4482CF20" w14:textId="10B98BCB" w:rsidR="00EB4EB3" w:rsidRPr="003E152B" w:rsidRDefault="00EB4EB3" w:rsidP="003A1DB4">
            <w:pPr>
              <w:spacing w:line="360" w:lineRule="auto"/>
              <w:jc w:val="left"/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Arial" w:eastAsia="微软雅黑" w:hAnsi="Arial" w:cs="Arial" w:hint="eastAsia"/>
                <w:szCs w:val="21"/>
              </w:rPr>
              <w:t>设计项目的系统架构，提供项目的设计文档。</w:t>
            </w:r>
          </w:p>
        </w:tc>
      </w:tr>
      <w:tr w:rsidR="003E152B" w:rsidRPr="00D77C3D" w14:paraId="72779B58" w14:textId="77777777" w:rsidTr="003A1DB4">
        <w:trPr>
          <w:jc w:val="center"/>
        </w:trPr>
        <w:tc>
          <w:tcPr>
            <w:tcW w:w="1745" w:type="dxa"/>
          </w:tcPr>
          <w:p w14:paraId="206B9D30" w14:textId="77777777" w:rsidR="003E152B" w:rsidRPr="003E152B" w:rsidRDefault="003E152B" w:rsidP="003A1DB4">
            <w:pPr>
              <w:spacing w:line="360" w:lineRule="auto"/>
              <w:jc w:val="left"/>
              <w:rPr>
                <w:rFonts w:ascii="微软雅黑" w:eastAsia="微软雅黑" w:hAnsi="微软雅黑" w:cs="Arial"/>
                <w:szCs w:val="21"/>
              </w:rPr>
            </w:pPr>
            <w:r w:rsidRPr="003E152B">
              <w:rPr>
                <w:rFonts w:ascii="微软雅黑" w:eastAsia="微软雅黑" w:hAnsi="微软雅黑" w:cs="Arial" w:hint="eastAsia"/>
                <w:szCs w:val="21"/>
              </w:rPr>
              <w:t>开发资源</w:t>
            </w:r>
          </w:p>
        </w:tc>
        <w:tc>
          <w:tcPr>
            <w:tcW w:w="6649" w:type="dxa"/>
          </w:tcPr>
          <w:p w14:paraId="5B7A00A5" w14:textId="1456A76D" w:rsidR="003E152B" w:rsidRPr="003E152B" w:rsidRDefault="00EB4EB3" w:rsidP="003E152B">
            <w:pPr>
              <w:spacing w:line="360" w:lineRule="auto"/>
              <w:jc w:val="left"/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Arial" w:eastAsia="微软雅黑" w:hAnsi="Arial" w:cs="Arial" w:hint="eastAsia"/>
                <w:kern w:val="0"/>
                <w:szCs w:val="21"/>
              </w:rPr>
              <w:t>各技术</w:t>
            </w:r>
            <w:r>
              <w:rPr>
                <w:rFonts w:ascii="Arial" w:eastAsia="微软雅黑" w:hAnsi="Arial" w:cs="Arial" w:hint="eastAsia"/>
                <w:kern w:val="0"/>
                <w:szCs w:val="21"/>
              </w:rPr>
              <w:t>PD</w:t>
            </w:r>
          </w:p>
        </w:tc>
      </w:tr>
      <w:tr w:rsidR="003E152B" w:rsidRPr="00980FA5" w14:paraId="78EDE2EE" w14:textId="77777777" w:rsidTr="003A1DB4">
        <w:trPr>
          <w:jc w:val="center"/>
        </w:trPr>
        <w:tc>
          <w:tcPr>
            <w:tcW w:w="1745" w:type="dxa"/>
          </w:tcPr>
          <w:p w14:paraId="718F8443" w14:textId="77777777" w:rsidR="003E152B" w:rsidRPr="003E152B" w:rsidRDefault="003E152B" w:rsidP="003A1DB4">
            <w:pPr>
              <w:spacing w:line="360" w:lineRule="auto"/>
              <w:jc w:val="left"/>
              <w:rPr>
                <w:rFonts w:ascii="微软雅黑" w:eastAsia="微软雅黑" w:hAnsi="微软雅黑" w:cs="Arial"/>
                <w:szCs w:val="21"/>
              </w:rPr>
            </w:pPr>
            <w:r w:rsidRPr="003E152B">
              <w:rPr>
                <w:rFonts w:ascii="微软雅黑" w:eastAsia="微软雅黑" w:hAnsi="微软雅黑" w:cs="Arial" w:hint="eastAsia"/>
                <w:szCs w:val="21"/>
              </w:rPr>
              <w:t>用户</w:t>
            </w:r>
          </w:p>
        </w:tc>
        <w:tc>
          <w:tcPr>
            <w:tcW w:w="6649" w:type="dxa"/>
          </w:tcPr>
          <w:p w14:paraId="29D203F0" w14:textId="178C2258" w:rsidR="003E152B" w:rsidRPr="003E152B" w:rsidRDefault="00C13ADE" w:rsidP="003E152B">
            <w:pPr>
              <w:spacing w:line="360" w:lineRule="auto"/>
              <w:jc w:val="left"/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Arial" w:eastAsia="微软雅黑" w:hAnsi="Arial" w:cs="Arial" w:hint="eastAsia"/>
                <w:szCs w:val="21"/>
              </w:rPr>
              <w:t>财务部账务组</w:t>
            </w:r>
          </w:p>
        </w:tc>
      </w:tr>
      <w:tr w:rsidR="003E152B" w:rsidRPr="00D77C3D" w14:paraId="4197EDF3" w14:textId="77777777" w:rsidTr="003A1DB4">
        <w:trPr>
          <w:trHeight w:val="56"/>
          <w:jc w:val="center"/>
        </w:trPr>
        <w:tc>
          <w:tcPr>
            <w:tcW w:w="1745" w:type="dxa"/>
          </w:tcPr>
          <w:p w14:paraId="5927AF02" w14:textId="77777777" w:rsidR="003E152B" w:rsidRPr="003E152B" w:rsidRDefault="003E152B" w:rsidP="003A1DB4">
            <w:pPr>
              <w:spacing w:line="360" w:lineRule="auto"/>
              <w:jc w:val="left"/>
              <w:rPr>
                <w:rFonts w:ascii="微软雅黑" w:eastAsia="微软雅黑" w:hAnsi="微软雅黑" w:cs="Arial"/>
                <w:szCs w:val="21"/>
              </w:rPr>
            </w:pPr>
            <w:r w:rsidRPr="003E152B">
              <w:rPr>
                <w:rFonts w:ascii="微软雅黑" w:eastAsia="微软雅黑" w:hAnsi="微软雅黑" w:cs="Arial"/>
                <w:szCs w:val="21"/>
              </w:rPr>
              <w:t>项目成员</w:t>
            </w:r>
          </w:p>
        </w:tc>
        <w:tc>
          <w:tcPr>
            <w:tcW w:w="6649" w:type="dxa"/>
          </w:tcPr>
          <w:p w14:paraId="6271C4CE" w14:textId="1D688CFA" w:rsidR="003E152B" w:rsidRPr="003E152B" w:rsidRDefault="00384352" w:rsidP="003E152B">
            <w:pPr>
              <w:tabs>
                <w:tab w:val="left" w:pos="720"/>
              </w:tabs>
              <w:autoSpaceDE w:val="0"/>
              <w:autoSpaceDN w:val="0"/>
              <w:adjustRightInd w:val="0"/>
              <w:spacing w:line="360" w:lineRule="auto"/>
              <w:ind w:right="18"/>
              <w:jc w:val="left"/>
              <w:rPr>
                <w:rFonts w:ascii="微软雅黑" w:eastAsia="微软雅黑" w:hAnsi="微软雅黑" w:cs="Arial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金融研发部</w:t>
            </w:r>
            <w:proofErr w:type="gramStart"/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金蝶组</w:t>
            </w:r>
            <w:proofErr w:type="gramEnd"/>
          </w:p>
        </w:tc>
      </w:tr>
    </w:tbl>
    <w:p w14:paraId="7B5AED97" w14:textId="77777777" w:rsidR="003E152B" w:rsidRPr="003E152B" w:rsidRDefault="003E152B" w:rsidP="003E152B"/>
    <w:p w14:paraId="2D2696DC" w14:textId="7A07063F" w:rsidR="004D6E4B" w:rsidRPr="004D6E4B" w:rsidRDefault="004D6E4B" w:rsidP="00573383">
      <w:pPr>
        <w:pStyle w:val="2"/>
        <w:numPr>
          <w:ilvl w:val="1"/>
          <w:numId w:val="1"/>
        </w:numPr>
        <w:spacing w:before="0" w:after="200" w:line="240" w:lineRule="auto"/>
        <w:contextualSpacing/>
        <w:rPr>
          <w:rFonts w:ascii="微软雅黑" w:eastAsia="微软雅黑" w:hAnsi="微软雅黑"/>
        </w:rPr>
      </w:pPr>
      <w:bookmarkStart w:id="15" w:name="_Toc407200696"/>
      <w:bookmarkStart w:id="16" w:name="_Toc414608881"/>
      <w:r w:rsidRPr="004D6E4B">
        <w:rPr>
          <w:rFonts w:ascii="微软雅黑" w:eastAsia="微软雅黑" w:hAnsi="微软雅黑" w:hint="eastAsia"/>
        </w:rPr>
        <w:t>词汇解释</w:t>
      </w:r>
      <w:bookmarkEnd w:id="15"/>
      <w:bookmarkEnd w:id="1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7"/>
        <w:gridCol w:w="6275"/>
      </w:tblGrid>
      <w:tr w:rsidR="003E152B" w:rsidRPr="00D77C3D" w14:paraId="49A4E864" w14:textId="77777777" w:rsidTr="003A1DB4">
        <w:trPr>
          <w:jc w:val="center"/>
        </w:trPr>
        <w:tc>
          <w:tcPr>
            <w:tcW w:w="2247" w:type="dxa"/>
            <w:shd w:val="clear" w:color="auto" w:fill="C0C0C0"/>
          </w:tcPr>
          <w:p w14:paraId="480715F5" w14:textId="77777777" w:rsidR="003E152B" w:rsidRPr="003E152B" w:rsidRDefault="003E152B" w:rsidP="003A1DB4">
            <w:pPr>
              <w:spacing w:line="360" w:lineRule="auto"/>
              <w:jc w:val="left"/>
              <w:rPr>
                <w:rFonts w:ascii="微软雅黑" w:eastAsia="微软雅黑" w:hAnsi="微软雅黑" w:cs="Arial"/>
                <w:b/>
                <w:szCs w:val="21"/>
              </w:rPr>
            </w:pPr>
            <w:r w:rsidRPr="003E152B">
              <w:rPr>
                <w:rFonts w:ascii="微软雅黑" w:eastAsia="微软雅黑" w:hAnsi="微软雅黑" w:cs="Arial"/>
                <w:b/>
                <w:szCs w:val="21"/>
              </w:rPr>
              <w:t>词汇</w:t>
            </w:r>
          </w:p>
        </w:tc>
        <w:tc>
          <w:tcPr>
            <w:tcW w:w="6275" w:type="dxa"/>
            <w:shd w:val="clear" w:color="auto" w:fill="C0C0C0"/>
          </w:tcPr>
          <w:p w14:paraId="52E22B53" w14:textId="77777777" w:rsidR="003E152B" w:rsidRPr="003E152B" w:rsidRDefault="003E152B" w:rsidP="003A1DB4">
            <w:pPr>
              <w:spacing w:line="360" w:lineRule="auto"/>
              <w:jc w:val="left"/>
              <w:rPr>
                <w:rFonts w:ascii="微软雅黑" w:eastAsia="微软雅黑" w:hAnsi="微软雅黑" w:cs="Arial"/>
                <w:b/>
                <w:szCs w:val="21"/>
              </w:rPr>
            </w:pPr>
            <w:r w:rsidRPr="003E152B">
              <w:rPr>
                <w:rFonts w:ascii="微软雅黑" w:eastAsia="微软雅黑" w:hAnsi="微软雅黑" w:cs="Arial"/>
                <w:b/>
                <w:szCs w:val="21"/>
              </w:rPr>
              <w:t>描述（术语与缩写的描述）</w:t>
            </w:r>
          </w:p>
        </w:tc>
      </w:tr>
      <w:tr w:rsidR="003E152B" w:rsidRPr="00D74325" w14:paraId="7363B6F0" w14:textId="77777777" w:rsidTr="003A1DB4">
        <w:trPr>
          <w:trHeight w:val="56"/>
          <w:jc w:val="center"/>
        </w:trPr>
        <w:tc>
          <w:tcPr>
            <w:tcW w:w="2247" w:type="dxa"/>
            <w:vAlign w:val="center"/>
          </w:tcPr>
          <w:p w14:paraId="56742AFB" w14:textId="6D8EE52E" w:rsidR="003E152B" w:rsidRPr="003E152B" w:rsidRDefault="00A417AD" w:rsidP="003A1DB4">
            <w:pPr>
              <w:widowControl/>
              <w:spacing w:line="360" w:lineRule="auto"/>
              <w:jc w:val="left"/>
              <w:rPr>
                <w:rFonts w:ascii="微软雅黑" w:eastAsia="微软雅黑" w:hAnsi="微软雅黑" w:cs="Arial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支付流水</w:t>
            </w:r>
          </w:p>
        </w:tc>
        <w:tc>
          <w:tcPr>
            <w:tcW w:w="6275" w:type="dxa"/>
            <w:vAlign w:val="center"/>
          </w:tcPr>
          <w:p w14:paraId="41A1B32E" w14:textId="2C89CD52" w:rsidR="003E152B" w:rsidRPr="003E152B" w:rsidRDefault="00A417AD" w:rsidP="003A1DB4">
            <w:pPr>
              <w:widowControl/>
              <w:spacing w:line="360" w:lineRule="auto"/>
              <w:jc w:val="left"/>
              <w:rPr>
                <w:rFonts w:ascii="微软雅黑" w:eastAsia="微软雅黑" w:hAnsi="微软雅黑" w:cs="Arial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支付平台生成，针对客户进行收款或退款的支付记录</w:t>
            </w:r>
          </w:p>
        </w:tc>
      </w:tr>
      <w:tr w:rsidR="003E152B" w:rsidRPr="00D74325" w14:paraId="758F07AF" w14:textId="77777777" w:rsidTr="003A1DB4">
        <w:trPr>
          <w:trHeight w:val="56"/>
          <w:jc w:val="center"/>
        </w:trPr>
        <w:tc>
          <w:tcPr>
            <w:tcW w:w="2247" w:type="dxa"/>
            <w:vAlign w:val="center"/>
          </w:tcPr>
          <w:p w14:paraId="536DFD1D" w14:textId="3FA2DD8D" w:rsidR="003E152B" w:rsidRPr="00A417AD" w:rsidRDefault="00A417AD" w:rsidP="003A1DB4">
            <w:pPr>
              <w:widowControl/>
              <w:spacing w:line="360" w:lineRule="auto"/>
              <w:jc w:val="left"/>
              <w:rPr>
                <w:rFonts w:ascii="微软雅黑" w:eastAsia="微软雅黑" w:hAnsi="微软雅黑" w:cs="Arial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转账流水</w:t>
            </w:r>
          </w:p>
        </w:tc>
        <w:tc>
          <w:tcPr>
            <w:tcW w:w="6275" w:type="dxa"/>
            <w:vAlign w:val="center"/>
          </w:tcPr>
          <w:p w14:paraId="3D9418FA" w14:textId="3E6332B0" w:rsidR="003E152B" w:rsidRPr="003E152B" w:rsidRDefault="00972E4B" w:rsidP="00A417AD">
            <w:pPr>
              <w:widowControl/>
              <w:spacing w:line="360" w:lineRule="auto"/>
              <w:jc w:val="left"/>
              <w:rPr>
                <w:rFonts w:ascii="微软雅黑" w:eastAsia="微软雅黑" w:hAnsi="微软雅黑" w:cs="Arial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财务</w:t>
            </w:r>
            <w:r w:rsidR="00A417AD">
              <w:rPr>
                <w:rFonts w:ascii="微软雅黑" w:eastAsia="微软雅黑" w:hAnsi="微软雅黑" w:cs="Arial" w:hint="eastAsia"/>
                <w:kern w:val="0"/>
                <w:szCs w:val="21"/>
              </w:rPr>
              <w:t>平台生成，</w:t>
            </w:r>
            <w:proofErr w:type="gramStart"/>
            <w:r w:rsidR="00B97AA7">
              <w:rPr>
                <w:rFonts w:ascii="微软雅黑" w:eastAsia="微软雅黑" w:hAnsi="微软雅黑" w:cs="Arial" w:hint="eastAsia"/>
                <w:kern w:val="0"/>
                <w:szCs w:val="21"/>
              </w:rPr>
              <w:t>携程对</w:t>
            </w:r>
            <w:proofErr w:type="gramEnd"/>
            <w:r w:rsidR="00B97AA7">
              <w:rPr>
                <w:rFonts w:ascii="微软雅黑" w:eastAsia="微软雅黑" w:hAnsi="微软雅黑" w:cs="Arial" w:hint="eastAsia"/>
                <w:kern w:val="0"/>
                <w:szCs w:val="21"/>
              </w:rPr>
              <w:t>供应商进行付款的付款记录</w:t>
            </w:r>
          </w:p>
        </w:tc>
      </w:tr>
      <w:tr w:rsidR="003E152B" w:rsidRPr="00D74325" w14:paraId="452A3C23" w14:textId="77777777" w:rsidTr="003A1DB4">
        <w:trPr>
          <w:trHeight w:val="99"/>
          <w:jc w:val="center"/>
        </w:trPr>
        <w:tc>
          <w:tcPr>
            <w:tcW w:w="2247" w:type="dxa"/>
            <w:vAlign w:val="center"/>
          </w:tcPr>
          <w:p w14:paraId="0B26AEC0" w14:textId="77777777" w:rsidR="003E152B" w:rsidRPr="003E152B" w:rsidRDefault="003E152B" w:rsidP="003A1DB4">
            <w:pPr>
              <w:widowControl/>
              <w:spacing w:line="360" w:lineRule="auto"/>
              <w:jc w:val="left"/>
              <w:rPr>
                <w:rFonts w:ascii="微软雅黑" w:eastAsia="微软雅黑" w:hAnsi="微软雅黑" w:cs="Arial"/>
                <w:kern w:val="0"/>
                <w:szCs w:val="21"/>
              </w:rPr>
            </w:pPr>
          </w:p>
        </w:tc>
        <w:tc>
          <w:tcPr>
            <w:tcW w:w="6275" w:type="dxa"/>
            <w:vAlign w:val="center"/>
          </w:tcPr>
          <w:p w14:paraId="660ABE0F" w14:textId="77777777" w:rsidR="003E152B" w:rsidRPr="003E152B" w:rsidRDefault="003E152B" w:rsidP="003A1DB4">
            <w:pPr>
              <w:widowControl/>
              <w:spacing w:line="360" w:lineRule="auto"/>
              <w:jc w:val="left"/>
              <w:rPr>
                <w:rFonts w:ascii="微软雅黑" w:eastAsia="微软雅黑" w:hAnsi="微软雅黑" w:cs="Arial"/>
                <w:kern w:val="0"/>
                <w:szCs w:val="21"/>
              </w:rPr>
            </w:pPr>
          </w:p>
        </w:tc>
      </w:tr>
      <w:tr w:rsidR="003E152B" w:rsidRPr="00D74325" w14:paraId="5034461C" w14:textId="77777777" w:rsidTr="003A1DB4">
        <w:trPr>
          <w:jc w:val="center"/>
        </w:trPr>
        <w:tc>
          <w:tcPr>
            <w:tcW w:w="2247" w:type="dxa"/>
            <w:vAlign w:val="center"/>
          </w:tcPr>
          <w:p w14:paraId="0051D9C5" w14:textId="77777777" w:rsidR="003E152B" w:rsidRPr="003E152B" w:rsidRDefault="003E152B" w:rsidP="003A1DB4">
            <w:pPr>
              <w:widowControl/>
              <w:spacing w:line="360" w:lineRule="auto"/>
              <w:jc w:val="left"/>
              <w:rPr>
                <w:rFonts w:ascii="微软雅黑" w:eastAsia="微软雅黑" w:hAnsi="微软雅黑" w:cs="Arial"/>
                <w:kern w:val="0"/>
                <w:szCs w:val="21"/>
              </w:rPr>
            </w:pPr>
          </w:p>
        </w:tc>
        <w:tc>
          <w:tcPr>
            <w:tcW w:w="6275" w:type="dxa"/>
            <w:vAlign w:val="center"/>
          </w:tcPr>
          <w:p w14:paraId="5F1BFFE1" w14:textId="77777777" w:rsidR="003E152B" w:rsidRPr="003E152B" w:rsidRDefault="003E152B" w:rsidP="003A1DB4">
            <w:pPr>
              <w:widowControl/>
              <w:spacing w:line="360" w:lineRule="auto"/>
              <w:jc w:val="left"/>
              <w:rPr>
                <w:rFonts w:ascii="微软雅黑" w:eastAsia="微软雅黑" w:hAnsi="微软雅黑" w:cs="Arial"/>
                <w:kern w:val="0"/>
                <w:szCs w:val="21"/>
              </w:rPr>
            </w:pPr>
          </w:p>
        </w:tc>
      </w:tr>
      <w:tr w:rsidR="003E152B" w:rsidRPr="00D74325" w14:paraId="2ED29CF3" w14:textId="77777777" w:rsidTr="003A1DB4">
        <w:trPr>
          <w:jc w:val="center"/>
        </w:trPr>
        <w:tc>
          <w:tcPr>
            <w:tcW w:w="2247" w:type="dxa"/>
            <w:vAlign w:val="center"/>
          </w:tcPr>
          <w:p w14:paraId="00729391" w14:textId="77777777" w:rsidR="003E152B" w:rsidRPr="003E152B" w:rsidRDefault="003E152B" w:rsidP="003A1DB4">
            <w:pPr>
              <w:widowControl/>
              <w:spacing w:line="360" w:lineRule="auto"/>
              <w:jc w:val="left"/>
              <w:rPr>
                <w:rFonts w:ascii="微软雅黑" w:eastAsia="微软雅黑" w:hAnsi="微软雅黑" w:cs="Arial"/>
                <w:kern w:val="0"/>
                <w:szCs w:val="21"/>
              </w:rPr>
            </w:pPr>
          </w:p>
        </w:tc>
        <w:tc>
          <w:tcPr>
            <w:tcW w:w="6275" w:type="dxa"/>
            <w:vAlign w:val="center"/>
          </w:tcPr>
          <w:p w14:paraId="4693CAA9" w14:textId="77777777" w:rsidR="003E152B" w:rsidRPr="003E152B" w:rsidRDefault="003E152B" w:rsidP="003A1DB4">
            <w:pPr>
              <w:widowControl/>
              <w:spacing w:line="360" w:lineRule="auto"/>
              <w:jc w:val="left"/>
              <w:rPr>
                <w:rFonts w:ascii="微软雅黑" w:eastAsia="微软雅黑" w:hAnsi="微软雅黑" w:cs="Arial"/>
                <w:kern w:val="0"/>
                <w:szCs w:val="21"/>
              </w:rPr>
            </w:pPr>
          </w:p>
        </w:tc>
      </w:tr>
      <w:tr w:rsidR="003E152B" w:rsidRPr="00D74325" w14:paraId="62478626" w14:textId="77777777" w:rsidTr="003A1DB4">
        <w:trPr>
          <w:jc w:val="center"/>
        </w:trPr>
        <w:tc>
          <w:tcPr>
            <w:tcW w:w="2247" w:type="dxa"/>
            <w:vAlign w:val="center"/>
          </w:tcPr>
          <w:p w14:paraId="60DBD644" w14:textId="77777777" w:rsidR="003E152B" w:rsidRPr="003E152B" w:rsidRDefault="003E152B" w:rsidP="003A1DB4">
            <w:pPr>
              <w:widowControl/>
              <w:spacing w:line="360" w:lineRule="auto"/>
              <w:jc w:val="left"/>
              <w:rPr>
                <w:rFonts w:ascii="微软雅黑" w:eastAsia="微软雅黑" w:hAnsi="微软雅黑" w:cs="Arial"/>
                <w:kern w:val="0"/>
                <w:szCs w:val="21"/>
              </w:rPr>
            </w:pPr>
          </w:p>
        </w:tc>
        <w:tc>
          <w:tcPr>
            <w:tcW w:w="6275" w:type="dxa"/>
            <w:vAlign w:val="center"/>
          </w:tcPr>
          <w:p w14:paraId="6CB7CD2F" w14:textId="77777777" w:rsidR="003E152B" w:rsidRPr="003E152B" w:rsidRDefault="003E152B" w:rsidP="003A1DB4">
            <w:pPr>
              <w:widowControl/>
              <w:spacing w:line="360" w:lineRule="auto"/>
              <w:jc w:val="left"/>
              <w:rPr>
                <w:rFonts w:ascii="微软雅黑" w:eastAsia="微软雅黑" w:hAnsi="微软雅黑" w:cs="Arial"/>
                <w:kern w:val="0"/>
                <w:szCs w:val="21"/>
              </w:rPr>
            </w:pPr>
          </w:p>
        </w:tc>
      </w:tr>
    </w:tbl>
    <w:p w14:paraId="7DB77CCE" w14:textId="2554D585" w:rsidR="00437600" w:rsidRPr="003E152B" w:rsidRDefault="00437600" w:rsidP="00437600">
      <w:pPr>
        <w:rPr>
          <w:rFonts w:ascii="微软雅黑" w:eastAsia="微软雅黑" w:hAnsi="微软雅黑"/>
          <w:szCs w:val="21"/>
        </w:rPr>
      </w:pPr>
    </w:p>
    <w:p w14:paraId="7C301ECB" w14:textId="5C962097" w:rsidR="004164C8" w:rsidRPr="00C83F49" w:rsidRDefault="006803D2" w:rsidP="00573383">
      <w:pPr>
        <w:pStyle w:val="1"/>
        <w:pageBreakBefore/>
        <w:numPr>
          <w:ilvl w:val="0"/>
          <w:numId w:val="1"/>
        </w:numPr>
        <w:spacing w:before="0" w:after="200" w:line="240" w:lineRule="auto"/>
        <w:ind w:left="889" w:hangingChars="202" w:hanging="889"/>
        <w:contextualSpacing/>
        <w:rPr>
          <w:rFonts w:ascii="微软雅黑" w:eastAsia="微软雅黑" w:hAnsi="微软雅黑"/>
        </w:rPr>
      </w:pPr>
      <w:bookmarkStart w:id="17" w:name="_Toc407200697"/>
      <w:bookmarkStart w:id="18" w:name="_Toc414608882"/>
      <w:r>
        <w:rPr>
          <w:rFonts w:ascii="微软雅黑" w:eastAsia="微软雅黑" w:hAnsi="微软雅黑" w:hint="eastAsia"/>
        </w:rPr>
        <w:lastRenderedPageBreak/>
        <w:t>具体需求概述</w:t>
      </w:r>
      <w:bookmarkEnd w:id="17"/>
      <w:bookmarkEnd w:id="18"/>
    </w:p>
    <w:p w14:paraId="0FC23231" w14:textId="7A1C572A" w:rsidR="00D84B40" w:rsidRPr="00421469" w:rsidRDefault="00D84B40" w:rsidP="00573383">
      <w:pPr>
        <w:pStyle w:val="2"/>
        <w:numPr>
          <w:ilvl w:val="1"/>
          <w:numId w:val="1"/>
        </w:numPr>
        <w:spacing w:before="0" w:after="200" w:line="240" w:lineRule="auto"/>
        <w:contextualSpacing/>
      </w:pPr>
      <w:bookmarkStart w:id="19" w:name="_Toc407200698"/>
      <w:bookmarkStart w:id="20" w:name="_Toc414608883"/>
      <w:r w:rsidRPr="00421469">
        <w:rPr>
          <w:rFonts w:hint="eastAsia"/>
        </w:rPr>
        <w:t>整体流程</w:t>
      </w:r>
      <w:bookmarkEnd w:id="19"/>
      <w:bookmarkEnd w:id="20"/>
    </w:p>
    <w:p w14:paraId="7C3AC5B6" w14:textId="01882785" w:rsidR="00CF30C5" w:rsidRDefault="00C23755" w:rsidP="00B77CBC">
      <w:r>
        <w:object w:dxaOrig="10019" w:dyaOrig="11323" w14:anchorId="3C137C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469.45pt" o:ole="">
            <v:imagedata r:id="rId9" o:title=""/>
          </v:shape>
          <o:OLEObject Type="Embed" ProgID="Visio.Drawing.11" ShapeID="_x0000_i1025" DrawAspect="Content" ObjectID="_1488715807" r:id="rId10"/>
        </w:object>
      </w:r>
    </w:p>
    <w:p w14:paraId="0F5B6BA7" w14:textId="38EF185F" w:rsidR="00A90271" w:rsidRPr="00421469" w:rsidRDefault="00A90271" w:rsidP="00A90271">
      <w:pPr>
        <w:pStyle w:val="2"/>
        <w:numPr>
          <w:ilvl w:val="1"/>
          <w:numId w:val="1"/>
        </w:numPr>
        <w:spacing w:before="0" w:after="200" w:line="240" w:lineRule="auto"/>
        <w:contextualSpacing/>
      </w:pPr>
      <w:bookmarkStart w:id="21" w:name="_Toc407200699"/>
      <w:bookmarkStart w:id="22" w:name="_Toc414608884"/>
      <w:r w:rsidRPr="00421469">
        <w:rPr>
          <w:rFonts w:hint="eastAsia"/>
        </w:rPr>
        <w:t>流水同步</w:t>
      </w:r>
      <w:bookmarkEnd w:id="21"/>
      <w:bookmarkEnd w:id="22"/>
    </w:p>
    <w:p w14:paraId="7678EBF6" w14:textId="0244AE87" w:rsidR="00A90271" w:rsidRDefault="00A90271" w:rsidP="00A90271"/>
    <w:p w14:paraId="62472E76" w14:textId="02F683D1" w:rsidR="005D3125" w:rsidRDefault="005D3125" w:rsidP="005D3125">
      <w:pPr>
        <w:pStyle w:val="4"/>
        <w:ind w:left="0" w:firstLine="0"/>
      </w:pPr>
      <w:bookmarkStart w:id="23" w:name="_Toc414608885"/>
      <w:r w:rsidRPr="005D3125">
        <w:rPr>
          <w:rFonts w:hint="eastAsia"/>
        </w:rPr>
        <w:lastRenderedPageBreak/>
        <w:t>2.2.1</w:t>
      </w:r>
      <w:r w:rsidR="00D4494F">
        <w:rPr>
          <w:rFonts w:hint="eastAsia"/>
        </w:rPr>
        <w:t>支付流水</w:t>
      </w:r>
      <w:r w:rsidRPr="005D3125">
        <w:rPr>
          <w:rFonts w:hint="eastAsia"/>
        </w:rPr>
        <w:t>同步</w:t>
      </w:r>
      <w:bookmarkEnd w:id="23"/>
    </w:p>
    <w:p w14:paraId="180121AC" w14:textId="0BBD8497" w:rsidR="00A90271" w:rsidRDefault="005D3125" w:rsidP="005D3125">
      <w:pPr>
        <w:pStyle w:val="5"/>
        <w:ind w:left="0" w:firstLine="0"/>
      </w:pPr>
      <w:r>
        <w:rPr>
          <w:rFonts w:hint="eastAsia"/>
        </w:rPr>
        <w:t>2.2.1.1</w:t>
      </w:r>
      <w:r w:rsidR="001E100B">
        <w:rPr>
          <w:rFonts w:hint="eastAsia"/>
        </w:rPr>
        <w:t>取数范围</w:t>
      </w:r>
    </w:p>
    <w:p w14:paraId="0CC5E8C1" w14:textId="165A8797" w:rsidR="00DA4E64" w:rsidRPr="00DA4E64" w:rsidRDefault="00DA4E64" w:rsidP="001210D5">
      <w:r>
        <w:rPr>
          <w:rFonts w:hint="eastAsia"/>
        </w:rPr>
        <w:t>支付平台中“收退款日期”为</w:t>
      </w:r>
      <w:r>
        <w:rPr>
          <w:rFonts w:hint="eastAsia"/>
        </w:rPr>
        <w:t>T</w:t>
      </w:r>
      <w:r>
        <w:rPr>
          <w:rFonts w:hint="eastAsia"/>
        </w:rPr>
        <w:t>日的所有收</w:t>
      </w:r>
      <w:r>
        <w:rPr>
          <w:rFonts w:hint="eastAsia"/>
        </w:rPr>
        <w:t>/</w:t>
      </w:r>
      <w:r>
        <w:rPr>
          <w:rFonts w:hint="eastAsia"/>
        </w:rPr>
        <w:t>退款成功的支付记录。</w:t>
      </w:r>
    </w:p>
    <w:p w14:paraId="7E758D23" w14:textId="0D225F17" w:rsidR="00A90271" w:rsidRDefault="00A2066E" w:rsidP="00A90271">
      <w:pPr>
        <w:pStyle w:val="a5"/>
        <w:numPr>
          <w:ilvl w:val="0"/>
          <w:numId w:val="4"/>
        </w:numPr>
        <w:spacing w:line="360" w:lineRule="auto"/>
        <w:ind w:left="840" w:firstLineChars="0"/>
      </w:pPr>
      <w:r>
        <w:rPr>
          <w:rFonts w:hint="eastAsia"/>
        </w:rPr>
        <w:t>收款</w:t>
      </w:r>
      <w:r w:rsidR="009B6CB5" w:rsidRPr="009B6CB5">
        <w:rPr>
          <w:rFonts w:hint="eastAsia"/>
        </w:rPr>
        <w:t>方式为“信用卡”（</w:t>
      </w:r>
      <w:r w:rsidR="009B6CB5" w:rsidRPr="009B6CB5">
        <w:rPr>
          <w:rFonts w:hint="eastAsia"/>
        </w:rPr>
        <w:t>2332</w:t>
      </w:r>
      <w:r w:rsidR="009B6CB5" w:rsidRPr="009B6CB5">
        <w:rPr>
          <w:rFonts w:hint="eastAsia"/>
        </w:rPr>
        <w:t>模块）</w:t>
      </w:r>
      <w:r w:rsidR="00A90271" w:rsidRPr="00895E54">
        <w:rPr>
          <w:rFonts w:hint="eastAsia"/>
        </w:rPr>
        <w:t>，</w:t>
      </w:r>
      <w:del w:id="24" w:author="袁浩缤" w:date="2015-03-24T14:57:00Z">
        <w:r w:rsidR="000B01C9" w:rsidRPr="00895E54" w:rsidDel="007B41B4">
          <w:rPr>
            <w:rFonts w:hint="eastAsia"/>
          </w:rPr>
          <w:delText>支付记录</w:delText>
        </w:r>
      </w:del>
      <w:del w:id="25" w:author="袁浩缤" w:date="2015-03-24T13:10:00Z">
        <w:r w:rsidR="000B01C9" w:rsidRPr="00895E54" w:rsidDel="006F3851">
          <w:rPr>
            <w:rFonts w:hint="eastAsia"/>
          </w:rPr>
          <w:delText>最终</w:delText>
        </w:r>
      </w:del>
      <w:del w:id="26" w:author="袁浩缤" w:date="2015-03-24T14:57:00Z">
        <w:r w:rsidR="000B01C9" w:rsidRPr="00895E54" w:rsidDel="007B41B4">
          <w:rPr>
            <w:rFonts w:hint="eastAsia"/>
          </w:rPr>
          <w:delText>“</w:delText>
        </w:r>
        <w:r w:rsidR="00A90271" w:rsidRPr="00895E54" w:rsidDel="007B41B4">
          <w:rPr>
            <w:rFonts w:hint="eastAsia"/>
          </w:rPr>
          <w:delText>状态</w:delText>
        </w:r>
        <w:r w:rsidR="000B01C9" w:rsidRPr="00895E54" w:rsidDel="007B41B4">
          <w:rPr>
            <w:rFonts w:hint="eastAsia"/>
          </w:rPr>
          <w:delText>”</w:delText>
        </w:r>
        <w:r w:rsidR="00A90271" w:rsidRPr="00895E54" w:rsidDel="007B41B4">
          <w:rPr>
            <w:rFonts w:hint="eastAsia"/>
          </w:rPr>
          <w:delText>为“</w:delText>
        </w:r>
      </w:del>
      <w:del w:id="27" w:author="袁浩缤" w:date="2015-03-24T13:10:00Z">
        <w:r w:rsidR="00A90271" w:rsidRPr="00895E54" w:rsidDel="006F3851">
          <w:rPr>
            <w:rFonts w:hint="eastAsia"/>
          </w:rPr>
          <w:delText>到账”</w:delText>
        </w:r>
        <w:r w:rsidR="006104D7" w:rsidDel="006F3851">
          <w:rPr>
            <w:rFonts w:hint="eastAsia"/>
          </w:rPr>
          <w:delText>或</w:delText>
        </w:r>
        <w:r w:rsidR="00A90271" w:rsidRPr="00895E54" w:rsidDel="006F3851">
          <w:rPr>
            <w:rFonts w:hint="eastAsia"/>
          </w:rPr>
          <w:delText>“退款成功</w:delText>
        </w:r>
      </w:del>
      <w:del w:id="28" w:author="袁浩缤" w:date="2015-03-24T14:57:00Z">
        <w:r w:rsidR="00A90271" w:rsidRPr="00895E54" w:rsidDel="007B41B4">
          <w:rPr>
            <w:rFonts w:hint="eastAsia"/>
          </w:rPr>
          <w:delText>”</w:delText>
        </w:r>
      </w:del>
      <w:ins w:id="29" w:author="袁浩缤" w:date="2015-03-24T14:57:00Z">
        <w:r w:rsidR="007B41B4">
          <w:rPr>
            <w:rFonts w:hint="eastAsia"/>
          </w:rPr>
          <w:t>银行返回授权成功</w:t>
        </w:r>
      </w:ins>
      <w:r w:rsidR="00A90271" w:rsidRPr="00895E54">
        <w:rPr>
          <w:rFonts w:hint="eastAsia"/>
        </w:rPr>
        <w:t>的信用卡收退款流水记录；</w:t>
      </w:r>
    </w:p>
    <w:p w14:paraId="7EB466C1" w14:textId="6F29629C" w:rsidR="00A90271" w:rsidRDefault="00A2066E" w:rsidP="009B6CB5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收款</w:t>
      </w:r>
      <w:r w:rsidR="009B6CB5">
        <w:rPr>
          <w:rFonts w:hint="eastAsia"/>
        </w:rPr>
        <w:t>方式为</w:t>
      </w:r>
      <w:r w:rsidR="009B6CB5" w:rsidRPr="009B6CB5">
        <w:rPr>
          <w:rFonts w:hint="eastAsia"/>
        </w:rPr>
        <w:t>“借记卡（直付通）”（</w:t>
      </w:r>
      <w:r w:rsidR="009B6CB5" w:rsidRPr="009B6CB5">
        <w:rPr>
          <w:rFonts w:hint="eastAsia"/>
        </w:rPr>
        <w:t>2388</w:t>
      </w:r>
      <w:r w:rsidR="009B6CB5" w:rsidRPr="009B6CB5">
        <w:rPr>
          <w:rFonts w:hint="eastAsia"/>
        </w:rPr>
        <w:t>模块）</w:t>
      </w:r>
      <w:r w:rsidR="00A90271" w:rsidRPr="00895E54">
        <w:rPr>
          <w:rFonts w:hint="eastAsia"/>
        </w:rPr>
        <w:t>，</w:t>
      </w:r>
      <w:del w:id="30" w:author="袁浩缤" w:date="2015-03-24T14:57:00Z">
        <w:r w:rsidR="000B01C9" w:rsidRPr="00895E54" w:rsidDel="007B41B4">
          <w:rPr>
            <w:rFonts w:hint="eastAsia"/>
          </w:rPr>
          <w:delText>支付记录</w:delText>
        </w:r>
      </w:del>
      <w:del w:id="31" w:author="袁浩缤" w:date="2015-03-24T13:11:00Z">
        <w:r w:rsidR="000B01C9" w:rsidRPr="00895E54" w:rsidDel="006F3851">
          <w:rPr>
            <w:rFonts w:hint="eastAsia"/>
          </w:rPr>
          <w:delText>最终</w:delText>
        </w:r>
      </w:del>
      <w:del w:id="32" w:author="袁浩缤" w:date="2015-03-24T14:57:00Z">
        <w:r w:rsidR="000B01C9" w:rsidRPr="00895E54" w:rsidDel="007B41B4">
          <w:rPr>
            <w:rFonts w:hint="eastAsia"/>
          </w:rPr>
          <w:delText>“</w:delText>
        </w:r>
        <w:r w:rsidR="00A90271" w:rsidRPr="00895E54" w:rsidDel="007B41B4">
          <w:rPr>
            <w:rFonts w:hint="eastAsia"/>
          </w:rPr>
          <w:delText>状态</w:delText>
        </w:r>
        <w:r w:rsidR="000B01C9" w:rsidRPr="00895E54" w:rsidDel="007B41B4">
          <w:rPr>
            <w:rFonts w:hint="eastAsia"/>
          </w:rPr>
          <w:delText>”</w:delText>
        </w:r>
        <w:r w:rsidR="00A90271" w:rsidRPr="00895E54" w:rsidDel="007B41B4">
          <w:rPr>
            <w:rFonts w:hint="eastAsia"/>
          </w:rPr>
          <w:delText>为“</w:delText>
        </w:r>
      </w:del>
      <w:del w:id="33" w:author="袁浩缤" w:date="2015-03-24T13:11:00Z">
        <w:r w:rsidR="00A90271" w:rsidRPr="00895E54" w:rsidDel="006F3851">
          <w:rPr>
            <w:rFonts w:hint="eastAsia"/>
          </w:rPr>
          <w:delText>到账”</w:delText>
        </w:r>
        <w:r w:rsidR="006104D7" w:rsidDel="006F3851">
          <w:rPr>
            <w:rFonts w:hint="eastAsia"/>
          </w:rPr>
          <w:delText>或</w:delText>
        </w:r>
        <w:r w:rsidR="00A90271" w:rsidRPr="00895E54" w:rsidDel="006F3851">
          <w:rPr>
            <w:rFonts w:hint="eastAsia"/>
          </w:rPr>
          <w:delText>“退款成功</w:delText>
        </w:r>
      </w:del>
      <w:del w:id="34" w:author="袁浩缤" w:date="2015-03-24T14:57:00Z">
        <w:r w:rsidR="00A90271" w:rsidRPr="00895E54" w:rsidDel="007B41B4">
          <w:rPr>
            <w:rFonts w:hint="eastAsia"/>
          </w:rPr>
          <w:delText>”</w:delText>
        </w:r>
      </w:del>
      <w:ins w:id="35" w:author="袁浩缤" w:date="2015-03-24T14:57:00Z">
        <w:r w:rsidR="007B41B4">
          <w:rPr>
            <w:rFonts w:hint="eastAsia"/>
          </w:rPr>
          <w:t>银行返回授权成功</w:t>
        </w:r>
      </w:ins>
      <w:r w:rsidR="00A90271" w:rsidRPr="00895E54">
        <w:rPr>
          <w:rFonts w:hint="eastAsia"/>
        </w:rPr>
        <w:t>的</w:t>
      </w:r>
      <w:r w:rsidR="00925AA0">
        <w:rPr>
          <w:rFonts w:hint="eastAsia"/>
        </w:rPr>
        <w:t>银联信用卡、借记卡及</w:t>
      </w:r>
      <w:proofErr w:type="gramStart"/>
      <w:r w:rsidR="00925AA0">
        <w:rPr>
          <w:rFonts w:hint="eastAsia"/>
        </w:rPr>
        <w:t>直付通</w:t>
      </w:r>
      <w:r w:rsidR="00A90271" w:rsidRPr="00895E54">
        <w:rPr>
          <w:rFonts w:hint="eastAsia"/>
        </w:rPr>
        <w:t>收</w:t>
      </w:r>
      <w:proofErr w:type="gramEnd"/>
      <w:r w:rsidR="00A90271" w:rsidRPr="00895E54">
        <w:rPr>
          <w:rFonts w:hint="eastAsia"/>
        </w:rPr>
        <w:t>退款流水记录；</w:t>
      </w:r>
    </w:p>
    <w:p w14:paraId="69D701A8" w14:textId="2EB1C1BB" w:rsidR="00A90271" w:rsidRPr="0053737B" w:rsidRDefault="00A2066E" w:rsidP="009B6CB5">
      <w:pPr>
        <w:pStyle w:val="a5"/>
        <w:numPr>
          <w:ilvl w:val="0"/>
          <w:numId w:val="4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</w:rPr>
        <w:t>收款</w:t>
      </w:r>
      <w:r w:rsidR="009B6CB5" w:rsidRPr="009B6CB5">
        <w:rPr>
          <w:rFonts w:hint="eastAsia"/>
        </w:rPr>
        <w:t>方式为“现金支付”、“支票支付”、“</w:t>
      </w:r>
      <w:r w:rsidR="009B6CB5" w:rsidRPr="009B6CB5">
        <w:rPr>
          <w:rFonts w:hint="eastAsia"/>
        </w:rPr>
        <w:t>POS</w:t>
      </w:r>
      <w:r w:rsidR="009B6CB5" w:rsidRPr="009B6CB5">
        <w:rPr>
          <w:rFonts w:hint="eastAsia"/>
        </w:rPr>
        <w:t>刷卡”（</w:t>
      </w:r>
      <w:r w:rsidR="009B6CB5" w:rsidRPr="009B6CB5">
        <w:rPr>
          <w:rFonts w:hint="eastAsia"/>
        </w:rPr>
        <w:t>2974</w:t>
      </w:r>
      <w:r w:rsidR="009B6CB5" w:rsidRPr="009B6CB5">
        <w:rPr>
          <w:rFonts w:hint="eastAsia"/>
        </w:rPr>
        <w:t>模块）</w:t>
      </w:r>
      <w:r w:rsidR="00580ECB">
        <w:rPr>
          <w:rFonts w:hint="eastAsia"/>
        </w:rPr>
        <w:t>的现金</w:t>
      </w:r>
      <w:proofErr w:type="gramStart"/>
      <w:r w:rsidR="00580ECB">
        <w:rPr>
          <w:rFonts w:hint="eastAsia"/>
        </w:rPr>
        <w:t>支付收</w:t>
      </w:r>
      <w:proofErr w:type="gramEnd"/>
      <w:r w:rsidR="00580ECB">
        <w:rPr>
          <w:rFonts w:hint="eastAsia"/>
        </w:rPr>
        <w:t>退款流水记录；</w:t>
      </w:r>
    </w:p>
    <w:p w14:paraId="3A33052C" w14:textId="223D7212" w:rsidR="006E6A71" w:rsidRPr="007B3C49" w:rsidRDefault="00A2066E" w:rsidP="009B6CB5">
      <w:pPr>
        <w:pStyle w:val="a5"/>
        <w:numPr>
          <w:ilvl w:val="0"/>
          <w:numId w:val="4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</w:rPr>
        <w:t>收款</w:t>
      </w:r>
      <w:r w:rsidR="009B6CB5" w:rsidRPr="009B6CB5">
        <w:rPr>
          <w:rFonts w:hint="eastAsia"/>
        </w:rPr>
        <w:t>方式为第三方支付（</w:t>
      </w:r>
      <w:r w:rsidR="009B6CB5" w:rsidRPr="009B6CB5">
        <w:rPr>
          <w:rFonts w:hint="eastAsia"/>
        </w:rPr>
        <w:t>2668</w:t>
      </w:r>
      <w:r w:rsidR="009B6CB5" w:rsidRPr="009B6CB5">
        <w:rPr>
          <w:rFonts w:hint="eastAsia"/>
        </w:rPr>
        <w:t>模块）</w:t>
      </w:r>
      <w:r w:rsidR="00B606C6">
        <w:rPr>
          <w:rFonts w:hint="eastAsia"/>
        </w:rPr>
        <w:t>，</w:t>
      </w:r>
      <w:del w:id="36" w:author="袁浩缤" w:date="2015-03-24T14:58:00Z">
        <w:r w:rsidR="000B01C9" w:rsidRPr="00895E54" w:rsidDel="007B41B4">
          <w:rPr>
            <w:rFonts w:hint="eastAsia"/>
          </w:rPr>
          <w:delText>最终</w:delText>
        </w:r>
        <w:r w:rsidR="006104D7" w:rsidDel="007B41B4">
          <w:rPr>
            <w:rFonts w:hint="eastAsia"/>
          </w:rPr>
          <w:delText>“</w:delText>
        </w:r>
        <w:r w:rsidR="000B01C9" w:rsidRPr="00895E54" w:rsidDel="007B41B4">
          <w:rPr>
            <w:rFonts w:hint="eastAsia"/>
          </w:rPr>
          <w:delText>处理</w:delText>
        </w:r>
        <w:r w:rsidR="006E6A71" w:rsidRPr="00895E54" w:rsidDel="007B41B4">
          <w:rPr>
            <w:rFonts w:hint="eastAsia"/>
          </w:rPr>
          <w:delText>状态</w:delText>
        </w:r>
        <w:r w:rsidR="006104D7" w:rsidDel="007B41B4">
          <w:rPr>
            <w:rFonts w:hint="eastAsia"/>
          </w:rPr>
          <w:delText>”</w:delText>
        </w:r>
        <w:r w:rsidR="006E6A71" w:rsidRPr="00895E54" w:rsidDel="007B41B4">
          <w:rPr>
            <w:rFonts w:hint="eastAsia"/>
          </w:rPr>
          <w:delText>为“</w:delText>
        </w:r>
      </w:del>
      <w:del w:id="37" w:author="袁浩缤" w:date="2015-03-24T13:12:00Z">
        <w:r w:rsidR="006E6A71" w:rsidRPr="00895E54" w:rsidDel="006F3851">
          <w:rPr>
            <w:rFonts w:hint="eastAsia"/>
          </w:rPr>
          <w:delText>扣款成功”</w:delText>
        </w:r>
        <w:r w:rsidR="000B01C9" w:rsidRPr="00895E54" w:rsidDel="006F3851">
          <w:rPr>
            <w:rFonts w:hint="eastAsia"/>
          </w:rPr>
          <w:delText>或</w:delText>
        </w:r>
        <w:r w:rsidR="006E6A71" w:rsidRPr="00895E54" w:rsidDel="006F3851">
          <w:rPr>
            <w:rFonts w:hint="eastAsia"/>
          </w:rPr>
          <w:delText>“退款成功</w:delText>
        </w:r>
      </w:del>
      <w:del w:id="38" w:author="袁浩缤" w:date="2015-03-24T14:58:00Z">
        <w:r w:rsidR="006E6A71" w:rsidRPr="00895E54" w:rsidDel="007B41B4">
          <w:rPr>
            <w:rFonts w:hint="eastAsia"/>
          </w:rPr>
          <w:delText>”</w:delText>
        </w:r>
      </w:del>
      <w:ins w:id="39" w:author="袁浩缤" w:date="2015-03-24T14:58:00Z">
        <w:r w:rsidR="007B41B4">
          <w:rPr>
            <w:rFonts w:hint="eastAsia"/>
          </w:rPr>
          <w:t>银行返回授权成功</w:t>
        </w:r>
      </w:ins>
      <w:r w:rsidR="006E6A71" w:rsidRPr="00895E54">
        <w:rPr>
          <w:rFonts w:hint="eastAsia"/>
        </w:rPr>
        <w:t>的第三方支付交易流水记录。</w:t>
      </w:r>
    </w:p>
    <w:p w14:paraId="56FC952B" w14:textId="1CED3EA9" w:rsidR="00FB2BD8" w:rsidRDefault="00FB2BD8" w:rsidP="00E30584">
      <w:r w:rsidRPr="00E30584">
        <w:rPr>
          <w:rFonts w:hint="eastAsia"/>
          <w:b/>
          <w:sz w:val="28"/>
          <w:szCs w:val="28"/>
        </w:rPr>
        <w:t>备注：</w:t>
      </w:r>
      <w:r w:rsidR="007E034A" w:rsidRPr="007E034A">
        <w:rPr>
          <w:rFonts w:hint="eastAsia"/>
          <w:szCs w:val="24"/>
        </w:rPr>
        <w:t>（</w:t>
      </w:r>
      <w:r w:rsidR="007E034A" w:rsidRPr="007E034A">
        <w:rPr>
          <w:rFonts w:hint="eastAsia"/>
          <w:szCs w:val="24"/>
        </w:rPr>
        <w:t>1</w:t>
      </w:r>
      <w:r w:rsidR="007E034A" w:rsidRPr="007E034A">
        <w:rPr>
          <w:rFonts w:hint="eastAsia"/>
          <w:szCs w:val="24"/>
        </w:rPr>
        <w:t>）</w:t>
      </w:r>
      <w:r w:rsidRPr="00FB2BD8">
        <w:rPr>
          <w:rFonts w:hint="eastAsia"/>
          <w:szCs w:val="24"/>
        </w:rPr>
        <w:t>如果</w:t>
      </w:r>
      <w:r>
        <w:rPr>
          <w:rFonts w:hint="eastAsia"/>
        </w:rPr>
        <w:t>一张订单中出现多次</w:t>
      </w:r>
      <w:r w:rsidR="00E30584">
        <w:rPr>
          <w:rFonts w:hint="eastAsia"/>
        </w:rPr>
        <w:t>收款成功或</w:t>
      </w:r>
      <w:r>
        <w:rPr>
          <w:rFonts w:hint="eastAsia"/>
        </w:rPr>
        <w:t>退款成功记录，则需同步多条支付流水。</w:t>
      </w:r>
    </w:p>
    <w:p w14:paraId="4BD64523" w14:textId="03D02F09" w:rsidR="007E034A" w:rsidRDefault="007E034A" w:rsidP="00E30584">
      <w:pPr>
        <w:rPr>
          <w:ins w:id="40" w:author="袁浩缤" w:date="2015-03-24T13:23:00Z"/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）支付流水需要同步支付平台所有的收退款记录。</w:t>
      </w:r>
      <w:ins w:id="41" w:author="袁浩缤" w:date="2015-03-24T13:14:00Z">
        <w:r w:rsidR="006F3851">
          <w:rPr>
            <w:rFonts w:hint="eastAsia"/>
          </w:rPr>
          <w:t>（所有卡类的支付流水需要同步</w:t>
        </w:r>
      </w:ins>
      <w:r w:rsidR="007B41B4">
        <w:rPr>
          <w:rFonts w:hint="eastAsia"/>
        </w:rPr>
        <w:t>授权成功的支付记录</w:t>
      </w:r>
      <w:ins w:id="42" w:author="袁浩缤" w:date="2015-03-24T13:14:00Z">
        <w:r w:rsidR="006F3851">
          <w:rPr>
            <w:rFonts w:hint="eastAsia"/>
          </w:rPr>
          <w:t>）</w:t>
        </w:r>
      </w:ins>
    </w:p>
    <w:p w14:paraId="773406B1" w14:textId="789E0A7D" w:rsidR="002A5251" w:rsidRPr="00E30584" w:rsidRDefault="002A5251" w:rsidP="00E30584">
      <w:pPr>
        <w:rPr>
          <w:b/>
          <w:sz w:val="28"/>
          <w:szCs w:val="28"/>
        </w:rPr>
      </w:pPr>
      <w:ins w:id="43" w:author="袁浩缤" w:date="2015-03-24T13:23:00Z">
        <w:r>
          <w:rPr>
            <w:rFonts w:hint="eastAsia"/>
          </w:rPr>
          <w:t xml:space="preserve">       </w:t>
        </w:r>
        <w:r>
          <w:rPr>
            <w:rFonts w:hint="eastAsia"/>
          </w:rPr>
          <w:t>（</w:t>
        </w:r>
        <w:r>
          <w:rPr>
            <w:rFonts w:hint="eastAsia"/>
          </w:rPr>
          <w:t>3</w:t>
        </w:r>
        <w:r>
          <w:rPr>
            <w:rFonts w:hint="eastAsia"/>
          </w:rPr>
          <w:t>）如果</w:t>
        </w:r>
      </w:ins>
      <w:r w:rsidR="00DA5DF8">
        <w:rPr>
          <w:rFonts w:hint="eastAsia"/>
        </w:rPr>
        <w:t>为</w:t>
      </w:r>
      <w:ins w:id="44" w:author="袁浩缤" w:date="2015-03-24T13:23:00Z">
        <w:r>
          <w:rPr>
            <w:rFonts w:hint="eastAsia"/>
          </w:rPr>
          <w:t>冲销数据，金额为</w:t>
        </w:r>
      </w:ins>
      <w:ins w:id="45" w:author="袁浩缤" w:date="2015-03-24T13:24:00Z">
        <w:r>
          <w:rPr>
            <w:rFonts w:hint="eastAsia"/>
          </w:rPr>
          <w:t>负数。</w:t>
        </w:r>
      </w:ins>
    </w:p>
    <w:p w14:paraId="78677A7F" w14:textId="2E3BCD09" w:rsidR="00A90271" w:rsidRPr="00E30584" w:rsidRDefault="00A90271" w:rsidP="00E30584">
      <w:pPr>
        <w:spacing w:line="360" w:lineRule="auto"/>
        <w:rPr>
          <w:b/>
          <w:sz w:val="28"/>
          <w:szCs w:val="28"/>
        </w:rPr>
      </w:pPr>
      <w:r>
        <w:rPr>
          <w:rFonts w:hint="eastAsia"/>
        </w:rPr>
        <w:t>参考</w:t>
      </w:r>
      <w:r w:rsidR="007E034A">
        <w:rPr>
          <w:rFonts w:hint="eastAsia"/>
        </w:rPr>
        <w:t>《</w:t>
      </w:r>
      <w:r w:rsidR="007E034A">
        <w:rPr>
          <w:rFonts w:hint="eastAsia"/>
        </w:rPr>
        <w:t>FD1516</w:t>
      </w:r>
      <w:r w:rsidR="007E034A" w:rsidRPr="007E034A">
        <w:rPr>
          <w:rFonts w:hint="eastAsia"/>
        </w:rPr>
        <w:t>酒店</w:t>
      </w:r>
      <w:r w:rsidR="007E034A" w:rsidRPr="007E034A">
        <w:rPr>
          <w:rFonts w:hint="eastAsia"/>
        </w:rPr>
        <w:t>NOSHOW</w:t>
      </w:r>
      <w:r w:rsidR="007E034A" w:rsidRPr="007E034A">
        <w:rPr>
          <w:rFonts w:hint="eastAsia"/>
        </w:rPr>
        <w:t>收款明细报表</w:t>
      </w:r>
      <w:r w:rsidR="007E034A">
        <w:rPr>
          <w:rFonts w:hint="eastAsia"/>
        </w:rPr>
        <w:t>》、《</w:t>
      </w:r>
      <w:r w:rsidR="00B12BE0">
        <w:rPr>
          <w:rFonts w:hint="eastAsia"/>
        </w:rPr>
        <w:t>酒店</w:t>
      </w:r>
      <w:proofErr w:type="spellStart"/>
      <w:r w:rsidR="00217A8F">
        <w:rPr>
          <w:rFonts w:hint="eastAsia"/>
        </w:rPr>
        <w:t>noshow</w:t>
      </w:r>
      <w:proofErr w:type="spellEnd"/>
      <w:r w:rsidR="00217A8F">
        <w:rPr>
          <w:rFonts w:hint="eastAsia"/>
        </w:rPr>
        <w:t>卡类收退款报表</w:t>
      </w:r>
      <w:r w:rsidR="007E034A">
        <w:rPr>
          <w:rFonts w:hint="eastAsia"/>
        </w:rPr>
        <w:t>》</w:t>
      </w:r>
      <w:r>
        <w:rPr>
          <w:rFonts w:hint="eastAsia"/>
        </w:rPr>
        <w:t>和</w:t>
      </w:r>
      <w:r w:rsidR="007E034A">
        <w:rPr>
          <w:rFonts w:hint="eastAsia"/>
        </w:rPr>
        <w:t>《</w:t>
      </w:r>
      <w:r>
        <w:rPr>
          <w:rFonts w:hint="eastAsia"/>
        </w:rPr>
        <w:t>FD1518</w:t>
      </w:r>
      <w:r w:rsidR="007E034A" w:rsidRPr="007E034A">
        <w:rPr>
          <w:rFonts w:hint="eastAsia"/>
        </w:rPr>
        <w:t>每月酒店银行卡退款汇总报表</w:t>
      </w:r>
      <w:r w:rsidR="007E034A">
        <w:rPr>
          <w:rFonts w:hint="eastAsia"/>
        </w:rPr>
        <w:t>》</w:t>
      </w:r>
      <w:r>
        <w:rPr>
          <w:rFonts w:hint="eastAsia"/>
        </w:rPr>
        <w:t>报表取数来源所在数据库</w:t>
      </w:r>
      <w:r w:rsidR="007E034A">
        <w:rPr>
          <w:rFonts w:hint="eastAsia"/>
        </w:rPr>
        <w:t>。</w:t>
      </w:r>
    </w:p>
    <w:p w14:paraId="34D34CA1" w14:textId="7D72FFE4" w:rsidR="00A90271" w:rsidRPr="0046221E" w:rsidRDefault="005D3125" w:rsidP="005D3125">
      <w:pPr>
        <w:pStyle w:val="5"/>
        <w:ind w:left="0" w:firstLine="0"/>
      </w:pPr>
      <w:r>
        <w:rPr>
          <w:rFonts w:hint="eastAsia"/>
        </w:rPr>
        <w:t>2.2.1.2</w:t>
      </w:r>
      <w:r w:rsidR="00A90271" w:rsidRPr="0046221E">
        <w:rPr>
          <w:rFonts w:hint="eastAsia"/>
        </w:rPr>
        <w:t>同步时间</w:t>
      </w:r>
    </w:p>
    <w:p w14:paraId="292F84F2" w14:textId="77777777" w:rsidR="00A90271" w:rsidRDefault="00A90271" w:rsidP="00A90271">
      <w:pPr>
        <w:ind w:left="420"/>
        <w:rPr>
          <w:rFonts w:ascii="Times New Roman" w:eastAsia="宋体" w:hAnsi="Times New Roman" w:cs="Times New Roman"/>
          <w:szCs w:val="24"/>
        </w:rPr>
      </w:pPr>
      <w:r w:rsidRPr="00C1677D">
        <w:rPr>
          <w:rFonts w:ascii="Times New Roman" w:eastAsia="宋体" w:hAnsi="Times New Roman" w:cs="Times New Roman" w:hint="eastAsia"/>
          <w:szCs w:val="24"/>
        </w:rPr>
        <w:t>T+1</w:t>
      </w:r>
      <w:r>
        <w:rPr>
          <w:rFonts w:ascii="Times New Roman" w:eastAsia="宋体" w:hAnsi="Times New Roman" w:cs="Times New Roman" w:hint="eastAsia"/>
          <w:szCs w:val="24"/>
        </w:rPr>
        <w:t>凌晨</w:t>
      </w:r>
    </w:p>
    <w:p w14:paraId="0983B13F" w14:textId="04A2B708" w:rsidR="00B606C6" w:rsidRDefault="00A2066E" w:rsidP="00503C66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收款</w:t>
      </w:r>
      <w:r w:rsidR="00B606C6" w:rsidRPr="00B606C6">
        <w:rPr>
          <w:rFonts w:hint="eastAsia"/>
        </w:rPr>
        <w:t>方式为信用卡</w:t>
      </w:r>
      <w:r w:rsidR="00DB725C">
        <w:rPr>
          <w:rFonts w:hint="eastAsia"/>
        </w:rPr>
        <w:t>（</w:t>
      </w:r>
      <w:r w:rsidR="00DB725C">
        <w:rPr>
          <w:rFonts w:hint="eastAsia"/>
        </w:rPr>
        <w:t>2332</w:t>
      </w:r>
      <w:r w:rsidR="00DB725C">
        <w:rPr>
          <w:rFonts w:hint="eastAsia"/>
        </w:rPr>
        <w:t>模块）</w:t>
      </w:r>
      <w:r w:rsidR="00B606C6" w:rsidRPr="00B606C6">
        <w:rPr>
          <w:rFonts w:hint="eastAsia"/>
        </w:rPr>
        <w:t>或借记卡（</w:t>
      </w:r>
      <w:proofErr w:type="gramStart"/>
      <w:r w:rsidR="00B606C6" w:rsidRPr="00B606C6">
        <w:rPr>
          <w:rFonts w:hint="eastAsia"/>
        </w:rPr>
        <w:t>直付通</w:t>
      </w:r>
      <w:proofErr w:type="gramEnd"/>
      <w:r w:rsidR="00B606C6" w:rsidRPr="00B606C6">
        <w:rPr>
          <w:rFonts w:hint="eastAsia"/>
        </w:rPr>
        <w:t>）</w:t>
      </w:r>
      <w:r w:rsidR="00DB725C">
        <w:rPr>
          <w:rFonts w:hint="eastAsia"/>
        </w:rPr>
        <w:t>（</w:t>
      </w:r>
      <w:r w:rsidR="00DB725C">
        <w:rPr>
          <w:rFonts w:hint="eastAsia"/>
        </w:rPr>
        <w:t>2388</w:t>
      </w:r>
      <w:r w:rsidR="00DB725C">
        <w:rPr>
          <w:rFonts w:hint="eastAsia"/>
        </w:rPr>
        <w:t>模块）</w:t>
      </w:r>
      <w:r w:rsidR="00B606C6" w:rsidRPr="00B606C6">
        <w:rPr>
          <w:rFonts w:hint="eastAsia"/>
        </w:rPr>
        <w:t>时，</w:t>
      </w:r>
      <w:r w:rsidR="007B41B4" w:rsidRPr="00DB725C">
        <w:rPr>
          <w:rFonts w:hint="eastAsia"/>
          <w:color w:val="FF0000"/>
        </w:rPr>
        <w:t xml:space="preserve"> </w:t>
      </w:r>
      <w:r w:rsidR="00B606C6" w:rsidRPr="00DB725C">
        <w:rPr>
          <w:rFonts w:hint="eastAsia"/>
          <w:color w:val="FF0000"/>
        </w:rPr>
        <w:t>“授权时间”（</w:t>
      </w:r>
      <w:proofErr w:type="spellStart"/>
      <w:r w:rsidR="00B606C6" w:rsidRPr="00DB725C">
        <w:rPr>
          <w:rFonts w:hint="eastAsia"/>
          <w:color w:val="FF0000"/>
        </w:rPr>
        <w:t>anth</w:t>
      </w:r>
      <w:r w:rsidR="006F0023" w:rsidRPr="00DB725C">
        <w:rPr>
          <w:rFonts w:hint="eastAsia"/>
          <w:color w:val="FF0000"/>
        </w:rPr>
        <w:t>date</w:t>
      </w:r>
      <w:proofErr w:type="spellEnd"/>
      <w:r w:rsidR="00B606C6" w:rsidRPr="00DB725C">
        <w:rPr>
          <w:rFonts w:hint="eastAsia"/>
          <w:color w:val="FF0000"/>
        </w:rPr>
        <w:t>）</w:t>
      </w:r>
      <w:r w:rsidR="00B606C6" w:rsidRPr="00B606C6">
        <w:rPr>
          <w:rFonts w:hint="eastAsia"/>
        </w:rPr>
        <w:t>为</w:t>
      </w:r>
      <w:r w:rsidR="00B606C6" w:rsidRPr="00B606C6">
        <w:rPr>
          <w:rFonts w:hint="eastAsia"/>
        </w:rPr>
        <w:t>T</w:t>
      </w:r>
      <w:r w:rsidR="00B606C6" w:rsidRPr="00B606C6">
        <w:rPr>
          <w:rFonts w:hint="eastAsia"/>
        </w:rPr>
        <w:t>日</w:t>
      </w:r>
      <w:r w:rsidR="00B606C6">
        <w:rPr>
          <w:rFonts w:hint="eastAsia"/>
        </w:rPr>
        <w:t>；</w:t>
      </w:r>
      <w:ins w:id="46" w:author="袁浩缤" w:date="2015-03-24T13:16:00Z">
        <w:r w:rsidR="006F3851" w:rsidDel="006F3851">
          <w:rPr>
            <w:rFonts w:hint="eastAsia"/>
          </w:rPr>
          <w:t xml:space="preserve"> </w:t>
        </w:r>
      </w:ins>
    </w:p>
    <w:p w14:paraId="4496B2D8" w14:textId="7F3B5F4A" w:rsidR="00B606C6" w:rsidRDefault="00A2066E" w:rsidP="00503C66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收款</w:t>
      </w:r>
      <w:r w:rsidR="00B606C6">
        <w:rPr>
          <w:rFonts w:hint="eastAsia"/>
        </w:rPr>
        <w:t>方式为</w:t>
      </w:r>
      <w:r w:rsidR="00DB725C" w:rsidRPr="009B6CB5">
        <w:rPr>
          <w:rFonts w:hint="eastAsia"/>
        </w:rPr>
        <w:t>“现金支付”、“支票支付”、“</w:t>
      </w:r>
      <w:r w:rsidR="00DB725C" w:rsidRPr="009B6CB5">
        <w:rPr>
          <w:rFonts w:hint="eastAsia"/>
        </w:rPr>
        <w:t>POS</w:t>
      </w:r>
      <w:r w:rsidR="00DB725C" w:rsidRPr="009B6CB5">
        <w:rPr>
          <w:rFonts w:hint="eastAsia"/>
        </w:rPr>
        <w:t>刷卡”（</w:t>
      </w:r>
      <w:r w:rsidR="00DB725C" w:rsidRPr="009B6CB5">
        <w:rPr>
          <w:rFonts w:hint="eastAsia"/>
        </w:rPr>
        <w:t>2974</w:t>
      </w:r>
      <w:r w:rsidR="00DB725C" w:rsidRPr="009B6CB5">
        <w:rPr>
          <w:rFonts w:hint="eastAsia"/>
        </w:rPr>
        <w:t>模块）</w:t>
      </w:r>
      <w:r w:rsidR="00B606C6">
        <w:rPr>
          <w:rFonts w:hint="eastAsia"/>
        </w:rPr>
        <w:t>，</w:t>
      </w:r>
      <w:r w:rsidR="00B606C6" w:rsidRPr="00DB725C">
        <w:rPr>
          <w:rFonts w:hint="eastAsia"/>
          <w:color w:val="FF0000"/>
        </w:rPr>
        <w:t>“操作时间”</w:t>
      </w:r>
      <w:r w:rsidR="00B606C6">
        <w:rPr>
          <w:rFonts w:hint="eastAsia"/>
        </w:rPr>
        <w:t>为</w:t>
      </w:r>
      <w:r w:rsidR="00B606C6">
        <w:rPr>
          <w:rFonts w:hint="eastAsia"/>
        </w:rPr>
        <w:t>T</w:t>
      </w:r>
      <w:r w:rsidR="00B606C6">
        <w:rPr>
          <w:rFonts w:hint="eastAsia"/>
        </w:rPr>
        <w:t>日</w:t>
      </w:r>
    </w:p>
    <w:p w14:paraId="4C494DC3" w14:textId="5AA26658" w:rsidR="00B606C6" w:rsidRPr="00B606C6" w:rsidRDefault="00A2066E" w:rsidP="00503C66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收款</w:t>
      </w:r>
      <w:r w:rsidR="00B606C6">
        <w:rPr>
          <w:rFonts w:hint="eastAsia"/>
        </w:rPr>
        <w:t>方式为第三方支付</w:t>
      </w:r>
      <w:r w:rsidR="00DB725C">
        <w:rPr>
          <w:rFonts w:hint="eastAsia"/>
        </w:rPr>
        <w:t>（</w:t>
      </w:r>
      <w:r w:rsidR="00DB725C">
        <w:rPr>
          <w:rFonts w:hint="eastAsia"/>
        </w:rPr>
        <w:t>2668</w:t>
      </w:r>
      <w:r w:rsidR="00DB725C">
        <w:rPr>
          <w:rFonts w:hint="eastAsia"/>
        </w:rPr>
        <w:t>模块）</w:t>
      </w:r>
      <w:r w:rsidR="00B606C6">
        <w:rPr>
          <w:rFonts w:hint="eastAsia"/>
        </w:rPr>
        <w:t>，</w:t>
      </w:r>
      <w:r w:rsidR="007B41B4" w:rsidRPr="00DB725C">
        <w:rPr>
          <w:rFonts w:hint="eastAsia"/>
          <w:color w:val="FF0000"/>
        </w:rPr>
        <w:t xml:space="preserve"> </w:t>
      </w:r>
      <w:ins w:id="47" w:author="袁浩缤" w:date="2015-03-24T13:16:00Z">
        <w:r w:rsidR="006F3851" w:rsidRPr="00DB725C">
          <w:rPr>
            <w:rFonts w:hint="eastAsia"/>
            <w:color w:val="FF0000"/>
          </w:rPr>
          <w:t>“授权时间”（</w:t>
        </w:r>
        <w:proofErr w:type="spellStart"/>
        <w:r w:rsidR="006F3851" w:rsidRPr="00DB725C">
          <w:rPr>
            <w:rFonts w:hint="eastAsia"/>
            <w:color w:val="FF0000"/>
          </w:rPr>
          <w:t>anthdate</w:t>
        </w:r>
        <w:proofErr w:type="spellEnd"/>
        <w:r w:rsidR="006F3851" w:rsidRPr="00DB725C">
          <w:rPr>
            <w:rFonts w:hint="eastAsia"/>
            <w:color w:val="FF0000"/>
          </w:rPr>
          <w:t>）</w:t>
        </w:r>
        <w:r w:rsidR="006F3851" w:rsidRPr="00B606C6">
          <w:rPr>
            <w:rFonts w:hint="eastAsia"/>
          </w:rPr>
          <w:t>为</w:t>
        </w:r>
        <w:r w:rsidR="006F3851" w:rsidRPr="00B606C6">
          <w:rPr>
            <w:rFonts w:hint="eastAsia"/>
          </w:rPr>
          <w:t>T</w:t>
        </w:r>
        <w:r w:rsidR="006F3851" w:rsidRPr="00B606C6">
          <w:rPr>
            <w:rFonts w:hint="eastAsia"/>
          </w:rPr>
          <w:t>日</w:t>
        </w:r>
      </w:ins>
      <w:r w:rsidR="00B606C6">
        <w:rPr>
          <w:rFonts w:hint="eastAsia"/>
        </w:rPr>
        <w:t>。</w:t>
      </w:r>
    </w:p>
    <w:p w14:paraId="2B09A232" w14:textId="473594E1" w:rsidR="00A90271" w:rsidRPr="00A57B96" w:rsidRDefault="005D3125" w:rsidP="00A57B96">
      <w:pPr>
        <w:pStyle w:val="5"/>
        <w:ind w:left="0" w:firstLine="0"/>
      </w:pPr>
      <w:r>
        <w:rPr>
          <w:rFonts w:hint="eastAsia"/>
        </w:rPr>
        <w:t>2.2.1.3</w:t>
      </w:r>
      <w:r w:rsidR="00A210E0">
        <w:rPr>
          <w:rFonts w:hint="eastAsia"/>
        </w:rPr>
        <w:t>取数</w:t>
      </w:r>
      <w:r w:rsidR="00A90271" w:rsidRPr="005D3125">
        <w:rPr>
          <w:rFonts w:hint="eastAsia"/>
        </w:rPr>
        <w:t>规则</w:t>
      </w:r>
    </w:p>
    <w:tbl>
      <w:tblPr>
        <w:tblW w:w="8662" w:type="dxa"/>
        <w:tblInd w:w="93" w:type="dxa"/>
        <w:tblLook w:val="04A0" w:firstRow="1" w:lastRow="0" w:firstColumn="1" w:lastColumn="0" w:noHBand="0" w:noVBand="1"/>
      </w:tblPr>
      <w:tblGrid>
        <w:gridCol w:w="1480"/>
        <w:gridCol w:w="5056"/>
        <w:gridCol w:w="2126"/>
      </w:tblGrid>
      <w:tr w:rsidR="009923D4" w:rsidRPr="00C3264E" w14:paraId="553B2E7A" w14:textId="76956C54" w:rsidTr="009923D4">
        <w:trPr>
          <w:trHeight w:val="27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01C33" w14:textId="77777777" w:rsidR="009923D4" w:rsidRPr="00C3264E" w:rsidRDefault="009923D4" w:rsidP="003F7AA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3264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5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6A7AB" w14:textId="77777777" w:rsidR="009923D4" w:rsidRPr="00C3264E" w:rsidRDefault="009923D4" w:rsidP="003F7AA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3264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规则说明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69B844" w14:textId="1B02A7C0" w:rsidR="009923D4" w:rsidRPr="00C3264E" w:rsidRDefault="009923D4" w:rsidP="003F7AA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用途</w:t>
            </w:r>
          </w:p>
        </w:tc>
      </w:tr>
      <w:tr w:rsidR="009923D4" w:rsidRPr="008178BB" w14:paraId="56D2EE28" w14:textId="3BCEFC2B" w:rsidTr="007A448F">
        <w:trPr>
          <w:trHeight w:val="27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2D29D" w14:textId="185351AA" w:rsidR="009923D4" w:rsidRPr="008178BB" w:rsidRDefault="00A2066E" w:rsidP="007A448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收款</w:t>
            </w:r>
            <w:r w:rsidR="009923D4" w:rsidRPr="008178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方式</w:t>
            </w: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6B824" w14:textId="77E3C682" w:rsidR="00F41F2B" w:rsidRPr="008178BB" w:rsidRDefault="00F41F2B" w:rsidP="003F7A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数据同步，从支付平台获取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ACD3F1" w14:textId="0C0D939B" w:rsidR="009923D4" w:rsidRPr="008178BB" w:rsidRDefault="009923D4" w:rsidP="007A448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区分不同数据来源，对账</w:t>
            </w:r>
          </w:p>
        </w:tc>
      </w:tr>
      <w:tr w:rsidR="009923D4" w:rsidRPr="008178BB" w14:paraId="5B2D502E" w14:textId="174B819F" w:rsidTr="007A448F">
        <w:trPr>
          <w:trHeight w:val="27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74D65" w14:textId="0CAC5ECA" w:rsidR="009923D4" w:rsidRPr="008178BB" w:rsidRDefault="00C5318D" w:rsidP="007A448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业务</w:t>
            </w:r>
            <w:r w:rsidR="009923D4" w:rsidRPr="000B01C9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11CDE" w14:textId="383C6F6C" w:rsidR="006104D7" w:rsidRPr="006104D7" w:rsidRDefault="006104D7" w:rsidP="003F7A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数据同步，从支付平台获取</w:t>
            </w:r>
            <w:r w:rsidR="00C5318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“订单类型”对应的值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B865A9" w14:textId="711DB0BB" w:rsidR="009923D4" w:rsidRPr="008178BB" w:rsidRDefault="009923D4" w:rsidP="007A448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区分不同帐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务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规则，对账</w:t>
            </w:r>
          </w:p>
        </w:tc>
      </w:tr>
      <w:tr w:rsidR="009923D4" w:rsidRPr="00C3264E" w14:paraId="3BF02787" w14:textId="2B20E760" w:rsidTr="007A448F">
        <w:trPr>
          <w:trHeight w:val="27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9E540" w14:textId="77777777" w:rsidR="009923D4" w:rsidRPr="00C3264E" w:rsidRDefault="009923D4" w:rsidP="007A448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32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订单号</w:t>
            </w: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CC1B6" w14:textId="3888C3ED" w:rsidR="009923D4" w:rsidRPr="00C3264E" w:rsidRDefault="00F41F2B" w:rsidP="003F7A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数据同步，从支付平台获取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5925B1" w14:textId="1B11E1FC" w:rsidR="009923D4" w:rsidRPr="008178BB" w:rsidRDefault="009923D4" w:rsidP="007A448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对账</w:t>
            </w:r>
          </w:p>
        </w:tc>
      </w:tr>
      <w:tr w:rsidR="009923D4" w:rsidRPr="00C3264E" w14:paraId="1DEA6000" w14:textId="3DBA84B3" w:rsidTr="007A448F">
        <w:trPr>
          <w:trHeight w:val="27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C0A2F" w14:textId="65E6EA3F" w:rsidR="009923D4" w:rsidRPr="00C3264E" w:rsidRDefault="00657647" w:rsidP="007A448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收退款类型</w:t>
            </w: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507A72" w14:textId="193B36A3" w:rsidR="00D56B06" w:rsidRPr="00D56B06" w:rsidRDefault="00D56B06" w:rsidP="00D56B0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1-收款、2-退款</w:t>
            </w:r>
          </w:p>
          <w:p w14:paraId="08CF9095" w14:textId="1D566B76" w:rsidR="0082172A" w:rsidRPr="003F4366" w:rsidRDefault="007B41B4" w:rsidP="003F4366">
            <w:pPr>
              <w:widowControl/>
              <w:ind w:left="270" w:hangingChars="150" w:hanging="270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数据同步，从支付平台获取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81A523" w14:textId="722376A0" w:rsidR="009923D4" w:rsidRPr="008178BB" w:rsidRDefault="006104D7" w:rsidP="007A448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区分账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务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规则</w:t>
            </w:r>
          </w:p>
        </w:tc>
      </w:tr>
      <w:tr w:rsidR="009923D4" w:rsidRPr="00C3264E" w14:paraId="08709A3F" w14:textId="1BB7421B" w:rsidTr="007A448F">
        <w:trPr>
          <w:trHeight w:val="27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84B1A" w14:textId="77777777" w:rsidR="009923D4" w:rsidRPr="00C3264E" w:rsidRDefault="009923D4" w:rsidP="007A448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32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卡种</w:t>
            </w: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5E149" w14:textId="621FEA62" w:rsidR="009923D4" w:rsidRPr="00C3264E" w:rsidRDefault="00F41F2B" w:rsidP="003F7A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数据同步，从支付平台获取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6FD468" w14:textId="7D942209" w:rsidR="009923D4" w:rsidRPr="008178BB" w:rsidRDefault="009923D4" w:rsidP="007A448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分类汇总依据</w:t>
            </w:r>
          </w:p>
        </w:tc>
      </w:tr>
      <w:tr w:rsidR="00D21F6C" w:rsidRPr="00C3264E" w14:paraId="442AF1AA" w14:textId="77777777" w:rsidTr="007A448F">
        <w:trPr>
          <w:trHeight w:val="27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B56F1" w14:textId="7D844801" w:rsidR="00D21F6C" w:rsidRPr="00C3264E" w:rsidRDefault="00D21F6C" w:rsidP="007A448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44B0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币种</w:t>
            </w: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43298D" w14:textId="113E3EE9" w:rsidR="00D21F6C" w:rsidRPr="008178BB" w:rsidRDefault="00F41F2B" w:rsidP="003F7A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数据同步，从支付平台获取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9DE370" w14:textId="50E81E8B" w:rsidR="00D21F6C" w:rsidRDefault="00D21F6C" w:rsidP="007A448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折算人民币金额依据</w:t>
            </w:r>
          </w:p>
        </w:tc>
      </w:tr>
      <w:tr w:rsidR="00D21F6C" w:rsidRPr="00C3264E" w14:paraId="0A12B37F" w14:textId="3D348860" w:rsidTr="007A448F">
        <w:trPr>
          <w:trHeight w:val="27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A0580" w14:textId="77777777" w:rsidR="00D21F6C" w:rsidRPr="00C3264E" w:rsidRDefault="00D21F6C" w:rsidP="007A448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32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金额</w:t>
            </w: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4C804B" w14:textId="77777777" w:rsidR="00D21F6C" w:rsidRDefault="00F41F2B" w:rsidP="003F7A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数据同步，从支付平台获取</w:t>
            </w:r>
          </w:p>
          <w:p w14:paraId="6FE2AF82" w14:textId="09A7FE48" w:rsidR="00F932EE" w:rsidDel="006F3851" w:rsidRDefault="00F932EE" w:rsidP="00F932EE">
            <w:pPr>
              <w:widowControl/>
              <w:jc w:val="left"/>
              <w:rPr>
                <w:del w:id="48" w:author="袁浩缤" w:date="2015-03-24T13:20:00Z"/>
                <w:rFonts w:ascii="宋体" w:hAnsi="宋体" w:cs="宋体"/>
                <w:kern w:val="0"/>
                <w:sz w:val="18"/>
                <w:szCs w:val="18"/>
              </w:rPr>
            </w:pPr>
            <w:del w:id="49" w:author="袁浩缤" w:date="2015-03-24T13:20:00Z">
              <w:r w:rsidDel="006F3851">
                <w:rPr>
                  <w:rFonts w:ascii="宋体" w:hAnsi="宋体" w:cs="宋体" w:hint="eastAsia"/>
                  <w:kern w:val="0"/>
                  <w:sz w:val="18"/>
                  <w:szCs w:val="18"/>
                </w:rPr>
                <w:delText>“收款”时，金额为正数</w:delText>
              </w:r>
            </w:del>
          </w:p>
          <w:p w14:paraId="6111FC8E" w14:textId="0CD2C595" w:rsidR="00F932EE" w:rsidRPr="00F932EE" w:rsidRDefault="00F932EE" w:rsidP="003F7A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del w:id="50" w:author="袁浩缤" w:date="2015-03-24T13:20:00Z">
              <w:r w:rsidDel="006F3851">
                <w:rPr>
                  <w:rFonts w:ascii="宋体" w:eastAsia="宋体" w:hAnsi="宋体" w:cs="宋体" w:hint="eastAsia"/>
                  <w:color w:val="000000"/>
                  <w:kern w:val="0"/>
                  <w:sz w:val="18"/>
                  <w:szCs w:val="18"/>
                </w:rPr>
                <w:delText>“退款”时，金额为负数</w:delText>
              </w:r>
            </w:del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60A89D" w14:textId="118CD02D" w:rsidR="00D21F6C" w:rsidRPr="008178BB" w:rsidRDefault="00D21F6C" w:rsidP="007A448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记账，科目取数</w:t>
            </w:r>
          </w:p>
        </w:tc>
      </w:tr>
      <w:tr w:rsidR="00D21F6C" w:rsidRPr="00C3264E" w14:paraId="2A06BE4B" w14:textId="0A14B5B9" w:rsidTr="007A448F">
        <w:trPr>
          <w:trHeight w:val="27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EE4A7" w14:textId="77777777" w:rsidR="00D21F6C" w:rsidRPr="00C3264E" w:rsidRDefault="00D21F6C" w:rsidP="007A448F">
            <w:pPr>
              <w:widowControl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C3264E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刷卡手续费</w:t>
            </w: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A9CE4" w14:textId="77777777" w:rsidR="00D21F6C" w:rsidRDefault="00D21F6C" w:rsidP="008969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32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生成规则：金额*费率（对应卡种）</w:t>
            </w:r>
            <w:r w:rsidRPr="008178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，费率</w:t>
            </w:r>
            <w:r w:rsidRPr="00C32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从手续费</w:t>
            </w:r>
            <w:proofErr w:type="gramStart"/>
            <w:r w:rsidRPr="00C32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率维护</w:t>
            </w:r>
            <w:r w:rsidRPr="008178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表</w:t>
            </w:r>
            <w:r w:rsidRPr="00C32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取</w:t>
            </w:r>
            <w:proofErr w:type="gramEnd"/>
            <w:r w:rsidRPr="00C32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数，</w:t>
            </w:r>
            <w:r w:rsidRPr="008178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费率按照卡种进行匹配查询，无值则默认为0</w:t>
            </w:r>
          </w:p>
          <w:p w14:paraId="0EA638A9" w14:textId="54C3823A" w:rsidR="00F932EE" w:rsidDel="006F3851" w:rsidRDefault="00F932EE" w:rsidP="008969E4">
            <w:pPr>
              <w:widowControl/>
              <w:jc w:val="left"/>
              <w:rPr>
                <w:del w:id="51" w:author="袁浩缤" w:date="2015-03-24T13:20:00Z"/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del w:id="52" w:author="袁浩缤" w:date="2015-03-24T13:20:00Z">
              <w:r w:rsidDel="006F3851">
                <w:rPr>
                  <w:rFonts w:ascii="宋体" w:eastAsia="宋体" w:hAnsi="宋体" w:cs="宋体" w:hint="eastAsia"/>
                  <w:color w:val="000000"/>
                  <w:kern w:val="0"/>
                  <w:sz w:val="18"/>
                  <w:szCs w:val="18"/>
                </w:rPr>
                <w:delText>“收款”时，刷卡手续费为正数</w:delText>
              </w:r>
            </w:del>
          </w:p>
          <w:p w14:paraId="5D769A35" w14:textId="6B67C309" w:rsidR="008D27B6" w:rsidRPr="00C3264E" w:rsidRDefault="008D27B6" w:rsidP="008969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del w:id="53" w:author="袁浩缤" w:date="2015-03-24T13:20:00Z">
              <w:r w:rsidDel="006F3851">
                <w:rPr>
                  <w:rFonts w:ascii="宋体" w:eastAsia="宋体" w:hAnsi="宋体" w:cs="宋体" w:hint="eastAsia"/>
                  <w:color w:val="000000"/>
                  <w:kern w:val="0"/>
                  <w:sz w:val="18"/>
                  <w:szCs w:val="18"/>
                </w:rPr>
                <w:delText>“退款”时，刷卡手续费为负数</w:delText>
              </w:r>
            </w:del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8C2849" w14:textId="31791395" w:rsidR="00D21F6C" w:rsidRPr="00C3264E" w:rsidRDefault="00D21F6C" w:rsidP="007A448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记账，科目取数</w:t>
            </w:r>
            <w:r w:rsidR="008B3E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，字段生成规则同原报表《酒店</w:t>
            </w:r>
            <w:proofErr w:type="spellStart"/>
            <w:r w:rsidR="008B3E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Noshow</w:t>
            </w:r>
            <w:proofErr w:type="spellEnd"/>
            <w:r w:rsidR="008B3E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卡类收退款报表》</w:t>
            </w:r>
            <w:r w:rsidR="00AB26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和FD1518</w:t>
            </w:r>
            <w:r w:rsidR="008B3E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的生成规则</w:t>
            </w:r>
          </w:p>
        </w:tc>
      </w:tr>
      <w:tr w:rsidR="00D21F6C" w:rsidRPr="00C3264E" w14:paraId="1B96B051" w14:textId="36F26D8F" w:rsidTr="007A448F">
        <w:trPr>
          <w:trHeight w:val="27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F1152" w14:textId="77777777" w:rsidR="00D21F6C" w:rsidRPr="00C3264E" w:rsidRDefault="00D21F6C" w:rsidP="007A448F">
            <w:pPr>
              <w:widowControl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C3264E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银行手续费</w:t>
            </w: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AE6DE" w14:textId="77777777" w:rsidR="00D21F6C" w:rsidRDefault="00D21F6C" w:rsidP="003F7A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32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生成规则：金额*费率（对应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银行</w:t>
            </w:r>
            <w:r w:rsidRPr="00C32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  <w:r w:rsidRPr="008178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，费率</w:t>
            </w:r>
            <w:r w:rsidRPr="00C32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从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银行</w:t>
            </w:r>
            <w:r w:rsidRPr="00C32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费率</w:t>
            </w:r>
            <w:proofErr w:type="gramStart"/>
            <w:r w:rsidRPr="00C32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维护</w:t>
            </w:r>
            <w:r w:rsidRPr="008178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表</w:t>
            </w:r>
            <w:r w:rsidRPr="00C32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取数</w:t>
            </w:r>
            <w:proofErr w:type="gramEnd"/>
            <w:r w:rsidRPr="00C32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，</w:t>
            </w:r>
            <w:r w:rsidRPr="008178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费率按照卡种进行匹配查询，无值则默认为0</w:t>
            </w:r>
          </w:p>
          <w:p w14:paraId="38957763" w14:textId="78A4D59F" w:rsidR="008D27B6" w:rsidDel="006F3851" w:rsidRDefault="008D27B6" w:rsidP="003F7AA7">
            <w:pPr>
              <w:widowControl/>
              <w:jc w:val="left"/>
              <w:rPr>
                <w:del w:id="54" w:author="袁浩缤" w:date="2015-03-24T13:20:00Z"/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del w:id="55" w:author="袁浩缤" w:date="2015-03-24T13:20:00Z">
              <w:r w:rsidDel="006F3851">
                <w:rPr>
                  <w:rFonts w:ascii="宋体" w:eastAsia="宋体" w:hAnsi="宋体" w:cs="宋体" w:hint="eastAsia"/>
                  <w:color w:val="000000"/>
                  <w:kern w:val="0"/>
                  <w:sz w:val="18"/>
                  <w:szCs w:val="18"/>
                </w:rPr>
                <w:delText>“收款”时，银行手续费为正数</w:delText>
              </w:r>
            </w:del>
          </w:p>
          <w:p w14:paraId="40085AF8" w14:textId="66A426F3" w:rsidR="008D27B6" w:rsidRPr="008D27B6" w:rsidRDefault="008D27B6" w:rsidP="003F7A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del w:id="56" w:author="袁浩缤" w:date="2015-03-24T13:20:00Z">
              <w:r w:rsidDel="006F3851">
                <w:rPr>
                  <w:rFonts w:ascii="宋体" w:eastAsia="宋体" w:hAnsi="宋体" w:cs="宋体" w:hint="eastAsia"/>
                  <w:color w:val="000000"/>
                  <w:kern w:val="0"/>
                  <w:sz w:val="18"/>
                  <w:szCs w:val="18"/>
                </w:rPr>
                <w:delText>“退款”时，银行手续费为负数</w:delText>
              </w:r>
            </w:del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61D627" w14:textId="171D4703" w:rsidR="00D21F6C" w:rsidRPr="00C3264E" w:rsidRDefault="00D21F6C" w:rsidP="007A448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记账、科目取数</w:t>
            </w:r>
            <w:r w:rsidR="008B3E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，字段生成规则同原报表《酒店</w:t>
            </w:r>
            <w:proofErr w:type="spellStart"/>
            <w:r w:rsidR="008B3E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Noshow</w:t>
            </w:r>
            <w:proofErr w:type="spellEnd"/>
            <w:r w:rsidR="008B3E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卡类收退款报表》</w:t>
            </w:r>
            <w:r w:rsidR="00AB26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和FD1518</w:t>
            </w:r>
            <w:r w:rsidR="008B3E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的生成规则</w:t>
            </w:r>
          </w:p>
        </w:tc>
      </w:tr>
      <w:tr w:rsidR="00D21F6C" w:rsidRPr="00C3264E" w14:paraId="4EE3020F" w14:textId="7D61496A" w:rsidTr="007A448F">
        <w:trPr>
          <w:trHeight w:val="27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6CD31" w14:textId="77777777" w:rsidR="00D21F6C" w:rsidRPr="00C3264E" w:rsidRDefault="00D21F6C" w:rsidP="007A448F">
            <w:pPr>
              <w:widowControl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C3264E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实收金额</w:t>
            </w: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EA5BD" w14:textId="72316A58" w:rsidR="008D27B6" w:rsidRDefault="008D27B6" w:rsidP="006104D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实收金额=</w:t>
            </w:r>
            <w:r w:rsidR="00D21F6C" w:rsidRPr="00C32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金额</w:t>
            </w:r>
            <w:r w:rsidR="00C405D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</w:t>
            </w:r>
            <w:r w:rsidR="006104D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刷卡手续费</w:t>
            </w:r>
            <w:r w:rsidR="00B4792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  <w:r w:rsidR="006104D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银行手续费</w:t>
            </w:r>
          </w:p>
          <w:p w14:paraId="7F651F4A" w14:textId="71B62440" w:rsidR="00D21F6C" w:rsidDel="006F3851" w:rsidRDefault="008D27B6" w:rsidP="006104D7">
            <w:pPr>
              <w:widowControl/>
              <w:jc w:val="left"/>
              <w:rPr>
                <w:del w:id="57" w:author="袁浩缤" w:date="2015-03-24T13:20:00Z"/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del w:id="58" w:author="袁浩缤" w:date="2015-03-24T13:20:00Z">
              <w:r w:rsidDel="006F3851">
                <w:rPr>
                  <w:rFonts w:ascii="宋体" w:eastAsia="宋体" w:hAnsi="宋体" w:cs="宋体" w:hint="eastAsia"/>
                  <w:color w:val="000000"/>
                  <w:kern w:val="0"/>
                  <w:sz w:val="18"/>
                  <w:szCs w:val="18"/>
                </w:rPr>
                <w:delText>“收款”时，实收金额为正数</w:delText>
              </w:r>
            </w:del>
          </w:p>
          <w:p w14:paraId="5D2AD2BA" w14:textId="68959B6C" w:rsidR="008D27B6" w:rsidRPr="008D27B6" w:rsidRDefault="008D27B6" w:rsidP="000570A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del w:id="59" w:author="袁浩缤" w:date="2015-03-24T13:20:00Z">
              <w:r w:rsidDel="006F3851">
                <w:rPr>
                  <w:rFonts w:ascii="宋体" w:eastAsia="宋体" w:hAnsi="宋体" w:cs="宋体" w:hint="eastAsia"/>
                  <w:color w:val="000000"/>
                  <w:kern w:val="0"/>
                  <w:sz w:val="18"/>
                  <w:szCs w:val="18"/>
                </w:rPr>
                <w:delText>“退款”时，实收金额为</w:delText>
              </w:r>
              <w:r w:rsidR="000570AE" w:rsidDel="006F3851">
                <w:rPr>
                  <w:rFonts w:ascii="宋体" w:eastAsia="宋体" w:hAnsi="宋体" w:cs="宋体" w:hint="eastAsia"/>
                  <w:color w:val="000000"/>
                  <w:kern w:val="0"/>
                  <w:sz w:val="18"/>
                  <w:szCs w:val="18"/>
                </w:rPr>
                <w:delText>负数</w:delText>
              </w:r>
            </w:del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4A7101" w14:textId="5939F1B7" w:rsidR="00D21F6C" w:rsidRPr="00C3264E" w:rsidRDefault="00D21F6C" w:rsidP="008B3E9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记账，科目取数</w:t>
            </w:r>
            <w:r w:rsidR="008B3E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，字段生成规则同原报表《酒店</w:t>
            </w:r>
            <w:proofErr w:type="spellStart"/>
            <w:r w:rsidR="008B3E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Noshow</w:t>
            </w:r>
            <w:proofErr w:type="spellEnd"/>
            <w:r w:rsidR="008B3E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卡类收退款报表》</w:t>
            </w:r>
            <w:r w:rsidR="00AB269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和FD1518</w:t>
            </w:r>
            <w:r w:rsidR="008B3E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的生成规则</w:t>
            </w:r>
          </w:p>
        </w:tc>
      </w:tr>
      <w:tr w:rsidR="00D21F6C" w:rsidRPr="00C3264E" w14:paraId="3B73B114" w14:textId="7ADDF2D3" w:rsidTr="00FF1DE5">
        <w:trPr>
          <w:trHeight w:val="27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2E724" w14:textId="625EFB2D" w:rsidR="00D21F6C" w:rsidRPr="00C3264E" w:rsidRDefault="00D21F6C" w:rsidP="001F3DB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del w:id="60" w:author="袁浩缤" w:date="2015-03-24T13:34:00Z">
              <w:r w:rsidDel="00FF1DE5">
                <w:rPr>
                  <w:rFonts w:ascii="宋体" w:eastAsia="宋体" w:hAnsi="宋体" w:cs="宋体" w:hint="eastAsia"/>
                  <w:color w:val="000000"/>
                  <w:kern w:val="0"/>
                  <w:sz w:val="18"/>
                  <w:szCs w:val="18"/>
                </w:rPr>
                <w:delText>开票单位</w:delText>
              </w:r>
            </w:del>
          </w:p>
        </w:tc>
        <w:tc>
          <w:tcPr>
            <w:tcW w:w="5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FA4D49" w14:textId="52A01553" w:rsidR="00D21F6C" w:rsidRPr="00C3264E" w:rsidRDefault="00D21F6C" w:rsidP="00A5407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del w:id="61" w:author="袁浩缤" w:date="2015-03-24T13:34:00Z">
              <w:r w:rsidRPr="00FB707E" w:rsidDel="00FF1DE5">
                <w:rPr>
                  <w:rFonts w:ascii="宋体" w:hAnsi="宋体" w:cs="宋体" w:hint="eastAsia"/>
                  <w:kern w:val="0"/>
                  <w:sz w:val="18"/>
                  <w:szCs w:val="18"/>
                </w:rPr>
                <w:delText>根据HotelID匹配查询，</w:delText>
              </w:r>
              <w:r w:rsidR="00CF30C5" w:rsidDel="00FF1DE5">
                <w:rPr>
                  <w:rFonts w:ascii="宋体" w:hAnsi="宋体" w:cs="宋体" w:hint="eastAsia"/>
                  <w:kern w:val="0"/>
                  <w:sz w:val="18"/>
                  <w:szCs w:val="18"/>
                </w:rPr>
                <w:delText>取自合同版本号</w:delText>
              </w:r>
            </w:del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B98316" w14:textId="6B213040" w:rsidR="00D21F6C" w:rsidRPr="008178BB" w:rsidRDefault="00D21F6C" w:rsidP="001F3DB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del w:id="62" w:author="袁浩缤" w:date="2015-03-24T13:34:00Z">
              <w:r w:rsidDel="00FF1DE5">
                <w:rPr>
                  <w:rFonts w:ascii="宋体" w:hAnsi="宋体" w:cs="宋体" w:hint="eastAsia"/>
                  <w:kern w:val="0"/>
                  <w:sz w:val="18"/>
                  <w:szCs w:val="18"/>
                </w:rPr>
                <w:delText>分类汇总依据，区分帐套</w:delText>
              </w:r>
              <w:r w:rsidR="00CF30C5" w:rsidDel="00FF1DE5">
                <w:rPr>
                  <w:rFonts w:ascii="宋体" w:hAnsi="宋体" w:cs="宋体" w:hint="eastAsia"/>
                  <w:kern w:val="0"/>
                  <w:sz w:val="18"/>
                  <w:szCs w:val="18"/>
                </w:rPr>
                <w:delText>，</w:delText>
              </w:r>
              <w:r w:rsidR="00CF30C5" w:rsidDel="00FF1DE5">
                <w:rPr>
                  <w:rFonts w:ascii="宋体" w:eastAsia="宋体" w:hAnsi="宋体" w:cs="宋体" w:hint="eastAsia"/>
                  <w:color w:val="000000"/>
                  <w:kern w:val="0"/>
                  <w:sz w:val="18"/>
                  <w:szCs w:val="18"/>
                </w:rPr>
                <w:delText>字段生成规则同原报表《酒店Noshow卡类收退款报表》</w:delText>
              </w:r>
              <w:r w:rsidR="00844B01" w:rsidRPr="00A54079" w:rsidDel="00FF1DE5">
                <w:rPr>
                  <w:rFonts w:ascii="宋体" w:eastAsia="宋体" w:hAnsi="宋体" w:cs="宋体" w:hint="eastAsia"/>
                  <w:kern w:val="0"/>
                  <w:sz w:val="18"/>
                  <w:szCs w:val="18"/>
                </w:rPr>
                <w:delText>“</w:delText>
              </w:r>
              <w:r w:rsidR="00844B01" w:rsidRPr="00A54079" w:rsidDel="00FF1DE5">
                <w:rPr>
                  <w:kern w:val="0"/>
                  <w:sz w:val="20"/>
                </w:rPr>
                <w:delText>AccountAddr</w:delText>
              </w:r>
              <w:r w:rsidR="00844B01" w:rsidRPr="00A54079" w:rsidDel="00FF1DE5">
                <w:rPr>
                  <w:rFonts w:hint="eastAsia"/>
                  <w:kern w:val="0"/>
                  <w:sz w:val="20"/>
                </w:rPr>
                <w:delText>”的生成规则</w:delText>
              </w:r>
            </w:del>
          </w:p>
        </w:tc>
      </w:tr>
      <w:tr w:rsidR="00D21F6C" w:rsidRPr="00C3264E" w14:paraId="21547FAA" w14:textId="77777777" w:rsidTr="001F3DBF">
        <w:trPr>
          <w:trHeight w:val="27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080BD" w14:textId="26E83AE3" w:rsidR="00D21F6C" w:rsidRPr="003E2C05" w:rsidRDefault="00B17D77" w:rsidP="001F3DBF">
            <w:pPr>
              <w:widowControl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3E2C05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收退款日期</w:t>
            </w:r>
          </w:p>
        </w:tc>
        <w:tc>
          <w:tcPr>
            <w:tcW w:w="5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13AEE" w14:textId="6F8EC948" w:rsidR="00D21F6C" w:rsidRDefault="009B6CB5" w:rsidP="003F7AA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1）</w:t>
            </w:r>
            <w:r w:rsidR="00A2066E">
              <w:rPr>
                <w:rFonts w:ascii="宋体" w:hAnsi="宋体" w:cs="宋体" w:hint="eastAsia"/>
                <w:kern w:val="0"/>
                <w:sz w:val="18"/>
                <w:szCs w:val="18"/>
              </w:rPr>
              <w:t>收款</w:t>
            </w:r>
            <w:r w:rsidRPr="00E018DD">
              <w:rPr>
                <w:rFonts w:ascii="宋体" w:hAnsi="宋体" w:cs="宋体" w:hint="eastAsia"/>
                <w:kern w:val="0"/>
                <w:sz w:val="18"/>
                <w:szCs w:val="18"/>
              </w:rPr>
              <w:t>方式为“信用卡”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（2332模块）</w:t>
            </w:r>
            <w:ins w:id="63" w:author="袁浩缤" w:date="2015-03-24T13:17:00Z">
              <w:r w:rsidR="006F3851">
                <w:rPr>
                  <w:rFonts w:ascii="宋体" w:hAnsi="宋体" w:cs="宋体" w:hint="eastAsia"/>
                  <w:kern w:val="0"/>
                  <w:sz w:val="18"/>
                  <w:szCs w:val="18"/>
                </w:rPr>
                <w:t>、</w:t>
              </w:r>
              <w:r w:rsidR="006F3851" w:rsidRPr="00E018DD">
                <w:rPr>
                  <w:rFonts w:ascii="宋体" w:hAnsi="宋体" w:cs="宋体" w:hint="eastAsia"/>
                  <w:kern w:val="0"/>
                  <w:sz w:val="18"/>
                  <w:szCs w:val="18"/>
                </w:rPr>
                <w:t>“借记卡（直付通）”</w:t>
              </w:r>
              <w:r w:rsidR="006F3851">
                <w:rPr>
                  <w:rFonts w:ascii="宋体" w:hAnsi="宋体" w:cs="宋体" w:hint="eastAsia"/>
                  <w:kern w:val="0"/>
                  <w:sz w:val="18"/>
                  <w:szCs w:val="18"/>
                </w:rPr>
                <w:t>（2388模块）、第三方支付（2668模块）</w:t>
              </w:r>
            </w:ins>
            <w:r w:rsidR="000B01C9">
              <w:rPr>
                <w:rFonts w:ascii="宋体" w:hAnsi="宋体" w:cs="宋体" w:hint="eastAsia"/>
                <w:kern w:val="0"/>
                <w:sz w:val="18"/>
                <w:szCs w:val="18"/>
              </w:rPr>
              <w:t>，</w:t>
            </w:r>
            <w:ins w:id="64" w:author="袁浩缤" w:date="2015-03-24T13:19:00Z">
              <w:r w:rsidR="006F3851">
                <w:rPr>
                  <w:rFonts w:ascii="宋体" w:hAnsi="宋体" w:cs="宋体" w:hint="eastAsia"/>
                  <w:kern w:val="0"/>
                  <w:sz w:val="18"/>
                  <w:szCs w:val="18"/>
                </w:rPr>
                <w:t>取</w:t>
              </w:r>
            </w:ins>
            <w:r w:rsidR="006F3851" w:rsidDel="006F385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 w:rsidR="00B86558">
              <w:rPr>
                <w:rFonts w:ascii="宋体" w:hAnsi="宋体" w:cs="宋体" w:hint="eastAsia"/>
                <w:kern w:val="0"/>
                <w:sz w:val="18"/>
                <w:szCs w:val="18"/>
              </w:rPr>
              <w:t>“授权时间”（</w:t>
            </w:r>
            <w:proofErr w:type="spellStart"/>
            <w:r w:rsidR="00B86558">
              <w:rPr>
                <w:rFonts w:ascii="宋体" w:hAnsi="宋体" w:cs="宋体" w:hint="eastAsia"/>
                <w:kern w:val="0"/>
                <w:sz w:val="18"/>
                <w:szCs w:val="18"/>
              </w:rPr>
              <w:t>auth</w:t>
            </w:r>
            <w:r w:rsidR="006F0023">
              <w:rPr>
                <w:rFonts w:ascii="宋体" w:hAnsi="宋体" w:cs="宋体" w:hint="eastAsia"/>
                <w:kern w:val="0"/>
                <w:sz w:val="18"/>
                <w:szCs w:val="18"/>
              </w:rPr>
              <w:t>date</w:t>
            </w:r>
            <w:proofErr w:type="spellEnd"/>
            <w:r w:rsidR="00B86558">
              <w:rPr>
                <w:rFonts w:ascii="宋体" w:hAnsi="宋体" w:cs="宋体" w:hint="eastAsia"/>
                <w:kern w:val="0"/>
                <w:sz w:val="18"/>
                <w:szCs w:val="18"/>
              </w:rPr>
              <w:t>）</w:t>
            </w:r>
          </w:p>
          <w:p w14:paraId="6E97B8A3" w14:textId="3F549248" w:rsidR="003F4366" w:rsidRPr="006F3851" w:rsidRDefault="006F3851" w:rsidP="0003310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  <w:r w:rsidR="00A2066E">
              <w:rPr>
                <w:rFonts w:ascii="宋体" w:hAnsi="宋体" w:cs="宋体" w:hint="eastAsia"/>
                <w:kern w:val="0"/>
                <w:sz w:val="18"/>
                <w:szCs w:val="18"/>
              </w:rPr>
              <w:t>）收款</w:t>
            </w:r>
            <w:r w:rsidR="009B6CB5">
              <w:rPr>
                <w:rFonts w:ascii="宋体" w:hAnsi="宋体" w:cs="宋体" w:hint="eastAsia"/>
                <w:kern w:val="0"/>
                <w:sz w:val="18"/>
                <w:szCs w:val="18"/>
              </w:rPr>
              <w:t>方式为“现金支付”、“支票支付”、“POS刷卡”（2974模块）</w:t>
            </w:r>
            <w:r w:rsidR="00895E54">
              <w:rPr>
                <w:rFonts w:ascii="宋体" w:hAnsi="宋体" w:cs="宋体" w:hint="eastAsia"/>
                <w:kern w:val="0"/>
                <w:sz w:val="18"/>
                <w:szCs w:val="18"/>
              </w:rPr>
              <w:t>，</w:t>
            </w:r>
            <w:ins w:id="65" w:author="袁浩缤" w:date="2015-03-24T13:19:00Z">
              <w:r>
                <w:rPr>
                  <w:rFonts w:ascii="宋体" w:hAnsi="宋体" w:cs="宋体" w:hint="eastAsia"/>
                  <w:kern w:val="0"/>
                  <w:sz w:val="18"/>
                  <w:szCs w:val="18"/>
                </w:rPr>
                <w:t>取</w:t>
              </w:r>
            </w:ins>
            <w:r w:rsidR="00895E54">
              <w:rPr>
                <w:rFonts w:ascii="宋体" w:hAnsi="宋体" w:cs="宋体" w:hint="eastAsia"/>
                <w:kern w:val="0"/>
                <w:sz w:val="18"/>
                <w:szCs w:val="18"/>
              </w:rPr>
              <w:t>“</w:t>
            </w:r>
            <w:r w:rsidR="00B86558">
              <w:rPr>
                <w:rFonts w:ascii="宋体" w:hAnsi="宋体" w:cs="宋体" w:hint="eastAsia"/>
                <w:kern w:val="0"/>
                <w:sz w:val="18"/>
                <w:szCs w:val="18"/>
              </w:rPr>
              <w:t>操作</w:t>
            </w:r>
            <w:r w:rsidR="00895E54">
              <w:rPr>
                <w:rFonts w:ascii="宋体" w:hAnsi="宋体" w:cs="宋体" w:hint="eastAsia"/>
                <w:kern w:val="0"/>
                <w:sz w:val="18"/>
                <w:szCs w:val="18"/>
              </w:rPr>
              <w:t>时间”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932738" w14:textId="6700385B" w:rsidR="00D21F6C" w:rsidRDefault="006104D7" w:rsidP="001F3DB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汇总</w:t>
            </w:r>
            <w:r w:rsidR="00DA0F5A">
              <w:rPr>
                <w:rFonts w:ascii="宋体" w:hAnsi="宋体" w:cs="宋体" w:hint="eastAsia"/>
                <w:kern w:val="0"/>
                <w:sz w:val="18"/>
                <w:szCs w:val="18"/>
              </w:rPr>
              <w:t>记账数据的条件</w:t>
            </w:r>
          </w:p>
        </w:tc>
      </w:tr>
      <w:tr w:rsidR="002D21F9" w:rsidRPr="00C3264E" w14:paraId="1DB3CCA6" w14:textId="77777777" w:rsidTr="001F3DBF">
        <w:trPr>
          <w:trHeight w:val="27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61755" w14:textId="53780EA4" w:rsidR="002D21F9" w:rsidRPr="003E2C05" w:rsidRDefault="002D21F9" w:rsidP="00D11138">
            <w:pPr>
              <w:widowControl/>
              <w:ind w:firstLineChars="100" w:firstLine="180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3E2C05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收退款城市</w:t>
            </w:r>
          </w:p>
        </w:tc>
        <w:tc>
          <w:tcPr>
            <w:tcW w:w="5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9E270" w14:textId="2ED01E4C" w:rsidR="002D21F9" w:rsidRDefault="002D21F9" w:rsidP="003F7AA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数据同步，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从支付平台获取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708BE5" w14:textId="14516450" w:rsidR="002D21F9" w:rsidRDefault="00033102" w:rsidP="001F3DB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对账</w:t>
            </w:r>
          </w:p>
        </w:tc>
      </w:tr>
    </w:tbl>
    <w:p w14:paraId="52C7C6B7" w14:textId="3E838DD7" w:rsidR="00A90271" w:rsidRPr="00D21F6C" w:rsidRDefault="00B34DBF" w:rsidP="00D21F6C">
      <w:pPr>
        <w:rPr>
          <w:b/>
        </w:rPr>
      </w:pPr>
      <w:r>
        <w:rPr>
          <w:rFonts w:hint="eastAsia"/>
          <w:b/>
        </w:rPr>
        <w:t>备注：每月数量大概</w:t>
      </w:r>
      <w:r>
        <w:rPr>
          <w:rFonts w:hint="eastAsia"/>
          <w:b/>
        </w:rPr>
        <w:t>35</w:t>
      </w:r>
      <w:r>
        <w:rPr>
          <w:rFonts w:hint="eastAsia"/>
          <w:b/>
        </w:rPr>
        <w:t>万</w:t>
      </w:r>
      <w:r>
        <w:rPr>
          <w:rFonts w:hint="eastAsia"/>
          <w:b/>
        </w:rPr>
        <w:t>*30=1050</w:t>
      </w:r>
      <w:r>
        <w:rPr>
          <w:rFonts w:hint="eastAsia"/>
          <w:b/>
        </w:rPr>
        <w:t>万</w:t>
      </w:r>
    </w:p>
    <w:p w14:paraId="4DE3F53A" w14:textId="46AE50D5" w:rsidR="00F6109C" w:rsidRDefault="005D3125" w:rsidP="005D3125">
      <w:pPr>
        <w:pStyle w:val="4"/>
        <w:ind w:left="0" w:firstLine="0"/>
      </w:pPr>
      <w:bookmarkStart w:id="66" w:name="_Toc414608886"/>
      <w:bookmarkStart w:id="67" w:name="_Toc407200700"/>
      <w:r>
        <w:rPr>
          <w:rFonts w:hint="eastAsia"/>
        </w:rPr>
        <w:t>2.2.2</w:t>
      </w:r>
      <w:r w:rsidR="001340FC">
        <w:rPr>
          <w:rFonts w:hint="eastAsia"/>
        </w:rPr>
        <w:t>生成</w:t>
      </w:r>
      <w:r w:rsidR="00F6109C">
        <w:rPr>
          <w:rFonts w:hint="eastAsia"/>
        </w:rPr>
        <w:t>酒店支付流水</w:t>
      </w:r>
      <w:bookmarkEnd w:id="66"/>
    </w:p>
    <w:p w14:paraId="245482F9" w14:textId="6FE6821C" w:rsidR="008E29AA" w:rsidRDefault="008E29AA" w:rsidP="008E29AA">
      <w:pPr>
        <w:pStyle w:val="5"/>
      </w:pPr>
      <w:r>
        <w:rPr>
          <w:rFonts w:hint="eastAsia"/>
        </w:rPr>
        <w:t>2.2.2.1</w:t>
      </w:r>
      <w:r w:rsidR="001F5C98">
        <w:rPr>
          <w:rFonts w:hint="eastAsia"/>
        </w:rPr>
        <w:t>酒店</w:t>
      </w:r>
      <w:r>
        <w:rPr>
          <w:rFonts w:hint="eastAsia"/>
        </w:rPr>
        <w:t>支付流水预处理流程</w:t>
      </w:r>
    </w:p>
    <w:p w14:paraId="22A9C245" w14:textId="4AFE9ED1" w:rsidR="008E29AA" w:rsidRDefault="001F5C98" w:rsidP="00F61380">
      <w:pPr>
        <w:pStyle w:val="a5"/>
        <w:numPr>
          <w:ilvl w:val="0"/>
          <w:numId w:val="49"/>
        </w:numPr>
        <w:ind w:firstLineChars="0"/>
      </w:pPr>
      <w:r>
        <w:rPr>
          <w:rFonts w:hint="eastAsia"/>
        </w:rPr>
        <w:t>酒店支付流水预处理主流程</w:t>
      </w:r>
    </w:p>
    <w:bookmarkStart w:id="68" w:name="_MON_1488107533"/>
    <w:bookmarkEnd w:id="68"/>
    <w:p w14:paraId="251FA1A7" w14:textId="155D3BC5" w:rsidR="001F5C98" w:rsidRDefault="002A5251" w:rsidP="00F61380">
      <w:pPr>
        <w:pStyle w:val="a5"/>
        <w:ind w:left="420" w:firstLineChars="0" w:firstLine="0"/>
      </w:pPr>
      <w:r>
        <w:object w:dxaOrig="6159" w:dyaOrig="6707" w14:anchorId="7FF51DD3">
          <v:shape id="_x0000_i1034" type="#_x0000_t75" style="width:308.15pt;height:300.65pt" o:ole="">
            <v:imagedata r:id="rId1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34" DrawAspect="Content" ObjectID="_1488715808" r:id="rId12"/>
        </w:object>
      </w:r>
    </w:p>
    <w:p w14:paraId="2CD8D588" w14:textId="6B225A2A" w:rsidR="001F5C98" w:rsidRDefault="001F5C98" w:rsidP="00F61380">
      <w:pPr>
        <w:pStyle w:val="a5"/>
        <w:numPr>
          <w:ilvl w:val="0"/>
          <w:numId w:val="49"/>
        </w:numPr>
        <w:ind w:firstLineChars="0"/>
      </w:pPr>
      <w:r>
        <w:rPr>
          <w:rFonts w:hint="eastAsia"/>
        </w:rPr>
        <w:t>添加“报表类型”子流程</w:t>
      </w:r>
    </w:p>
    <w:p w14:paraId="1FE9DC92" w14:textId="5DF3BBC9" w:rsidR="001F5C98" w:rsidRDefault="002A5251" w:rsidP="00F61380">
      <w:pPr>
        <w:pStyle w:val="a5"/>
        <w:ind w:left="420" w:firstLineChars="0" w:firstLine="0"/>
      </w:pPr>
      <w:r>
        <w:object w:dxaOrig="4142" w:dyaOrig="5671" w14:anchorId="156781C3">
          <v:shape id="_x0000_i1031" type="#_x0000_t75" style="width:207.35pt;height:244.2pt" o:ole="">
            <v:imagedata r:id="rId1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31" DrawAspect="Content" ObjectID="_1488715809" r:id="rId14"/>
        </w:object>
      </w:r>
    </w:p>
    <w:p w14:paraId="294A60B2" w14:textId="23D7F879" w:rsidR="001F5C98" w:rsidRDefault="001F5C98" w:rsidP="00F61380">
      <w:pPr>
        <w:pStyle w:val="a5"/>
        <w:numPr>
          <w:ilvl w:val="0"/>
          <w:numId w:val="49"/>
        </w:numPr>
        <w:ind w:firstLineChars="0"/>
      </w:pPr>
      <w:r>
        <w:rPr>
          <w:rFonts w:hint="eastAsia"/>
        </w:rPr>
        <w:t>补充“是否</w:t>
      </w:r>
      <w:proofErr w:type="spellStart"/>
      <w:r w:rsidR="00504B74">
        <w:rPr>
          <w:rFonts w:hint="eastAsia"/>
        </w:rPr>
        <w:t>N</w:t>
      </w:r>
      <w:r>
        <w:rPr>
          <w:rFonts w:hint="eastAsia"/>
        </w:rPr>
        <w:t>oshow</w:t>
      </w:r>
      <w:proofErr w:type="spellEnd"/>
      <w:r>
        <w:rPr>
          <w:rFonts w:hint="eastAsia"/>
        </w:rPr>
        <w:t>”字段子流程</w:t>
      </w:r>
    </w:p>
    <w:p w14:paraId="72213229" w14:textId="02A97B91" w:rsidR="001F5C98" w:rsidRPr="008E29AA" w:rsidRDefault="007D76A1" w:rsidP="001F5C98">
      <w:r>
        <w:object w:dxaOrig="8785" w:dyaOrig="9210" w14:anchorId="7ABFCF48">
          <v:shape id="_x0000_i1028" type="#_x0000_t75" style="width:415.3pt;height:435.4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8" DrawAspect="Content" ObjectID="_1488715810" r:id="rId16"/>
        </w:object>
      </w:r>
    </w:p>
    <w:p w14:paraId="3BD9334D" w14:textId="458035BA" w:rsidR="00F6109C" w:rsidRDefault="00A210E0" w:rsidP="00D73344">
      <w:pPr>
        <w:pStyle w:val="5"/>
      </w:pPr>
      <w:r>
        <w:rPr>
          <w:rFonts w:hint="eastAsia"/>
        </w:rPr>
        <w:t>2.2.2.1</w:t>
      </w:r>
      <w:r>
        <w:rPr>
          <w:rFonts w:hint="eastAsia"/>
        </w:rPr>
        <w:t>取数范围</w:t>
      </w:r>
    </w:p>
    <w:p w14:paraId="00DBA64A" w14:textId="098E87C1" w:rsidR="00A210E0" w:rsidRDefault="00A210E0" w:rsidP="00D73344">
      <w:pPr>
        <w:ind w:firstLine="420"/>
      </w:pPr>
      <w:r>
        <w:rPr>
          <w:rFonts w:hint="eastAsia"/>
        </w:rPr>
        <w:t>2.2.1</w:t>
      </w:r>
      <w:r>
        <w:rPr>
          <w:rFonts w:hint="eastAsia"/>
        </w:rPr>
        <w:t>中</w:t>
      </w:r>
      <w:r w:rsidR="00E47058">
        <w:rPr>
          <w:rFonts w:hint="eastAsia"/>
        </w:rPr>
        <w:t>T</w:t>
      </w:r>
      <w:r w:rsidR="00E47058">
        <w:rPr>
          <w:rFonts w:hint="eastAsia"/>
        </w:rPr>
        <w:t>日</w:t>
      </w:r>
      <w:r>
        <w:rPr>
          <w:rFonts w:hint="eastAsia"/>
        </w:rPr>
        <w:t>同步至</w:t>
      </w:r>
      <w:r w:rsidR="00C21311">
        <w:rPr>
          <w:rFonts w:hint="eastAsia"/>
        </w:rPr>
        <w:t>单据管理系统</w:t>
      </w:r>
      <w:r>
        <w:rPr>
          <w:rFonts w:hint="eastAsia"/>
        </w:rPr>
        <w:t>的支付流水，筛选出业务类型为“酒店”</w:t>
      </w:r>
      <w:r w:rsidR="00B15EC0">
        <w:rPr>
          <w:rFonts w:hint="eastAsia"/>
        </w:rPr>
        <w:t>和“酒店</w:t>
      </w:r>
      <w:proofErr w:type="spellStart"/>
      <w:r w:rsidR="00B15EC0">
        <w:rPr>
          <w:rFonts w:hint="eastAsia"/>
        </w:rPr>
        <w:t>Noshow</w:t>
      </w:r>
      <w:proofErr w:type="spellEnd"/>
      <w:r w:rsidR="00B15EC0">
        <w:rPr>
          <w:rFonts w:hint="eastAsia"/>
        </w:rPr>
        <w:t>”</w:t>
      </w:r>
      <w:r>
        <w:rPr>
          <w:rFonts w:hint="eastAsia"/>
        </w:rPr>
        <w:t>的流水记录</w:t>
      </w:r>
      <w:r w:rsidR="00612B52">
        <w:rPr>
          <w:rFonts w:hint="eastAsia"/>
        </w:rPr>
        <w:t>，即筛选出所有酒店业务的支付流水。</w:t>
      </w:r>
    </w:p>
    <w:p w14:paraId="6EF54EA0" w14:textId="7126BD97" w:rsidR="00A210E0" w:rsidRDefault="00A210E0" w:rsidP="00D73344">
      <w:pPr>
        <w:pStyle w:val="5"/>
      </w:pPr>
      <w:r>
        <w:rPr>
          <w:rFonts w:hint="eastAsia"/>
        </w:rPr>
        <w:t>2.2.2.2</w:t>
      </w:r>
      <w:r>
        <w:rPr>
          <w:rFonts w:hint="eastAsia"/>
        </w:rPr>
        <w:t>同步时间</w:t>
      </w:r>
    </w:p>
    <w:p w14:paraId="76443BD2" w14:textId="5D7DD78A" w:rsidR="00A210E0" w:rsidRDefault="00A210E0" w:rsidP="00D73344">
      <w:pPr>
        <w:ind w:firstLine="420"/>
      </w:pPr>
      <w:r>
        <w:rPr>
          <w:rFonts w:hint="eastAsia"/>
        </w:rPr>
        <w:t>T+1</w:t>
      </w:r>
      <w:r>
        <w:rPr>
          <w:rFonts w:hint="eastAsia"/>
        </w:rPr>
        <w:t>日，“收退款日期”为</w:t>
      </w:r>
      <w:r>
        <w:rPr>
          <w:rFonts w:hint="eastAsia"/>
        </w:rPr>
        <w:t>T</w:t>
      </w:r>
      <w:r>
        <w:rPr>
          <w:rFonts w:hint="eastAsia"/>
        </w:rPr>
        <w:t>日，即</w:t>
      </w:r>
      <w:r>
        <w:rPr>
          <w:rFonts w:hint="eastAsia"/>
        </w:rPr>
        <w:t>T</w:t>
      </w:r>
      <w:r>
        <w:rPr>
          <w:rFonts w:hint="eastAsia"/>
        </w:rPr>
        <w:t>日支付流水同步完之后。</w:t>
      </w:r>
    </w:p>
    <w:p w14:paraId="7889E75D" w14:textId="2DCF2B1B" w:rsidR="00A210E0" w:rsidRDefault="00A210E0" w:rsidP="00D73344">
      <w:pPr>
        <w:pStyle w:val="5"/>
      </w:pPr>
      <w:r>
        <w:rPr>
          <w:rFonts w:hint="eastAsia"/>
        </w:rPr>
        <w:t>2.2.2.3</w:t>
      </w:r>
      <w:r>
        <w:rPr>
          <w:rFonts w:hint="eastAsia"/>
        </w:rPr>
        <w:t>取数规则</w:t>
      </w:r>
    </w:p>
    <w:tbl>
      <w:tblPr>
        <w:tblW w:w="8662" w:type="dxa"/>
        <w:tblInd w:w="93" w:type="dxa"/>
        <w:tblLook w:val="04A0" w:firstRow="1" w:lastRow="0" w:firstColumn="1" w:lastColumn="0" w:noHBand="0" w:noVBand="1"/>
      </w:tblPr>
      <w:tblGrid>
        <w:gridCol w:w="1480"/>
        <w:gridCol w:w="5056"/>
        <w:gridCol w:w="2126"/>
      </w:tblGrid>
      <w:tr w:rsidR="00A210E0" w:rsidRPr="00C3264E" w14:paraId="24E8A091" w14:textId="77777777" w:rsidTr="00693690">
        <w:trPr>
          <w:trHeight w:val="27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5498A" w14:textId="77777777" w:rsidR="00A210E0" w:rsidRPr="00C3264E" w:rsidRDefault="00A210E0" w:rsidP="0069369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3264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5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311B1" w14:textId="77777777" w:rsidR="00A210E0" w:rsidRPr="00C3264E" w:rsidRDefault="00A210E0" w:rsidP="0069369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3264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规则说明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CA95FC" w14:textId="77777777" w:rsidR="00A210E0" w:rsidRPr="00C3264E" w:rsidRDefault="00A210E0" w:rsidP="0069369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用途</w:t>
            </w:r>
          </w:p>
        </w:tc>
      </w:tr>
      <w:tr w:rsidR="00A210E0" w:rsidRPr="008178BB" w14:paraId="5EC2BDA9" w14:textId="77777777" w:rsidTr="00693690">
        <w:trPr>
          <w:trHeight w:val="27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4A11D" w14:textId="77777777" w:rsidR="00A210E0" w:rsidRPr="008178BB" w:rsidRDefault="00A210E0" w:rsidP="0069369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收款</w:t>
            </w:r>
            <w:r w:rsidRPr="008178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方式</w:t>
            </w: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57F1F" w14:textId="0AA73379" w:rsidR="00A210E0" w:rsidRPr="008178BB" w:rsidRDefault="00A210E0" w:rsidP="006936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取自支付流水对应字段的值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6A9AD5" w14:textId="77777777" w:rsidR="00A210E0" w:rsidRPr="008178BB" w:rsidRDefault="00A210E0" w:rsidP="0069369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区分不同数据来源，对账</w:t>
            </w:r>
          </w:p>
        </w:tc>
      </w:tr>
      <w:tr w:rsidR="00B15EC0" w:rsidRPr="008178BB" w14:paraId="65A1EE0A" w14:textId="77777777" w:rsidTr="00693690">
        <w:trPr>
          <w:trHeight w:val="27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03413" w14:textId="77777777" w:rsidR="00B15EC0" w:rsidRPr="008178BB" w:rsidRDefault="00B15EC0" w:rsidP="0069369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业务</w:t>
            </w:r>
            <w:r w:rsidRPr="000B01C9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A9ADE" w14:textId="63DA43F6" w:rsidR="00B15EC0" w:rsidRPr="006104D7" w:rsidRDefault="00B15EC0" w:rsidP="006936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酒店/酒店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Noshow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，取自支付流水对应字段的值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73E195" w14:textId="77777777" w:rsidR="00B15EC0" w:rsidRPr="008178BB" w:rsidRDefault="00B15EC0" w:rsidP="0069369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区分不同帐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务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规则，对账</w:t>
            </w:r>
          </w:p>
        </w:tc>
      </w:tr>
      <w:tr w:rsidR="00A210E0" w:rsidRPr="00C3264E" w14:paraId="432AB42A" w14:textId="77777777" w:rsidTr="00D73344">
        <w:trPr>
          <w:trHeight w:val="27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D97B2" w14:textId="77777777" w:rsidR="00A210E0" w:rsidRPr="00C3264E" w:rsidRDefault="00A210E0" w:rsidP="0069369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32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订单号</w:t>
            </w: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114A33" w14:textId="2E5E39C1" w:rsidR="00A210E0" w:rsidRPr="00C3264E" w:rsidRDefault="00A210E0" w:rsidP="006936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C72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取自支付流水对应字段的值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586BC2" w14:textId="77777777" w:rsidR="00A210E0" w:rsidRPr="008178BB" w:rsidRDefault="00A210E0" w:rsidP="0069369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对账</w:t>
            </w:r>
          </w:p>
        </w:tc>
      </w:tr>
      <w:tr w:rsidR="00A210E0" w:rsidRPr="00C3264E" w14:paraId="18C520D0" w14:textId="77777777" w:rsidTr="00D73344">
        <w:trPr>
          <w:trHeight w:val="27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E7C0F" w14:textId="77777777" w:rsidR="00A210E0" w:rsidRPr="00C3264E" w:rsidRDefault="00A210E0" w:rsidP="0069369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收退款类型</w:t>
            </w: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E8E8E7" w14:textId="6FDA5B8E" w:rsidR="00A210E0" w:rsidRPr="003F4366" w:rsidRDefault="00A210E0" w:rsidP="00693690">
            <w:pPr>
              <w:widowControl/>
              <w:ind w:left="270" w:hangingChars="150" w:hanging="270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C72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取自支付流水对应字段的值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3BC36E" w14:textId="77777777" w:rsidR="00A210E0" w:rsidRPr="008178BB" w:rsidRDefault="00A210E0" w:rsidP="0069369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区分账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务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规则</w:t>
            </w:r>
          </w:p>
        </w:tc>
      </w:tr>
      <w:tr w:rsidR="00A210E0" w:rsidRPr="00C3264E" w14:paraId="41EDC206" w14:textId="77777777" w:rsidTr="00D73344">
        <w:trPr>
          <w:trHeight w:val="27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89AD6" w14:textId="77777777" w:rsidR="00A210E0" w:rsidRPr="00C3264E" w:rsidRDefault="00A210E0" w:rsidP="0069369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32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卡种</w:t>
            </w: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A8E453" w14:textId="26F74A80" w:rsidR="00A210E0" w:rsidRPr="00C3264E" w:rsidRDefault="00A210E0" w:rsidP="006936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C72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取自支付流水对应字段的值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4C2329" w14:textId="77777777" w:rsidR="00A210E0" w:rsidRPr="008178BB" w:rsidRDefault="00A210E0" w:rsidP="0069369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分类汇总依据</w:t>
            </w:r>
          </w:p>
        </w:tc>
      </w:tr>
      <w:tr w:rsidR="00A210E0" w:rsidRPr="00C3264E" w14:paraId="0C0E49B4" w14:textId="77777777" w:rsidTr="00D73344">
        <w:trPr>
          <w:trHeight w:val="27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3929C2" w14:textId="77777777" w:rsidR="00A210E0" w:rsidRPr="00C3264E" w:rsidRDefault="00A210E0" w:rsidP="0069369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20AC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币种</w:t>
            </w: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03DF8E" w14:textId="77F1EA56" w:rsidR="00A210E0" w:rsidRPr="008178BB" w:rsidRDefault="00A210E0" w:rsidP="006936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C72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取自支付流水对应字段的值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A40987" w14:textId="77777777" w:rsidR="00A210E0" w:rsidRDefault="00A210E0" w:rsidP="0069369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折算人民币金额依据</w:t>
            </w:r>
          </w:p>
        </w:tc>
      </w:tr>
      <w:tr w:rsidR="00A210E0" w:rsidRPr="00C3264E" w14:paraId="139DA10A" w14:textId="77777777" w:rsidTr="00D73344">
        <w:trPr>
          <w:trHeight w:val="27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E2C36" w14:textId="77777777" w:rsidR="00A210E0" w:rsidRPr="00C3264E" w:rsidRDefault="00A210E0" w:rsidP="0069369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3264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金额</w:t>
            </w: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01FDAA" w14:textId="16B7DD48" w:rsidR="00A210E0" w:rsidRPr="00F932EE" w:rsidRDefault="00A210E0" w:rsidP="006936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C72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取自支付流水对应字段的值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6D4284" w14:textId="77777777" w:rsidR="00A210E0" w:rsidRPr="008178BB" w:rsidRDefault="00A210E0" w:rsidP="0069369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记账，科目取数</w:t>
            </w:r>
          </w:p>
        </w:tc>
      </w:tr>
      <w:tr w:rsidR="00A210E0" w:rsidRPr="00C3264E" w14:paraId="379C66AE" w14:textId="77777777" w:rsidTr="00D73344">
        <w:trPr>
          <w:trHeight w:val="27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7C371" w14:textId="77777777" w:rsidR="00A210E0" w:rsidRPr="00C3264E" w:rsidRDefault="00A210E0" w:rsidP="00693690">
            <w:pPr>
              <w:widowControl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C3264E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刷卡手续费</w:t>
            </w: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D66089" w14:textId="26B0C62F" w:rsidR="00A210E0" w:rsidRPr="00C3264E" w:rsidRDefault="00A210E0" w:rsidP="006936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C72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取自支付流水对应字段的值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4246A2" w14:textId="77777777" w:rsidR="00A210E0" w:rsidRPr="00C3264E" w:rsidRDefault="00A210E0" w:rsidP="0069369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记账，科目取数，字段生成规则同原报表《酒店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Noshow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卡类收退款报表》和FD1518的生成规则</w:t>
            </w:r>
          </w:p>
        </w:tc>
      </w:tr>
      <w:tr w:rsidR="00A210E0" w:rsidRPr="00C3264E" w14:paraId="3EB8F50D" w14:textId="77777777" w:rsidTr="00D73344">
        <w:trPr>
          <w:trHeight w:val="27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BF309" w14:textId="77777777" w:rsidR="00A210E0" w:rsidRPr="00C3264E" w:rsidRDefault="00A210E0" w:rsidP="00693690">
            <w:pPr>
              <w:widowControl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C3264E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银行手续费</w:t>
            </w: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ACC528" w14:textId="66AFC74C" w:rsidR="00A210E0" w:rsidRPr="008D27B6" w:rsidRDefault="00A210E0" w:rsidP="006936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C72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取自支付流水对应字段的值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147AD4" w14:textId="77777777" w:rsidR="00A210E0" w:rsidRPr="00C3264E" w:rsidRDefault="00A210E0" w:rsidP="0069369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记账、科目取数，字段生成规则同原报表《酒店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Noshow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卡类收退款报表》和FD1518的生成规则</w:t>
            </w:r>
          </w:p>
        </w:tc>
      </w:tr>
      <w:tr w:rsidR="00A210E0" w:rsidRPr="00C3264E" w14:paraId="21E58649" w14:textId="77777777" w:rsidTr="00D73344">
        <w:trPr>
          <w:trHeight w:val="27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DCBFD" w14:textId="77777777" w:rsidR="00A210E0" w:rsidRPr="00C3264E" w:rsidRDefault="00A210E0" w:rsidP="00693690">
            <w:pPr>
              <w:widowControl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C3264E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实收金额</w:t>
            </w: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482B28" w14:textId="007DA0BB" w:rsidR="00A210E0" w:rsidRPr="008D27B6" w:rsidRDefault="00A210E0" w:rsidP="006936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C72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取自支付流水对应字段的值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AC6682" w14:textId="77777777" w:rsidR="00A210E0" w:rsidRPr="00C3264E" w:rsidRDefault="00A210E0" w:rsidP="0069369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记账，科目取数，字段生成规则同原报表《酒店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Noshow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卡类收退款报表》和FD1518的生成规则</w:t>
            </w:r>
          </w:p>
        </w:tc>
      </w:tr>
      <w:tr w:rsidR="00A210E0" w:rsidRPr="00C3264E" w14:paraId="45644DE0" w14:textId="77777777" w:rsidTr="00D73344">
        <w:trPr>
          <w:trHeight w:val="27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D5810" w14:textId="77777777" w:rsidR="00A210E0" w:rsidRPr="00C3264E" w:rsidRDefault="00A210E0" w:rsidP="0069369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开票单位</w:t>
            </w:r>
          </w:p>
        </w:tc>
        <w:tc>
          <w:tcPr>
            <w:tcW w:w="5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084AD6" w14:textId="6E8BCB8C" w:rsidR="00A210E0" w:rsidRPr="00C3264E" w:rsidRDefault="00A210E0" w:rsidP="006936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C72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取自支付流水对应字段的值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2BB24F" w14:textId="77777777" w:rsidR="00A210E0" w:rsidRPr="008178BB" w:rsidRDefault="00A210E0" w:rsidP="0069369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分类汇总依据，区</w:t>
            </w: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分帐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套</w:t>
            </w:r>
          </w:p>
        </w:tc>
      </w:tr>
      <w:tr w:rsidR="00A210E0" w:rsidRPr="00C3264E" w14:paraId="6429E05A" w14:textId="77777777" w:rsidTr="00D73344">
        <w:trPr>
          <w:trHeight w:val="27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C7320" w14:textId="77777777" w:rsidR="00A210E0" w:rsidRPr="00F61380" w:rsidRDefault="00A210E0" w:rsidP="00693690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138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收退款日期</w:t>
            </w:r>
          </w:p>
        </w:tc>
        <w:tc>
          <w:tcPr>
            <w:tcW w:w="5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2BAB09" w14:textId="040C9ABF" w:rsidR="00A210E0" w:rsidRPr="00895E54" w:rsidRDefault="00A210E0" w:rsidP="006936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C72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取自支付流水对应字段的值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4D224F" w14:textId="77777777" w:rsidR="00A210E0" w:rsidRDefault="00A210E0" w:rsidP="00693690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汇总记账数据的条件</w:t>
            </w:r>
          </w:p>
        </w:tc>
      </w:tr>
      <w:tr w:rsidR="00A210E0" w:rsidRPr="00C3264E" w14:paraId="01DBC70E" w14:textId="77777777" w:rsidTr="00D73344">
        <w:trPr>
          <w:trHeight w:val="27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0CA9E" w14:textId="77777777" w:rsidR="00A210E0" w:rsidRPr="00F61380" w:rsidRDefault="00A210E0" w:rsidP="00D73344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138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收退款城市</w:t>
            </w:r>
          </w:p>
        </w:tc>
        <w:tc>
          <w:tcPr>
            <w:tcW w:w="5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B9EBCA" w14:textId="72994B01" w:rsidR="00A210E0" w:rsidRDefault="00A210E0" w:rsidP="006936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C723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取自支付流水对应字段的值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975670" w14:textId="77777777" w:rsidR="00A210E0" w:rsidRDefault="00A210E0" w:rsidP="00693690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对账</w:t>
            </w:r>
          </w:p>
        </w:tc>
      </w:tr>
      <w:tr w:rsidR="00A210E0" w:rsidRPr="00C3264E" w14:paraId="637BFBB1" w14:textId="77777777" w:rsidTr="00693690">
        <w:trPr>
          <w:trHeight w:val="27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24E54" w14:textId="74110E86" w:rsidR="00A210E0" w:rsidRDefault="00F50096" w:rsidP="00D73344">
            <w:pPr>
              <w:widowControl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预付/现付</w:t>
            </w:r>
          </w:p>
        </w:tc>
        <w:tc>
          <w:tcPr>
            <w:tcW w:w="5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13B9C5" w14:textId="4E27827A" w:rsidR="00A210E0" w:rsidRPr="001C7233" w:rsidRDefault="00C32B27" w:rsidP="006936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1-预付、2-现付</w:t>
            </w:r>
            <w:r w:rsidR="008F42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，根据订单号查询订单信息表获取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CA7876" w14:textId="77777777" w:rsidR="00A210E0" w:rsidRDefault="00A210E0" w:rsidP="00693690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A210E0" w:rsidRPr="00C3264E" w14:paraId="5077073D" w14:textId="77777777" w:rsidTr="00693690">
        <w:trPr>
          <w:trHeight w:val="27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43D2E" w14:textId="5CC56E84" w:rsidR="00A210E0" w:rsidRDefault="008F4200" w:rsidP="00C32B27">
            <w:pPr>
              <w:widowControl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是否</w:t>
            </w:r>
            <w:r w:rsidR="00C32B27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“提前支付（已扣款）”</w:t>
            </w:r>
          </w:p>
        </w:tc>
        <w:tc>
          <w:tcPr>
            <w:tcW w:w="5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FC0CCB" w14:textId="499ECCD5" w:rsidR="00A210E0" w:rsidRPr="001C7233" w:rsidRDefault="008F4200" w:rsidP="006936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是/否，根据订单号查询订单信息表获取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837D9E" w14:textId="77777777" w:rsidR="00A210E0" w:rsidRDefault="00A210E0" w:rsidP="00693690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A210E0" w:rsidRPr="00C3264E" w14:paraId="07BD03D4" w14:textId="77777777" w:rsidTr="00693690">
        <w:trPr>
          <w:trHeight w:val="27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194D3E" w14:textId="7773DEE2" w:rsidR="00A210E0" w:rsidRPr="008F4200" w:rsidRDefault="008F4200" w:rsidP="00F74352">
            <w:pPr>
              <w:widowControl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预</w:t>
            </w:r>
            <w:r w:rsidR="00F74352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订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日期</w:t>
            </w:r>
          </w:p>
        </w:tc>
        <w:tc>
          <w:tcPr>
            <w:tcW w:w="5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B531F8" w14:textId="0CFB2198" w:rsidR="00A210E0" w:rsidRPr="001C7233" w:rsidRDefault="008F4200" w:rsidP="006936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YYYY-MM-DD，根据订单号查询订单信息表获取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4AC6E5" w14:textId="77777777" w:rsidR="00A210E0" w:rsidRDefault="00A210E0" w:rsidP="00693690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8F4200" w:rsidRPr="00C3264E" w14:paraId="44F17938" w14:textId="77777777" w:rsidTr="00693690">
        <w:trPr>
          <w:trHeight w:val="27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13771E" w14:textId="760F1289" w:rsidR="008F4200" w:rsidRPr="008F4200" w:rsidRDefault="008F4200" w:rsidP="00D7334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入住日期</w:t>
            </w:r>
          </w:p>
        </w:tc>
        <w:tc>
          <w:tcPr>
            <w:tcW w:w="5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CD673C" w14:textId="4242539C" w:rsidR="008F4200" w:rsidRPr="001C7233" w:rsidRDefault="008F4200" w:rsidP="006936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YYYY-MM-DD，根据订单号查询订单信息表获取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FE1828" w14:textId="77777777" w:rsidR="008F4200" w:rsidRDefault="008F4200" w:rsidP="00693690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8F4200" w:rsidRPr="00C3264E" w14:paraId="59E29CF5" w14:textId="77777777" w:rsidTr="00693690">
        <w:trPr>
          <w:trHeight w:val="27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DD703D" w14:textId="00B46FA4" w:rsidR="008F4200" w:rsidRDefault="008F4200" w:rsidP="00D7334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离店日期</w:t>
            </w:r>
          </w:p>
        </w:tc>
        <w:tc>
          <w:tcPr>
            <w:tcW w:w="5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279EDC" w14:textId="172BE0F5" w:rsidR="008F4200" w:rsidRPr="001C7233" w:rsidRDefault="008F4200" w:rsidP="006936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YYYY-MM-DD，根据订单号查询订单信息表获取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0661CB" w14:textId="77777777" w:rsidR="008F4200" w:rsidRDefault="008F4200" w:rsidP="00693690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7033B" w:rsidRPr="00C3264E" w14:paraId="435045FE" w14:textId="77777777" w:rsidTr="00693690">
        <w:trPr>
          <w:trHeight w:val="27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C66CF" w14:textId="2F547528" w:rsidR="0037033B" w:rsidRDefault="0037033B" w:rsidP="008F4200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是否</w:t>
            </w:r>
            <w:proofErr w:type="spellStart"/>
            <w:r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Noshow</w:t>
            </w:r>
            <w:proofErr w:type="spellEnd"/>
          </w:p>
        </w:tc>
        <w:tc>
          <w:tcPr>
            <w:tcW w:w="5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10D2D0" w14:textId="3DA71A89" w:rsidR="00F50096" w:rsidRPr="00B15EC0" w:rsidRDefault="00D45522" w:rsidP="000B6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空、是、否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745792" w14:textId="71F9039E" w:rsidR="0037033B" w:rsidRDefault="00D45522" w:rsidP="00693690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61380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取值规则请参见下面：取数逻辑-Job3:</w:t>
            </w:r>
            <w:r w:rsidRPr="00F61380">
              <w:rPr>
                <w:rFonts w:hint="eastAsia"/>
                <w:color w:val="FF0000"/>
              </w:rPr>
              <w:t xml:space="preserve"> </w:t>
            </w:r>
            <w:r w:rsidRPr="00F61380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补充“是否</w:t>
            </w:r>
            <w:proofErr w:type="spellStart"/>
            <w:r w:rsidRPr="00F61380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Noshow</w:t>
            </w:r>
            <w:proofErr w:type="spellEnd"/>
            <w:r w:rsidRPr="00F61380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”字段</w:t>
            </w:r>
          </w:p>
        </w:tc>
      </w:tr>
      <w:tr w:rsidR="0037033B" w:rsidRPr="00C3264E" w14:paraId="049FC3D6" w14:textId="77777777" w:rsidTr="00693690">
        <w:trPr>
          <w:trHeight w:val="27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87809" w14:textId="08DE894E" w:rsidR="0037033B" w:rsidRDefault="0037033B" w:rsidP="00C32B27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成交</w:t>
            </w:r>
            <w:r w:rsidR="00B632A4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/取消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日期</w:t>
            </w:r>
          </w:p>
        </w:tc>
        <w:tc>
          <w:tcPr>
            <w:tcW w:w="5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9F4AFB" w14:textId="77777777" w:rsidR="00B632A4" w:rsidRDefault="007D19DD" w:rsidP="00B632A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YYYY-MM-DD，根据订单号查询订单信息表获取</w:t>
            </w:r>
            <w:r w:rsidR="00B632A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  <w:p w14:paraId="303F3534" w14:textId="1971A83C" w:rsidR="00B632A4" w:rsidRDefault="00B632A4" w:rsidP="00B632A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（1）订单成交时，显示成交日期</w:t>
            </w:r>
          </w:p>
          <w:p w14:paraId="6510B69C" w14:textId="6023405D" w:rsidR="00B632A4" w:rsidRDefault="00B632A4" w:rsidP="00B632A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（2）订单取消时，显示取消日期</w:t>
            </w:r>
          </w:p>
          <w:p w14:paraId="2751B409" w14:textId="5DFB8179" w:rsidR="0037033B" w:rsidRDefault="00B632A4" w:rsidP="00C32B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（3）订单</w:t>
            </w:r>
            <w:r w:rsidR="00F56E1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未成交时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，</w:t>
            </w:r>
            <w:r w:rsidR="00F56E1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默认为空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。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7481AF" w14:textId="0C3A35A9" w:rsidR="0037033B" w:rsidRDefault="009926D1" w:rsidP="00693690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61380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数据补充规则参见取数逻辑Job3</w:t>
            </w:r>
          </w:p>
        </w:tc>
      </w:tr>
      <w:tr w:rsidR="002A5251" w:rsidRPr="00C3264E" w14:paraId="6FB7043B" w14:textId="77777777" w:rsidTr="00693690">
        <w:trPr>
          <w:trHeight w:val="270"/>
          <w:ins w:id="69" w:author="袁浩缤" w:date="2015-03-24T13:28:00Z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EBD63" w14:textId="7E48D91E" w:rsidR="002A5251" w:rsidRDefault="002A5251" w:rsidP="00C32B27">
            <w:pPr>
              <w:widowControl/>
              <w:jc w:val="left"/>
              <w:rPr>
                <w:ins w:id="70" w:author="袁浩缤" w:date="2015-03-24T13:28:00Z"/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</w:pPr>
            <w:ins w:id="71" w:author="袁浩缤" w:date="2015-03-24T13:28:00Z">
              <w:r>
                <w:rPr>
                  <w:rFonts w:ascii="宋体" w:eastAsia="宋体" w:hAnsi="宋体" w:cs="宋体" w:hint="eastAsia"/>
                  <w:color w:val="FF0000"/>
                  <w:kern w:val="0"/>
                  <w:sz w:val="18"/>
                  <w:szCs w:val="18"/>
                </w:rPr>
                <w:t>订单状态</w:t>
              </w:r>
            </w:ins>
          </w:p>
        </w:tc>
        <w:tc>
          <w:tcPr>
            <w:tcW w:w="5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787DA2" w14:textId="73C7D2EE" w:rsidR="002A5251" w:rsidRDefault="002A5251" w:rsidP="002A5251">
            <w:pPr>
              <w:widowControl/>
              <w:jc w:val="left"/>
              <w:rPr>
                <w:ins w:id="72" w:author="袁浩缤" w:date="2015-03-24T13:30:00Z"/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ins w:id="73" w:author="袁浩缤" w:date="2015-03-24T13:30:00Z">
              <w:r>
                <w:rPr>
                  <w:rFonts w:ascii="宋体" w:eastAsia="宋体" w:hAnsi="宋体" w:cs="宋体" w:hint="eastAsia"/>
                  <w:color w:val="000000"/>
                  <w:kern w:val="0"/>
                  <w:sz w:val="18"/>
                  <w:szCs w:val="18"/>
                </w:rPr>
                <w:t>（1）订单成交时，</w:t>
              </w:r>
            </w:ins>
            <w:ins w:id="74" w:author="袁浩缤" w:date="2015-03-24T13:31:00Z">
              <w:r>
                <w:rPr>
                  <w:rFonts w:ascii="宋体" w:eastAsia="宋体" w:hAnsi="宋体" w:cs="宋体" w:hint="eastAsia"/>
                  <w:color w:val="000000"/>
                  <w:kern w:val="0"/>
                  <w:sz w:val="18"/>
                  <w:szCs w:val="18"/>
                </w:rPr>
                <w:t>状态为“成交”</w:t>
              </w:r>
            </w:ins>
          </w:p>
          <w:p w14:paraId="36789515" w14:textId="6CC1F7F7" w:rsidR="002A5251" w:rsidRDefault="002A5251" w:rsidP="002A5251">
            <w:pPr>
              <w:widowControl/>
              <w:jc w:val="left"/>
              <w:rPr>
                <w:ins w:id="75" w:author="袁浩缤" w:date="2015-03-24T13:30:00Z"/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ins w:id="76" w:author="袁浩缤" w:date="2015-03-24T13:30:00Z">
              <w:r>
                <w:rPr>
                  <w:rFonts w:ascii="宋体" w:eastAsia="宋体" w:hAnsi="宋体" w:cs="宋体" w:hint="eastAsia"/>
                  <w:color w:val="000000"/>
                  <w:kern w:val="0"/>
                  <w:sz w:val="18"/>
                  <w:szCs w:val="18"/>
                </w:rPr>
                <w:t>（2）订单取消时，</w:t>
              </w:r>
            </w:ins>
            <w:ins w:id="77" w:author="袁浩缤" w:date="2015-03-24T13:31:00Z">
              <w:r>
                <w:rPr>
                  <w:rFonts w:ascii="宋体" w:eastAsia="宋体" w:hAnsi="宋体" w:cs="宋体" w:hint="eastAsia"/>
                  <w:color w:val="000000"/>
                  <w:kern w:val="0"/>
                  <w:sz w:val="18"/>
                  <w:szCs w:val="18"/>
                </w:rPr>
                <w:t>状态为“取消”</w:t>
              </w:r>
            </w:ins>
          </w:p>
          <w:p w14:paraId="4FA4489E" w14:textId="4AFC0964" w:rsidR="002A5251" w:rsidRDefault="002A5251" w:rsidP="002A5251">
            <w:pPr>
              <w:widowControl/>
              <w:jc w:val="left"/>
              <w:rPr>
                <w:ins w:id="78" w:author="袁浩缤" w:date="2015-03-24T13:28:00Z"/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ins w:id="79" w:author="袁浩缤" w:date="2015-03-24T13:30:00Z">
              <w:r>
                <w:rPr>
                  <w:rFonts w:ascii="宋体" w:eastAsia="宋体" w:hAnsi="宋体" w:cs="宋体" w:hint="eastAsia"/>
                  <w:color w:val="000000"/>
                  <w:kern w:val="0"/>
                  <w:sz w:val="18"/>
                  <w:szCs w:val="18"/>
                </w:rPr>
                <w:t>（3）订单未成交时，默认为空。</w:t>
              </w:r>
            </w:ins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82C471" w14:textId="2E4D414D" w:rsidR="002A5251" w:rsidRPr="00F61380" w:rsidRDefault="00FF1DE5" w:rsidP="00693690">
            <w:pPr>
              <w:widowControl/>
              <w:rPr>
                <w:ins w:id="80" w:author="袁浩缤" w:date="2015-03-24T13:28:00Z"/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</w:pPr>
            <w:ins w:id="81" w:author="袁浩缤" w:date="2015-03-24T13:31:00Z">
              <w:r w:rsidRPr="00F61380">
                <w:rPr>
                  <w:rFonts w:ascii="宋体" w:hAnsi="宋体" w:cs="宋体" w:hint="eastAsia"/>
                  <w:color w:val="FF0000"/>
                  <w:kern w:val="0"/>
                  <w:sz w:val="18"/>
                  <w:szCs w:val="18"/>
                </w:rPr>
                <w:t>数据补充规则参见取数逻辑Job3</w:t>
              </w:r>
            </w:ins>
          </w:p>
        </w:tc>
      </w:tr>
      <w:tr w:rsidR="00A42CBF" w:rsidRPr="00C3264E" w14:paraId="54C145B1" w14:textId="77777777" w:rsidTr="00693690">
        <w:trPr>
          <w:trHeight w:val="27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F0C3F2" w14:textId="077E41AF" w:rsidR="00A42CBF" w:rsidRDefault="00A42CBF" w:rsidP="008F4200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报表类型</w:t>
            </w:r>
          </w:p>
        </w:tc>
        <w:tc>
          <w:tcPr>
            <w:tcW w:w="5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956022" w14:textId="77777777" w:rsidR="00A42CBF" w:rsidRPr="00F61380" w:rsidRDefault="00A42CBF" w:rsidP="00A42CBF">
            <w:pPr>
              <w:autoSpaceDE w:val="0"/>
              <w:autoSpaceDN w:val="0"/>
              <w:adjustRightInd w:val="0"/>
              <w:spacing w:line="287" w:lineRule="auto"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F61380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1-</w:t>
            </w:r>
            <w:r w:rsidRPr="00F6138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现付酒店</w:t>
            </w:r>
            <w:proofErr w:type="spellStart"/>
            <w:r w:rsidRPr="00F61380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Noshow</w:t>
            </w:r>
            <w:proofErr w:type="spellEnd"/>
            <w:r w:rsidRPr="00F6138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收退款报表</w:t>
            </w:r>
          </w:p>
          <w:p w14:paraId="6395A8D4" w14:textId="7E9B007B" w:rsidR="00A42CBF" w:rsidRPr="00F61380" w:rsidRDefault="00A42CBF" w:rsidP="00A42CBF">
            <w:pPr>
              <w:autoSpaceDE w:val="0"/>
              <w:autoSpaceDN w:val="0"/>
              <w:adjustRightInd w:val="0"/>
              <w:spacing w:line="287" w:lineRule="auto"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F61380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2-</w:t>
            </w:r>
            <w:r w:rsidRPr="00F6138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提前</w:t>
            </w:r>
            <w:r w:rsidRPr="00F61380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20</w:t>
            </w:r>
            <w:r w:rsidRPr="00F6138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天预定担保金收退款报表</w:t>
            </w:r>
          </w:p>
          <w:p w14:paraId="7F7ABADB" w14:textId="05E0C34F" w:rsidR="00A42CBF" w:rsidRPr="00F61380" w:rsidRDefault="00A42CBF" w:rsidP="00A42CBF">
            <w:pPr>
              <w:autoSpaceDE w:val="0"/>
              <w:autoSpaceDN w:val="0"/>
              <w:adjustRightInd w:val="0"/>
              <w:spacing w:line="287" w:lineRule="auto"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F61380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lastRenderedPageBreak/>
              <w:t>3-</w:t>
            </w:r>
            <w:r w:rsidRPr="00F6138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现付酒店提前</w:t>
            </w:r>
            <w:proofErr w:type="gramStart"/>
            <w:r w:rsidRPr="00F6138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支付收</w:t>
            </w:r>
            <w:proofErr w:type="gramEnd"/>
            <w:r w:rsidRPr="00F6138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退款报表</w:t>
            </w:r>
          </w:p>
          <w:p w14:paraId="2699F74D" w14:textId="1AB1593C" w:rsidR="00A42CBF" w:rsidRPr="00F61380" w:rsidRDefault="00A42CBF" w:rsidP="00A42CBF">
            <w:pPr>
              <w:autoSpaceDE w:val="0"/>
              <w:autoSpaceDN w:val="0"/>
              <w:adjustRightInd w:val="0"/>
              <w:spacing w:line="287" w:lineRule="auto"/>
              <w:jc w:val="left"/>
              <w:rPr>
                <w:rFonts w:ascii="宋体" w:eastAsia="宋体" w:cs="宋体"/>
                <w:color w:val="FF0000"/>
                <w:kern w:val="0"/>
                <w:sz w:val="16"/>
                <w:szCs w:val="16"/>
                <w:lang w:val="zh-CN"/>
              </w:rPr>
            </w:pPr>
            <w:r w:rsidRPr="00F61380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4-</w:t>
            </w:r>
            <w:r w:rsidRPr="00F6138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预付酒店收退款报表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B11D62" w14:textId="2212D0B8" w:rsidR="00A42CBF" w:rsidRPr="00F61380" w:rsidRDefault="00C3795C" w:rsidP="00C32B27">
            <w:pPr>
              <w:widowControl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lastRenderedPageBreak/>
              <w:t>根据报表类型筛选进入哪</w:t>
            </w:r>
            <w:r w:rsidR="00A42CBF" w:rsidRPr="00F61380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个报表，判断规则请参考以下取数逻辑</w:t>
            </w:r>
            <w:r w:rsidR="00C32B27" w:rsidRPr="00F61380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Job2</w:t>
            </w:r>
          </w:p>
        </w:tc>
      </w:tr>
      <w:tr w:rsidR="00FF1DE5" w:rsidRPr="00C3264E" w14:paraId="73EBBEB8" w14:textId="77777777" w:rsidTr="00FF1DE5">
        <w:trPr>
          <w:trHeight w:val="270"/>
          <w:ins w:id="82" w:author="袁浩缤" w:date="2015-03-24T13:28:00Z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5D81F" w14:textId="64CEE769" w:rsidR="00FF1DE5" w:rsidRDefault="00FF1DE5" w:rsidP="008F4200">
            <w:pPr>
              <w:widowControl/>
              <w:jc w:val="left"/>
              <w:rPr>
                <w:ins w:id="83" w:author="袁浩缤" w:date="2015-03-24T13:28:00Z"/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</w:pPr>
            <w:ins w:id="84" w:author="袁浩缤" w:date="2015-03-24T13:32:00Z">
              <w:r>
                <w:rPr>
                  <w:rFonts w:ascii="宋体" w:eastAsia="宋体" w:hAnsi="宋体" w:cs="宋体" w:hint="eastAsia"/>
                  <w:color w:val="FF0000"/>
                  <w:kern w:val="0"/>
                  <w:sz w:val="18"/>
                  <w:szCs w:val="18"/>
                </w:rPr>
                <w:lastRenderedPageBreak/>
                <w:t>开票单位</w:t>
              </w:r>
            </w:ins>
          </w:p>
        </w:tc>
        <w:tc>
          <w:tcPr>
            <w:tcW w:w="5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10E1B" w14:textId="5497D936" w:rsidR="00FF1DE5" w:rsidRPr="00F61380" w:rsidRDefault="00FF1DE5" w:rsidP="00A42CBF">
            <w:pPr>
              <w:autoSpaceDE w:val="0"/>
              <w:autoSpaceDN w:val="0"/>
              <w:adjustRightInd w:val="0"/>
              <w:spacing w:line="287" w:lineRule="auto"/>
              <w:jc w:val="left"/>
              <w:rPr>
                <w:ins w:id="85" w:author="袁浩缤" w:date="2015-03-24T13:28:00Z"/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ins w:id="86" w:author="袁浩缤" w:date="2015-03-24T13:32:00Z">
              <w:r w:rsidRPr="00FB707E">
                <w:rPr>
                  <w:rFonts w:ascii="宋体" w:hAnsi="宋体" w:cs="宋体" w:hint="eastAsia"/>
                  <w:kern w:val="0"/>
                  <w:sz w:val="18"/>
                  <w:szCs w:val="18"/>
                </w:rPr>
                <w:t>根据</w:t>
              </w:r>
              <w:proofErr w:type="spellStart"/>
              <w:r w:rsidRPr="00FB707E">
                <w:rPr>
                  <w:rFonts w:ascii="宋体" w:hAnsi="宋体" w:cs="宋体" w:hint="eastAsia"/>
                  <w:kern w:val="0"/>
                  <w:sz w:val="18"/>
                  <w:szCs w:val="18"/>
                </w:rPr>
                <w:t>HotelID</w:t>
              </w:r>
              <w:proofErr w:type="spellEnd"/>
              <w:r w:rsidRPr="00FB707E">
                <w:rPr>
                  <w:rFonts w:ascii="宋体" w:hAnsi="宋体" w:cs="宋体" w:hint="eastAsia"/>
                  <w:kern w:val="0"/>
                  <w:sz w:val="18"/>
                  <w:szCs w:val="18"/>
                </w:rPr>
                <w:t>匹配查询，</w:t>
              </w:r>
              <w:r>
                <w:rPr>
                  <w:rFonts w:ascii="宋体" w:hAnsi="宋体" w:cs="宋体" w:hint="eastAsia"/>
                  <w:kern w:val="0"/>
                  <w:sz w:val="18"/>
                  <w:szCs w:val="18"/>
                </w:rPr>
                <w:t>取自合同版本号</w:t>
              </w:r>
            </w:ins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D6EA69" w14:textId="2D94F89E" w:rsidR="00FF1DE5" w:rsidRDefault="00FF1DE5" w:rsidP="00C32B27">
            <w:pPr>
              <w:widowControl/>
              <w:rPr>
                <w:ins w:id="87" w:author="袁浩缤" w:date="2015-03-24T13:28:00Z"/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</w:pPr>
            <w:ins w:id="88" w:author="袁浩缤" w:date="2015-03-24T13:32:00Z">
              <w:r>
                <w:rPr>
                  <w:rFonts w:ascii="宋体" w:hAnsi="宋体" w:cs="宋体" w:hint="eastAsia"/>
                  <w:kern w:val="0"/>
                  <w:sz w:val="18"/>
                  <w:szCs w:val="18"/>
                </w:rPr>
                <w:t>分类汇总依据，区</w:t>
              </w:r>
              <w:proofErr w:type="gramStart"/>
              <w:r>
                <w:rPr>
                  <w:rFonts w:ascii="宋体" w:hAnsi="宋体" w:cs="宋体" w:hint="eastAsia"/>
                  <w:kern w:val="0"/>
                  <w:sz w:val="18"/>
                  <w:szCs w:val="18"/>
                </w:rPr>
                <w:t>分帐</w:t>
              </w:r>
              <w:proofErr w:type="gramEnd"/>
              <w:r>
                <w:rPr>
                  <w:rFonts w:ascii="宋体" w:hAnsi="宋体" w:cs="宋体" w:hint="eastAsia"/>
                  <w:kern w:val="0"/>
                  <w:sz w:val="18"/>
                  <w:szCs w:val="18"/>
                </w:rPr>
                <w:t>套，</w:t>
              </w:r>
              <w:r>
                <w:rPr>
                  <w:rFonts w:ascii="宋体" w:eastAsia="宋体" w:hAnsi="宋体" w:cs="宋体" w:hint="eastAsia"/>
                  <w:color w:val="000000"/>
                  <w:kern w:val="0"/>
                  <w:sz w:val="18"/>
                  <w:szCs w:val="18"/>
                </w:rPr>
                <w:t>字段生成规则同原报表《酒店</w:t>
              </w:r>
              <w:proofErr w:type="spellStart"/>
              <w:r>
                <w:rPr>
                  <w:rFonts w:ascii="宋体" w:eastAsia="宋体" w:hAnsi="宋体" w:cs="宋体" w:hint="eastAsia"/>
                  <w:color w:val="000000"/>
                  <w:kern w:val="0"/>
                  <w:sz w:val="18"/>
                  <w:szCs w:val="18"/>
                </w:rPr>
                <w:t>Noshow</w:t>
              </w:r>
              <w:proofErr w:type="spellEnd"/>
              <w:r>
                <w:rPr>
                  <w:rFonts w:ascii="宋体" w:eastAsia="宋体" w:hAnsi="宋体" w:cs="宋体" w:hint="eastAsia"/>
                  <w:color w:val="000000"/>
                  <w:kern w:val="0"/>
                  <w:sz w:val="18"/>
                  <w:szCs w:val="18"/>
                </w:rPr>
                <w:t>卡类收退款报表》</w:t>
              </w:r>
              <w:r w:rsidRPr="00A54079">
                <w:rPr>
                  <w:rFonts w:ascii="宋体" w:eastAsia="宋体" w:hAnsi="宋体" w:cs="宋体" w:hint="eastAsia"/>
                  <w:kern w:val="0"/>
                  <w:sz w:val="18"/>
                  <w:szCs w:val="18"/>
                </w:rPr>
                <w:t>“</w:t>
              </w:r>
              <w:proofErr w:type="spellStart"/>
              <w:r w:rsidRPr="00A54079">
                <w:rPr>
                  <w:kern w:val="0"/>
                  <w:sz w:val="20"/>
                </w:rPr>
                <w:t>AccountAddr</w:t>
              </w:r>
              <w:proofErr w:type="spellEnd"/>
              <w:r w:rsidRPr="00A54079">
                <w:rPr>
                  <w:rFonts w:hint="eastAsia"/>
                  <w:kern w:val="0"/>
                  <w:sz w:val="20"/>
                </w:rPr>
                <w:t>”的生成规则</w:t>
              </w:r>
            </w:ins>
            <w:ins w:id="89" w:author="袁浩缤" w:date="2015-03-24T13:36:00Z">
              <w:r w:rsidR="00F479E1">
                <w:rPr>
                  <w:rFonts w:hint="eastAsia"/>
                  <w:kern w:val="0"/>
                  <w:sz w:val="20"/>
                </w:rPr>
                <w:t>，参考</w:t>
              </w:r>
              <w:r w:rsidR="00F479E1">
                <w:rPr>
                  <w:rFonts w:hint="eastAsia"/>
                  <w:kern w:val="0"/>
                  <w:sz w:val="20"/>
                </w:rPr>
                <w:t>Job1.</w:t>
              </w:r>
            </w:ins>
          </w:p>
        </w:tc>
      </w:tr>
    </w:tbl>
    <w:p w14:paraId="6F89361C" w14:textId="77777777" w:rsidR="0051518B" w:rsidRDefault="0051518B" w:rsidP="0051518B">
      <w:pPr>
        <w:pStyle w:val="a5"/>
        <w:numPr>
          <w:ilvl w:val="0"/>
          <w:numId w:val="4"/>
        </w:numPr>
        <w:spacing w:line="360" w:lineRule="auto"/>
        <w:ind w:left="840" w:firstLineChars="0"/>
      </w:pPr>
      <w:r>
        <w:rPr>
          <w:rFonts w:hint="eastAsia"/>
        </w:rPr>
        <w:t>取数逻辑：</w:t>
      </w:r>
    </w:p>
    <w:p w14:paraId="4570450E" w14:textId="49D0C25B" w:rsidR="00C32B27" w:rsidRDefault="0051518B" w:rsidP="00D73344">
      <w:pPr>
        <w:spacing w:line="360" w:lineRule="auto"/>
        <w:ind w:firstLineChars="150" w:firstLine="31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Job1</w:t>
      </w:r>
      <w:r>
        <w:rPr>
          <w:rFonts w:hint="eastAsia"/>
        </w:rPr>
        <w:t>：</w:t>
      </w:r>
      <w:r w:rsidR="00C32B27">
        <w:rPr>
          <w:rFonts w:hint="eastAsia"/>
        </w:rPr>
        <w:t>补充订单属性字段</w:t>
      </w:r>
    </w:p>
    <w:p w14:paraId="557CEEE0" w14:textId="35E51151" w:rsidR="0051518B" w:rsidRDefault="0051518B" w:rsidP="00D73344">
      <w:pPr>
        <w:spacing w:line="360" w:lineRule="auto"/>
        <w:ind w:firstLineChars="150" w:firstLine="315"/>
      </w:pPr>
      <w:r>
        <w:rPr>
          <w:rFonts w:hint="eastAsia"/>
        </w:rPr>
        <w:t>根据同步至支付平台的支付流水，筛选出业务类型为“酒店”和“酒店</w:t>
      </w:r>
      <w:proofErr w:type="spellStart"/>
      <w:r>
        <w:rPr>
          <w:rFonts w:hint="eastAsia"/>
        </w:rPr>
        <w:t>Noshow</w:t>
      </w:r>
      <w:proofErr w:type="spellEnd"/>
      <w:r>
        <w:rPr>
          <w:rFonts w:hint="eastAsia"/>
        </w:rPr>
        <w:t>”的数据</w:t>
      </w:r>
      <w:ins w:id="90" w:author="袁浩缤" w:date="2015-03-24T13:32:00Z">
        <w:r w:rsidR="00FF1DE5">
          <w:rPr>
            <w:rFonts w:hint="eastAsia"/>
          </w:rPr>
          <w:t>：</w:t>
        </w:r>
      </w:ins>
      <w:ins w:id="91" w:author="袁浩缤" w:date="2015-03-24T13:33:00Z">
        <w:r w:rsidR="00FF1DE5">
          <w:rPr>
            <w:rFonts w:hint="eastAsia"/>
          </w:rPr>
          <w:t>①</w:t>
        </w:r>
      </w:ins>
      <w:r>
        <w:rPr>
          <w:rFonts w:hint="eastAsia"/>
        </w:rPr>
        <w:t>根据订单号查询订单信息，补充属性字段</w:t>
      </w:r>
      <w:r w:rsidR="00C32B27">
        <w:rPr>
          <w:rFonts w:hint="eastAsia"/>
        </w:rPr>
        <w:t>：</w:t>
      </w:r>
      <w:r w:rsidRPr="00F61380">
        <w:rPr>
          <w:rFonts w:hint="eastAsia"/>
          <w:color w:val="FF0000"/>
        </w:rPr>
        <w:t>预付</w:t>
      </w:r>
      <w:r w:rsidRPr="00F61380">
        <w:rPr>
          <w:color w:val="FF0000"/>
        </w:rPr>
        <w:t>/</w:t>
      </w:r>
      <w:r w:rsidRPr="00F61380">
        <w:rPr>
          <w:rFonts w:hint="eastAsia"/>
          <w:color w:val="FF0000"/>
        </w:rPr>
        <w:t>现付、是否</w:t>
      </w:r>
      <w:r w:rsidR="00C32B27" w:rsidRPr="00F61380">
        <w:rPr>
          <w:rFonts w:hint="eastAsia"/>
          <w:color w:val="FF0000"/>
        </w:rPr>
        <w:t>“提前支付（已扣款）”</w:t>
      </w:r>
      <w:r w:rsidRPr="00F61380">
        <w:rPr>
          <w:rFonts w:hint="eastAsia"/>
          <w:color w:val="FF0000"/>
        </w:rPr>
        <w:t>、预</w:t>
      </w:r>
      <w:r w:rsidR="00F74352" w:rsidRPr="00F61380">
        <w:rPr>
          <w:rFonts w:hint="eastAsia"/>
          <w:color w:val="FF0000"/>
        </w:rPr>
        <w:t>订</w:t>
      </w:r>
      <w:r w:rsidRPr="00F61380">
        <w:rPr>
          <w:rFonts w:hint="eastAsia"/>
          <w:color w:val="FF0000"/>
        </w:rPr>
        <w:t>日期、入住日期、离店日期、成交</w:t>
      </w:r>
      <w:r w:rsidR="00B632A4" w:rsidRPr="00F61380">
        <w:rPr>
          <w:color w:val="FF0000"/>
        </w:rPr>
        <w:t>/</w:t>
      </w:r>
      <w:r w:rsidR="00B632A4" w:rsidRPr="00F61380">
        <w:rPr>
          <w:rFonts w:hint="eastAsia"/>
          <w:color w:val="FF0000"/>
        </w:rPr>
        <w:t>取消</w:t>
      </w:r>
      <w:r w:rsidRPr="00F61380">
        <w:rPr>
          <w:rFonts w:hint="eastAsia"/>
          <w:color w:val="FF0000"/>
        </w:rPr>
        <w:t>日期</w:t>
      </w:r>
      <w:r w:rsidR="00C32B27" w:rsidRPr="00F61380">
        <w:rPr>
          <w:rFonts w:hint="eastAsia"/>
          <w:color w:val="FF0000"/>
        </w:rPr>
        <w:t>（若未成交，则默认为空）</w:t>
      </w:r>
      <w:r w:rsidRPr="00FB707E">
        <w:t xml:space="preserve"> </w:t>
      </w:r>
      <w:r w:rsidR="00FF1DE5">
        <w:rPr>
          <w:rFonts w:hint="eastAsia"/>
        </w:rPr>
        <w:t>；</w:t>
      </w:r>
      <w:ins w:id="92" w:author="袁浩缤" w:date="2015-03-24T13:33:00Z">
        <w:r w:rsidR="00FF1DE5">
          <w:rPr>
            <w:rFonts w:hint="eastAsia"/>
          </w:rPr>
          <w:t>②根据</w:t>
        </w:r>
        <w:proofErr w:type="spellStart"/>
        <w:r w:rsidR="00FF1DE5">
          <w:rPr>
            <w:rFonts w:hint="eastAsia"/>
          </w:rPr>
          <w:t>Hotel</w:t>
        </w:r>
      </w:ins>
      <w:r w:rsidR="008B780C">
        <w:rPr>
          <w:rFonts w:hint="eastAsia"/>
        </w:rPr>
        <w:t>ID</w:t>
      </w:r>
      <w:proofErr w:type="spellEnd"/>
      <w:ins w:id="93" w:author="袁浩缤" w:date="2015-03-24T13:33:00Z">
        <w:r w:rsidR="00FF1DE5">
          <w:rPr>
            <w:rFonts w:hint="eastAsia"/>
          </w:rPr>
          <w:t>匹配查询，</w:t>
        </w:r>
        <w:proofErr w:type="gramStart"/>
        <w:r w:rsidR="00FF1DE5">
          <w:rPr>
            <w:rFonts w:hint="eastAsia"/>
          </w:rPr>
          <w:t>取合同</w:t>
        </w:r>
        <w:proofErr w:type="gramEnd"/>
        <w:r w:rsidR="00FF1DE5">
          <w:rPr>
            <w:rFonts w:hint="eastAsia"/>
          </w:rPr>
          <w:t>版本号作为“</w:t>
        </w:r>
      </w:ins>
      <w:ins w:id="94" w:author="袁浩缤" w:date="2015-03-24T13:34:00Z">
        <w:r w:rsidR="00FF1DE5">
          <w:rPr>
            <w:rFonts w:hint="eastAsia"/>
          </w:rPr>
          <w:t>开票单位</w:t>
        </w:r>
      </w:ins>
      <w:ins w:id="95" w:author="袁浩缤" w:date="2015-03-24T13:33:00Z">
        <w:r w:rsidR="00FF1DE5">
          <w:rPr>
            <w:rFonts w:hint="eastAsia"/>
          </w:rPr>
          <w:t>”</w:t>
        </w:r>
      </w:ins>
      <w:ins w:id="96" w:author="袁浩缤" w:date="2015-03-24T13:34:00Z">
        <w:r w:rsidR="00FF1DE5">
          <w:rPr>
            <w:rFonts w:hint="eastAsia"/>
          </w:rPr>
          <w:t>，</w:t>
        </w:r>
      </w:ins>
      <w:r>
        <w:rPr>
          <w:rFonts w:hint="eastAsia"/>
        </w:rPr>
        <w:t>在</w:t>
      </w:r>
      <w:r w:rsidR="000B00D0">
        <w:rPr>
          <w:rFonts w:hint="eastAsia"/>
        </w:rPr>
        <w:t>财务</w:t>
      </w:r>
      <w:r>
        <w:rPr>
          <w:rFonts w:hint="eastAsia"/>
        </w:rPr>
        <w:t>平台中落地到一张新表</w:t>
      </w:r>
      <w:r w:rsidR="00D73344">
        <w:rPr>
          <w:rFonts w:hint="eastAsia"/>
        </w:rPr>
        <w:t>“酒店支付流水”</w:t>
      </w:r>
      <w:r>
        <w:rPr>
          <w:rFonts w:hint="eastAsia"/>
        </w:rPr>
        <w:t>中</w:t>
      </w:r>
      <w:r w:rsidR="00FF1DE5">
        <w:rPr>
          <w:rFonts w:hint="eastAsia"/>
        </w:rPr>
        <w:t>。</w:t>
      </w:r>
    </w:p>
    <w:p w14:paraId="125573D4" w14:textId="7AC2DB13" w:rsidR="00A42CBF" w:rsidRDefault="00A42CBF" w:rsidP="00D73344">
      <w:pPr>
        <w:spacing w:line="360" w:lineRule="auto"/>
        <w:ind w:firstLineChars="150" w:firstLine="315"/>
      </w:pPr>
      <w:r>
        <w:rPr>
          <w:rFonts w:hint="eastAsia"/>
        </w:rPr>
        <w:t>（</w:t>
      </w:r>
      <w:r w:rsidR="00C32B27">
        <w:rPr>
          <w:rFonts w:hint="eastAsia"/>
        </w:rPr>
        <w:t>2</w:t>
      </w:r>
      <w:r>
        <w:rPr>
          <w:rFonts w:hint="eastAsia"/>
        </w:rPr>
        <w:t>）</w:t>
      </w:r>
      <w:r w:rsidR="00C32B27">
        <w:rPr>
          <w:rFonts w:hint="eastAsia"/>
        </w:rPr>
        <w:t>Job2</w:t>
      </w:r>
      <w:r>
        <w:rPr>
          <w:rFonts w:hint="eastAsia"/>
        </w:rPr>
        <w:t>：补充“报表类型”，</w:t>
      </w:r>
    </w:p>
    <w:p w14:paraId="2F8C46FF" w14:textId="205B6795" w:rsidR="00A42CBF" w:rsidRDefault="00A42CBF" w:rsidP="00A42CBF">
      <w:pPr>
        <w:spacing w:line="360" w:lineRule="auto"/>
        <w:ind w:firstLineChars="300" w:firstLine="630"/>
      </w:pPr>
      <w:r>
        <w:rPr>
          <w:rFonts w:hint="eastAsia"/>
        </w:rPr>
        <w:t>①</w:t>
      </w:r>
      <w:r w:rsidR="007B6B4F">
        <w:rPr>
          <w:rFonts w:hint="eastAsia"/>
        </w:rPr>
        <w:t>If</w:t>
      </w:r>
      <w:r>
        <w:rPr>
          <w:rFonts w:hint="eastAsia"/>
        </w:rPr>
        <w:t>“现付</w:t>
      </w:r>
      <w:r>
        <w:rPr>
          <w:rFonts w:hint="eastAsia"/>
        </w:rPr>
        <w:t>/</w:t>
      </w:r>
      <w:r>
        <w:rPr>
          <w:rFonts w:hint="eastAsia"/>
        </w:rPr>
        <w:t>预付”</w:t>
      </w:r>
      <w:r>
        <w:rPr>
          <w:rFonts w:hint="eastAsia"/>
        </w:rPr>
        <w:t>=</w:t>
      </w:r>
      <w:r w:rsidR="00C32B27">
        <w:rPr>
          <w:rFonts w:hint="eastAsia"/>
        </w:rPr>
        <w:t>“预付”</w:t>
      </w:r>
      <w:r>
        <w:rPr>
          <w:rFonts w:hint="eastAsia"/>
        </w:rPr>
        <w:t>；</w:t>
      </w:r>
    </w:p>
    <w:p w14:paraId="4862BCCF" w14:textId="36C52CCD" w:rsidR="00A42CBF" w:rsidRDefault="007B6B4F" w:rsidP="00A42CBF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then</w:t>
      </w:r>
      <w:r w:rsidR="00A42CBF">
        <w:rPr>
          <w:rFonts w:hint="eastAsia"/>
        </w:rPr>
        <w:t>“报表类型”为“</w:t>
      </w:r>
      <w:r w:rsidR="00C32B27">
        <w:rPr>
          <w:rFonts w:hint="eastAsia"/>
        </w:rPr>
        <w:t>预付酒店</w:t>
      </w:r>
      <w:r w:rsidR="00A42CBF" w:rsidRPr="00A42CBF">
        <w:rPr>
          <w:rFonts w:hint="eastAsia"/>
        </w:rPr>
        <w:t>收退款报表</w:t>
      </w:r>
      <w:r w:rsidR="00A42CBF">
        <w:rPr>
          <w:rFonts w:hint="eastAsia"/>
        </w:rPr>
        <w:t>”。</w:t>
      </w:r>
    </w:p>
    <w:p w14:paraId="5A033580" w14:textId="6E676798" w:rsidR="00A42CBF" w:rsidRDefault="00A42CBF" w:rsidP="00A42CBF">
      <w:pPr>
        <w:spacing w:line="360" w:lineRule="auto"/>
        <w:ind w:left="420" w:firstLineChars="50" w:firstLine="105"/>
      </w:pPr>
      <w:r>
        <w:rPr>
          <w:rFonts w:hint="eastAsia"/>
        </w:rPr>
        <w:t>②</w:t>
      </w:r>
      <w:r w:rsidR="007B6B4F">
        <w:rPr>
          <w:rFonts w:hint="eastAsia"/>
        </w:rPr>
        <w:t>If</w:t>
      </w:r>
      <w:r>
        <w:rPr>
          <w:rFonts w:hint="eastAsia"/>
        </w:rPr>
        <w:t>“现付</w:t>
      </w:r>
      <w:r>
        <w:rPr>
          <w:rFonts w:hint="eastAsia"/>
        </w:rPr>
        <w:t>/</w:t>
      </w:r>
      <w:r>
        <w:rPr>
          <w:rFonts w:hint="eastAsia"/>
        </w:rPr>
        <w:t>预付”</w:t>
      </w:r>
      <w:r>
        <w:rPr>
          <w:rFonts w:hint="eastAsia"/>
        </w:rPr>
        <w:t>=</w:t>
      </w:r>
      <w:r>
        <w:rPr>
          <w:rFonts w:hint="eastAsia"/>
        </w:rPr>
        <w:t>“现付”；</w:t>
      </w:r>
    </w:p>
    <w:p w14:paraId="48285DB8" w14:textId="455473F0" w:rsidR="00A42CBF" w:rsidRDefault="00A42CBF" w:rsidP="00A42CBF">
      <w:pPr>
        <w:spacing w:line="360" w:lineRule="auto"/>
        <w:ind w:left="420" w:firstLineChars="150" w:firstLine="315"/>
      </w:pPr>
      <w:r>
        <w:rPr>
          <w:rFonts w:hint="eastAsia"/>
        </w:rPr>
        <w:t>且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是否</w:t>
      </w:r>
      <w:r w:rsidR="00C32B27">
        <w:rPr>
          <w:rFonts w:hint="eastAsia"/>
        </w:rPr>
        <w:t>“提前支付（已扣款）”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=</w:t>
      </w:r>
      <w:r>
        <w:rPr>
          <w:rFonts w:hint="eastAsia"/>
        </w:rPr>
        <w:t>“是”；</w:t>
      </w:r>
    </w:p>
    <w:p w14:paraId="1F899020" w14:textId="181E2A66" w:rsidR="00A42CBF" w:rsidRDefault="007B6B4F" w:rsidP="00A42CBF">
      <w:pPr>
        <w:spacing w:line="360" w:lineRule="auto"/>
        <w:ind w:firstLineChars="300" w:firstLine="630"/>
      </w:pPr>
      <w:r>
        <w:rPr>
          <w:rFonts w:hint="eastAsia"/>
        </w:rPr>
        <w:t>then</w:t>
      </w:r>
      <w:r w:rsidR="00A42CBF">
        <w:rPr>
          <w:rFonts w:hint="eastAsia"/>
        </w:rPr>
        <w:t>“报表类型”为“</w:t>
      </w:r>
      <w:r w:rsidR="00883864">
        <w:rPr>
          <w:rFonts w:hint="eastAsia"/>
        </w:rPr>
        <w:t>现付酒店提前支付</w:t>
      </w:r>
      <w:r w:rsidR="00A42CBF" w:rsidRPr="00A42CBF">
        <w:rPr>
          <w:rFonts w:hint="eastAsia"/>
        </w:rPr>
        <w:t>收退款报表</w:t>
      </w:r>
      <w:r w:rsidR="00A42CBF">
        <w:rPr>
          <w:rFonts w:hint="eastAsia"/>
        </w:rPr>
        <w:t>”。</w:t>
      </w:r>
    </w:p>
    <w:p w14:paraId="549C5B3E" w14:textId="0F659F55" w:rsidR="007B6B4F" w:rsidRDefault="007B6B4F" w:rsidP="007B6B4F">
      <w:pPr>
        <w:spacing w:line="360" w:lineRule="auto"/>
        <w:ind w:firstLineChars="250" w:firstLine="525"/>
      </w:pPr>
      <w:r>
        <w:rPr>
          <w:rFonts w:hint="eastAsia"/>
        </w:rPr>
        <w:t>③</w:t>
      </w:r>
      <w:r>
        <w:rPr>
          <w:rFonts w:hint="eastAsia"/>
        </w:rPr>
        <w:t>If</w:t>
      </w:r>
      <w:r>
        <w:rPr>
          <w:rFonts w:hint="eastAsia"/>
        </w:rPr>
        <w:t>“现付</w:t>
      </w:r>
      <w:r>
        <w:rPr>
          <w:rFonts w:hint="eastAsia"/>
        </w:rPr>
        <w:t>/</w:t>
      </w:r>
      <w:r>
        <w:rPr>
          <w:rFonts w:hint="eastAsia"/>
        </w:rPr>
        <w:t>预付”</w:t>
      </w:r>
      <w:r>
        <w:rPr>
          <w:rFonts w:hint="eastAsia"/>
        </w:rPr>
        <w:t>=</w:t>
      </w:r>
      <w:r>
        <w:rPr>
          <w:rFonts w:hint="eastAsia"/>
        </w:rPr>
        <w:t>“现付”；</w:t>
      </w:r>
    </w:p>
    <w:p w14:paraId="0D652AC0" w14:textId="4EFBCEAD" w:rsidR="007B6B4F" w:rsidRDefault="007B6B4F" w:rsidP="007B6B4F">
      <w:pPr>
        <w:spacing w:line="360" w:lineRule="auto"/>
        <w:ind w:firstLineChars="350" w:firstLine="735"/>
      </w:pP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rPr>
          <w:rFonts w:hint="eastAsia"/>
        </w:rPr>
        <w:t>“是否</w:t>
      </w:r>
      <w:r w:rsidR="00F61380">
        <w:rPr>
          <w:rFonts w:hint="eastAsia"/>
        </w:rPr>
        <w:t>‘提前支付（已扣款）’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“否”；</w:t>
      </w:r>
      <w:r w:rsidRPr="001F1545">
        <w:t xml:space="preserve"> </w:t>
      </w:r>
    </w:p>
    <w:p w14:paraId="07B2AED6" w14:textId="53C0D218" w:rsidR="00883864" w:rsidRPr="001F1545" w:rsidRDefault="00883864" w:rsidP="007B6B4F">
      <w:pPr>
        <w:spacing w:line="360" w:lineRule="auto"/>
        <w:ind w:firstLineChars="350" w:firstLine="735"/>
      </w:pPr>
      <w:r>
        <w:rPr>
          <w:rFonts w:hint="eastAsia"/>
        </w:rPr>
        <w:t>且入住日期</w:t>
      </w:r>
      <w:r>
        <w:rPr>
          <w:rFonts w:hint="eastAsia"/>
        </w:rPr>
        <w:t>-</w:t>
      </w:r>
      <w:r w:rsidR="008B780C">
        <w:rPr>
          <w:rFonts w:hint="eastAsia"/>
        </w:rPr>
        <w:t>预定日期＜</w:t>
      </w:r>
      <w:r>
        <w:rPr>
          <w:rFonts w:hint="eastAsia"/>
        </w:rPr>
        <w:t>20</w:t>
      </w:r>
      <w:r>
        <w:rPr>
          <w:rFonts w:hint="eastAsia"/>
        </w:rPr>
        <w:t>天；</w:t>
      </w:r>
    </w:p>
    <w:p w14:paraId="7F2C2DB6" w14:textId="2D349652" w:rsidR="00A42CBF" w:rsidRPr="007B6B4F" w:rsidRDefault="007B6B4F" w:rsidP="007B6B4F">
      <w:pPr>
        <w:spacing w:line="360" w:lineRule="auto"/>
      </w:pPr>
      <w:r>
        <w:rPr>
          <w:rFonts w:hint="eastAsia"/>
        </w:rPr>
        <w:t xml:space="preserve">      then</w:t>
      </w:r>
      <w:r>
        <w:rPr>
          <w:rFonts w:hint="eastAsia"/>
        </w:rPr>
        <w:t>“报表类型”为“</w:t>
      </w:r>
      <w:r w:rsidR="00883864">
        <w:rPr>
          <w:rFonts w:hint="eastAsia"/>
        </w:rPr>
        <w:t>现付酒店</w:t>
      </w:r>
      <w:proofErr w:type="spellStart"/>
      <w:r w:rsidR="00883864">
        <w:rPr>
          <w:rFonts w:hint="eastAsia"/>
        </w:rPr>
        <w:t>Noshow</w:t>
      </w:r>
      <w:proofErr w:type="spellEnd"/>
      <w:r w:rsidRPr="007B6B4F">
        <w:rPr>
          <w:rFonts w:hint="eastAsia"/>
        </w:rPr>
        <w:t>收退款报表</w:t>
      </w:r>
      <w:r>
        <w:rPr>
          <w:rFonts w:hint="eastAsia"/>
        </w:rPr>
        <w:t>”</w:t>
      </w:r>
    </w:p>
    <w:p w14:paraId="17F216AD" w14:textId="5577889A" w:rsidR="00A42CBF" w:rsidRDefault="007B6B4F" w:rsidP="007B6B4F">
      <w:pPr>
        <w:spacing w:line="360" w:lineRule="auto"/>
        <w:ind w:firstLineChars="250" w:firstLine="525"/>
      </w:pPr>
      <w:r>
        <w:rPr>
          <w:rFonts w:hint="eastAsia"/>
        </w:rPr>
        <w:t>④</w:t>
      </w:r>
      <w:r>
        <w:rPr>
          <w:rFonts w:hint="eastAsia"/>
        </w:rPr>
        <w:t>If</w:t>
      </w:r>
      <w:r>
        <w:rPr>
          <w:rFonts w:hint="eastAsia"/>
        </w:rPr>
        <w:t>“现付</w:t>
      </w:r>
      <w:r>
        <w:rPr>
          <w:rFonts w:hint="eastAsia"/>
        </w:rPr>
        <w:t>/</w:t>
      </w:r>
      <w:r>
        <w:rPr>
          <w:rFonts w:hint="eastAsia"/>
        </w:rPr>
        <w:t>预付”</w:t>
      </w:r>
      <w:r>
        <w:rPr>
          <w:rFonts w:hint="eastAsia"/>
        </w:rPr>
        <w:t>=</w:t>
      </w:r>
      <w:r w:rsidR="00883864">
        <w:rPr>
          <w:rFonts w:hint="eastAsia"/>
        </w:rPr>
        <w:t>“现付”</w:t>
      </w:r>
      <w:r>
        <w:rPr>
          <w:rFonts w:hint="eastAsia"/>
        </w:rPr>
        <w:t>；</w:t>
      </w:r>
    </w:p>
    <w:p w14:paraId="269C239A" w14:textId="1502012D" w:rsidR="00883864" w:rsidRDefault="00883864" w:rsidP="007B6B4F">
      <w:pPr>
        <w:spacing w:line="360" w:lineRule="auto"/>
        <w:ind w:firstLineChars="250" w:firstLine="525"/>
      </w:pPr>
      <w:r>
        <w:rPr>
          <w:rFonts w:hint="eastAsia"/>
        </w:rPr>
        <w:t xml:space="preserve">  </w:t>
      </w:r>
      <w:r>
        <w:rPr>
          <w:rFonts w:hint="eastAsia"/>
        </w:rPr>
        <w:t>且“是否‘提前支付（已扣款）’”</w:t>
      </w:r>
      <w:r>
        <w:rPr>
          <w:rFonts w:hint="eastAsia"/>
        </w:rPr>
        <w:t>=</w:t>
      </w:r>
      <w:r>
        <w:rPr>
          <w:rFonts w:hint="eastAsia"/>
        </w:rPr>
        <w:t>“否”；</w:t>
      </w:r>
    </w:p>
    <w:p w14:paraId="08F3D5B8" w14:textId="11AC9855" w:rsidR="00883864" w:rsidRPr="00883864" w:rsidRDefault="00883864" w:rsidP="007B6B4F">
      <w:pPr>
        <w:spacing w:line="360" w:lineRule="auto"/>
        <w:ind w:firstLineChars="250" w:firstLine="525"/>
      </w:pPr>
      <w:r>
        <w:rPr>
          <w:rFonts w:hint="eastAsia"/>
        </w:rPr>
        <w:t xml:space="preserve">  </w:t>
      </w:r>
      <w:r>
        <w:rPr>
          <w:rFonts w:hint="eastAsia"/>
        </w:rPr>
        <w:t>且入住日期</w:t>
      </w:r>
      <w:r>
        <w:rPr>
          <w:rFonts w:hint="eastAsia"/>
        </w:rPr>
        <w:t>-</w:t>
      </w:r>
      <w:r w:rsidR="008B780C">
        <w:rPr>
          <w:rFonts w:hint="eastAsia"/>
        </w:rPr>
        <w:t>预定日期≥</w:t>
      </w:r>
      <w:r>
        <w:rPr>
          <w:rFonts w:hint="eastAsia"/>
        </w:rPr>
        <w:t>20</w:t>
      </w:r>
      <w:r>
        <w:rPr>
          <w:rFonts w:hint="eastAsia"/>
        </w:rPr>
        <w:t>天；</w:t>
      </w:r>
    </w:p>
    <w:p w14:paraId="2225A58D" w14:textId="1F5729CE" w:rsidR="007B6B4F" w:rsidRPr="007B6B4F" w:rsidRDefault="007B6B4F" w:rsidP="007B6B4F">
      <w:pPr>
        <w:spacing w:line="360" w:lineRule="auto"/>
        <w:ind w:firstLineChars="250" w:firstLine="525"/>
      </w:pPr>
      <w:r>
        <w:rPr>
          <w:rFonts w:hint="eastAsia"/>
        </w:rPr>
        <w:t xml:space="preserve">  then</w:t>
      </w:r>
      <w:r>
        <w:rPr>
          <w:rFonts w:hint="eastAsia"/>
        </w:rPr>
        <w:t>“报表类型”为“</w:t>
      </w:r>
      <w:r w:rsidR="00883864">
        <w:rPr>
          <w:rFonts w:hint="eastAsia"/>
        </w:rPr>
        <w:t>提前</w:t>
      </w:r>
      <w:r w:rsidR="00883864">
        <w:rPr>
          <w:rFonts w:hint="eastAsia"/>
        </w:rPr>
        <w:t>20</w:t>
      </w:r>
      <w:r w:rsidR="00883864">
        <w:rPr>
          <w:rFonts w:hint="eastAsia"/>
        </w:rPr>
        <w:t>天预定担保金</w:t>
      </w:r>
      <w:r w:rsidRPr="007B6B4F">
        <w:rPr>
          <w:rFonts w:hint="eastAsia"/>
        </w:rPr>
        <w:t>收退款报表</w:t>
      </w:r>
      <w:r>
        <w:rPr>
          <w:rFonts w:hint="eastAsia"/>
        </w:rPr>
        <w:t>”</w:t>
      </w:r>
    </w:p>
    <w:p w14:paraId="0B80DED4" w14:textId="4F33E9C6" w:rsidR="007B6B4F" w:rsidRDefault="00883864" w:rsidP="00C06302">
      <w:pPr>
        <w:spacing w:line="360" w:lineRule="auto"/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Job3:</w:t>
      </w:r>
      <w:r>
        <w:rPr>
          <w:rFonts w:hint="eastAsia"/>
        </w:rPr>
        <w:t>补充“是否</w:t>
      </w:r>
      <w:proofErr w:type="spellStart"/>
      <w:r>
        <w:rPr>
          <w:rFonts w:hint="eastAsia"/>
        </w:rPr>
        <w:t>Noshow</w:t>
      </w:r>
      <w:proofErr w:type="spellEnd"/>
      <w:r>
        <w:rPr>
          <w:rFonts w:hint="eastAsia"/>
        </w:rPr>
        <w:t>”字段，</w:t>
      </w:r>
    </w:p>
    <w:p w14:paraId="5E1BFE2B" w14:textId="7C0F1546" w:rsidR="00883864" w:rsidRDefault="00883864" w:rsidP="00C5363F">
      <w:pPr>
        <w:spacing w:line="360" w:lineRule="auto"/>
      </w:pPr>
      <w:r>
        <w:rPr>
          <w:rFonts w:hint="eastAsia"/>
        </w:rPr>
        <w:t xml:space="preserve">     </w:t>
      </w:r>
      <w:r>
        <w:rPr>
          <w:rFonts w:hint="eastAsia"/>
        </w:rPr>
        <w:t>①</w:t>
      </w:r>
      <w:r>
        <w:rPr>
          <w:rFonts w:hint="eastAsia"/>
        </w:rPr>
        <w:t>If</w:t>
      </w:r>
      <w:r>
        <w:rPr>
          <w:rFonts w:hint="eastAsia"/>
        </w:rPr>
        <w:t>“报表类型”</w:t>
      </w:r>
      <w:r>
        <w:rPr>
          <w:rFonts w:hint="eastAsia"/>
        </w:rPr>
        <w:t>=</w:t>
      </w:r>
      <w:r>
        <w:rPr>
          <w:rFonts w:hint="eastAsia"/>
        </w:rPr>
        <w:t>“</w:t>
      </w:r>
      <w:r w:rsidR="007D76A1">
        <w:rPr>
          <w:rFonts w:hint="eastAsia"/>
        </w:rPr>
        <w:t>预付酒店</w:t>
      </w:r>
      <w:r>
        <w:rPr>
          <w:rFonts w:hint="eastAsia"/>
        </w:rPr>
        <w:t>收退款报表”或“报表类型”</w:t>
      </w:r>
      <w:r>
        <w:rPr>
          <w:rFonts w:hint="eastAsia"/>
        </w:rPr>
        <w:t>=</w:t>
      </w:r>
      <w:r>
        <w:rPr>
          <w:rFonts w:hint="eastAsia"/>
        </w:rPr>
        <w:t>“现付酒店提前</w:t>
      </w:r>
      <w:r w:rsidR="007D76A1">
        <w:rPr>
          <w:rFonts w:hint="eastAsia"/>
        </w:rPr>
        <w:t>支付</w:t>
      </w:r>
      <w:r>
        <w:rPr>
          <w:rFonts w:hint="eastAsia"/>
        </w:rPr>
        <w:t>收退款报表”</w:t>
      </w:r>
      <w:r w:rsidR="0051229B">
        <w:rPr>
          <w:rFonts w:hint="eastAsia"/>
        </w:rPr>
        <w:t>，</w:t>
      </w:r>
    </w:p>
    <w:p w14:paraId="39F48293" w14:textId="5A2E9606" w:rsidR="00883864" w:rsidRDefault="00883864" w:rsidP="00C5363F">
      <w:pPr>
        <w:spacing w:line="360" w:lineRule="auto"/>
      </w:pPr>
      <w:r>
        <w:rPr>
          <w:rFonts w:hint="eastAsia"/>
        </w:rPr>
        <w:lastRenderedPageBreak/>
        <w:t xml:space="preserve">       then</w:t>
      </w:r>
      <w:r>
        <w:rPr>
          <w:rFonts w:hint="eastAsia"/>
        </w:rPr>
        <w:t>“是否</w:t>
      </w:r>
      <w:proofErr w:type="spellStart"/>
      <w:r>
        <w:rPr>
          <w:rFonts w:hint="eastAsia"/>
        </w:rPr>
        <w:t>Noshow</w:t>
      </w:r>
      <w:proofErr w:type="spellEnd"/>
      <w:r>
        <w:rPr>
          <w:rFonts w:hint="eastAsia"/>
        </w:rPr>
        <w:t>”默认为“否”。</w:t>
      </w:r>
    </w:p>
    <w:p w14:paraId="483E540C" w14:textId="560A0FAA" w:rsidR="00883864" w:rsidRDefault="00883864" w:rsidP="00C5363F">
      <w:pPr>
        <w:spacing w:line="360" w:lineRule="auto"/>
      </w:pPr>
      <w:r>
        <w:rPr>
          <w:rFonts w:hint="eastAsia"/>
        </w:rPr>
        <w:t xml:space="preserve">     </w:t>
      </w:r>
      <w:r>
        <w:rPr>
          <w:rFonts w:hint="eastAsia"/>
        </w:rPr>
        <w:t>②</w:t>
      </w:r>
      <w:r>
        <w:rPr>
          <w:rFonts w:hint="eastAsia"/>
        </w:rPr>
        <w:t>If</w:t>
      </w:r>
      <w:r>
        <w:rPr>
          <w:rFonts w:hint="eastAsia"/>
        </w:rPr>
        <w:t>“报表类型”</w:t>
      </w:r>
      <w:r>
        <w:rPr>
          <w:rFonts w:hint="eastAsia"/>
        </w:rPr>
        <w:t>=</w:t>
      </w:r>
      <w:r>
        <w:rPr>
          <w:rFonts w:hint="eastAsia"/>
        </w:rPr>
        <w:t>“现付酒店</w:t>
      </w:r>
      <w:proofErr w:type="spellStart"/>
      <w:r>
        <w:rPr>
          <w:rFonts w:hint="eastAsia"/>
        </w:rPr>
        <w:t>Noshow</w:t>
      </w:r>
      <w:proofErr w:type="spellEnd"/>
      <w:r>
        <w:rPr>
          <w:rFonts w:hint="eastAsia"/>
        </w:rPr>
        <w:t>收退款报表”</w:t>
      </w:r>
      <w:r w:rsidR="0051229B">
        <w:rPr>
          <w:rFonts w:hint="eastAsia"/>
        </w:rPr>
        <w:t>，</w:t>
      </w:r>
    </w:p>
    <w:p w14:paraId="564ED6C0" w14:textId="25B977FE" w:rsidR="0051229B" w:rsidRDefault="0051229B" w:rsidP="00C5363F">
      <w:pPr>
        <w:spacing w:line="360" w:lineRule="auto"/>
      </w:pPr>
      <w:r>
        <w:rPr>
          <w:rFonts w:hint="eastAsia"/>
        </w:rPr>
        <w:t xml:space="preserve">       </w:t>
      </w:r>
      <w:r>
        <w:t>T</w:t>
      </w:r>
      <w:r>
        <w:rPr>
          <w:rFonts w:hint="eastAsia"/>
        </w:rPr>
        <w:t>hen</w:t>
      </w:r>
      <w:r>
        <w:rPr>
          <w:rFonts w:hint="eastAsia"/>
        </w:rPr>
        <w:t>根据</w:t>
      </w:r>
      <w:proofErr w:type="gramStart"/>
      <w:r>
        <w:rPr>
          <w:rFonts w:hint="eastAsia"/>
        </w:rPr>
        <w:t>订单号按如下</w:t>
      </w:r>
      <w:proofErr w:type="gramEnd"/>
      <w:r>
        <w:rPr>
          <w:rFonts w:hint="eastAsia"/>
        </w:rPr>
        <w:t>判断规则判断“是否</w:t>
      </w:r>
      <w:proofErr w:type="spellStart"/>
      <w:r>
        <w:rPr>
          <w:rFonts w:hint="eastAsia"/>
        </w:rPr>
        <w:t>Noshow</w:t>
      </w:r>
      <w:proofErr w:type="spellEnd"/>
      <w:r>
        <w:rPr>
          <w:rFonts w:hint="eastAsia"/>
        </w:rPr>
        <w:t>”：</w:t>
      </w:r>
    </w:p>
    <w:p w14:paraId="5B796742" w14:textId="77777777" w:rsidR="0051229B" w:rsidRDefault="0051229B" w:rsidP="0051229B">
      <w:pPr>
        <w:autoSpaceDE w:val="0"/>
        <w:autoSpaceDN w:val="0"/>
        <w:adjustRightInd w:val="0"/>
        <w:spacing w:line="287" w:lineRule="auto"/>
        <w:jc w:val="left"/>
        <w:rPr>
          <w:rFonts w:ascii="宋体" w:eastAsia="宋体" w:cs="宋体"/>
          <w:color w:val="000000"/>
          <w:kern w:val="0"/>
          <w:sz w:val="16"/>
          <w:szCs w:val="16"/>
        </w:rPr>
      </w:pPr>
      <w:r>
        <w:rPr>
          <w:rFonts w:hint="eastAsia"/>
        </w:rPr>
        <w:t xml:space="preserve">       </w:t>
      </w:r>
      <w:r>
        <w:rPr>
          <w:rFonts w:ascii="宋体" w:eastAsia="宋体" w:cs="宋体"/>
          <w:color w:val="000000"/>
          <w:kern w:val="0"/>
          <w:sz w:val="16"/>
          <w:szCs w:val="16"/>
        </w:rPr>
        <w:t>SELECT *</w:t>
      </w:r>
    </w:p>
    <w:p w14:paraId="5B7B47FC" w14:textId="77777777" w:rsidR="0051229B" w:rsidRDefault="0051229B" w:rsidP="00F61380">
      <w:pPr>
        <w:autoSpaceDE w:val="0"/>
        <w:autoSpaceDN w:val="0"/>
        <w:adjustRightInd w:val="0"/>
        <w:spacing w:line="287" w:lineRule="auto"/>
        <w:ind w:firstLineChars="450" w:firstLine="720"/>
        <w:jc w:val="left"/>
        <w:rPr>
          <w:rFonts w:ascii="宋体" w:eastAsia="宋体" w:cs="宋体"/>
          <w:color w:val="000000"/>
          <w:kern w:val="0"/>
          <w:sz w:val="16"/>
          <w:szCs w:val="16"/>
        </w:rPr>
      </w:pPr>
      <w:r>
        <w:rPr>
          <w:rFonts w:ascii="宋体" w:eastAsia="宋体" w:cs="宋体"/>
          <w:color w:val="000000"/>
          <w:kern w:val="0"/>
          <w:sz w:val="16"/>
          <w:szCs w:val="16"/>
        </w:rPr>
        <w:t xml:space="preserve">FROM </w:t>
      </w:r>
      <w:r w:rsidRPr="0051229B">
        <w:rPr>
          <w:rFonts w:ascii="宋体" w:eastAsia="宋体" w:cs="宋体"/>
          <w:color w:val="000000"/>
          <w:kern w:val="0"/>
          <w:sz w:val="16"/>
          <w:szCs w:val="16"/>
        </w:rPr>
        <w:t xml:space="preserve">    </w:t>
      </w:r>
      <w:proofErr w:type="spellStart"/>
      <w:r>
        <w:rPr>
          <w:rFonts w:ascii="宋体" w:eastAsia="宋体" w:cs="宋体"/>
          <w:color w:val="000000"/>
          <w:kern w:val="0"/>
          <w:sz w:val="16"/>
          <w:szCs w:val="16"/>
        </w:rPr>
        <w:t>dbo.AccJob_FGCheckInOrder_</w:t>
      </w:r>
      <w:proofErr w:type="gramStart"/>
      <w:r>
        <w:rPr>
          <w:rFonts w:ascii="宋体" w:eastAsia="宋体" w:cs="宋体"/>
          <w:color w:val="000000"/>
          <w:kern w:val="0"/>
          <w:sz w:val="16"/>
          <w:szCs w:val="16"/>
        </w:rPr>
        <w:t>History</w:t>
      </w:r>
      <w:proofErr w:type="spellEnd"/>
      <w:r>
        <w:rPr>
          <w:rFonts w:ascii="宋体" w:eastAsia="宋体" w:cs="宋体"/>
          <w:color w:val="000000"/>
          <w:kern w:val="0"/>
          <w:sz w:val="16"/>
          <w:szCs w:val="16"/>
        </w:rPr>
        <w:t>(</w:t>
      </w:r>
      <w:proofErr w:type="gramEnd"/>
      <w:r>
        <w:rPr>
          <w:rFonts w:ascii="宋体" w:eastAsia="宋体" w:cs="宋体"/>
          <w:color w:val="000000"/>
          <w:kern w:val="0"/>
          <w:sz w:val="16"/>
          <w:szCs w:val="16"/>
        </w:rPr>
        <w:t>NOLOCK)</w:t>
      </w:r>
    </w:p>
    <w:p w14:paraId="238575CD" w14:textId="77777777" w:rsidR="0051229B" w:rsidRDefault="0051229B" w:rsidP="00F61380">
      <w:pPr>
        <w:autoSpaceDE w:val="0"/>
        <w:autoSpaceDN w:val="0"/>
        <w:adjustRightInd w:val="0"/>
        <w:spacing w:line="287" w:lineRule="auto"/>
        <w:ind w:firstLineChars="450" w:firstLine="720"/>
        <w:jc w:val="left"/>
        <w:rPr>
          <w:rFonts w:ascii="宋体" w:eastAsia="宋体" w:cs="宋体"/>
          <w:color w:val="000000"/>
          <w:kern w:val="0"/>
          <w:sz w:val="16"/>
          <w:szCs w:val="16"/>
        </w:rPr>
      </w:pPr>
      <w:r>
        <w:rPr>
          <w:rFonts w:ascii="宋体" w:eastAsia="宋体" w:cs="宋体"/>
          <w:color w:val="000000"/>
          <w:kern w:val="0"/>
          <w:sz w:val="16"/>
          <w:szCs w:val="16"/>
        </w:rPr>
        <w:t xml:space="preserve">WHERE </w:t>
      </w:r>
      <w:proofErr w:type="gramStart"/>
      <w:r>
        <w:rPr>
          <w:rFonts w:ascii="宋体" w:eastAsia="宋体" w:cs="宋体"/>
          <w:color w:val="000000"/>
          <w:kern w:val="0"/>
          <w:sz w:val="16"/>
          <w:szCs w:val="16"/>
        </w:rPr>
        <w:t xml:space="preserve">( </w:t>
      </w:r>
      <w:proofErr w:type="spellStart"/>
      <w:r>
        <w:rPr>
          <w:rFonts w:ascii="宋体" w:eastAsia="宋体" w:cs="宋体"/>
          <w:color w:val="000000"/>
          <w:kern w:val="0"/>
          <w:sz w:val="16"/>
          <w:szCs w:val="16"/>
        </w:rPr>
        <w:t>OperateType</w:t>
      </w:r>
      <w:proofErr w:type="spellEnd"/>
      <w:proofErr w:type="gramEnd"/>
      <w:r>
        <w:rPr>
          <w:rFonts w:ascii="宋体" w:eastAsia="宋体" w:cs="宋体"/>
          <w:color w:val="000000"/>
          <w:kern w:val="0"/>
          <w:sz w:val="16"/>
          <w:szCs w:val="16"/>
        </w:rPr>
        <w:t xml:space="preserve"> = 'C'</w:t>
      </w:r>
    </w:p>
    <w:p w14:paraId="5204F87D" w14:textId="77777777" w:rsidR="0051229B" w:rsidRDefault="0051229B" w:rsidP="00F61380">
      <w:pPr>
        <w:autoSpaceDE w:val="0"/>
        <w:autoSpaceDN w:val="0"/>
        <w:adjustRightInd w:val="0"/>
        <w:spacing w:line="287" w:lineRule="auto"/>
        <w:ind w:firstLineChars="450" w:firstLine="720"/>
        <w:jc w:val="left"/>
        <w:rPr>
          <w:rFonts w:ascii="宋体" w:eastAsia="宋体" w:cs="宋体"/>
          <w:color w:val="000000"/>
          <w:kern w:val="0"/>
          <w:sz w:val="16"/>
          <w:szCs w:val="16"/>
        </w:rPr>
      </w:pPr>
      <w:r>
        <w:rPr>
          <w:rFonts w:ascii="宋体" w:eastAsia="宋体" w:cs="宋体"/>
          <w:color w:val="000000"/>
          <w:kern w:val="0"/>
          <w:sz w:val="16"/>
          <w:szCs w:val="16"/>
        </w:rPr>
        <w:t xml:space="preserve">OR </w:t>
      </w:r>
      <w:proofErr w:type="spellStart"/>
      <w:r>
        <w:rPr>
          <w:rFonts w:ascii="宋体" w:eastAsia="宋体" w:cs="宋体"/>
          <w:color w:val="000000"/>
          <w:kern w:val="0"/>
          <w:sz w:val="16"/>
          <w:szCs w:val="16"/>
        </w:rPr>
        <w:t>OperateType</w:t>
      </w:r>
      <w:proofErr w:type="spellEnd"/>
      <w:r>
        <w:rPr>
          <w:rFonts w:ascii="宋体" w:eastAsia="宋体" w:cs="宋体"/>
          <w:color w:val="000000"/>
          <w:kern w:val="0"/>
          <w:sz w:val="16"/>
          <w:szCs w:val="16"/>
        </w:rPr>
        <w:t xml:space="preserve"> = 'N'</w:t>
      </w:r>
    </w:p>
    <w:p w14:paraId="23BDA409" w14:textId="77777777" w:rsidR="0051229B" w:rsidRDefault="0051229B" w:rsidP="00F61380">
      <w:pPr>
        <w:autoSpaceDE w:val="0"/>
        <w:autoSpaceDN w:val="0"/>
        <w:adjustRightInd w:val="0"/>
        <w:spacing w:line="287" w:lineRule="auto"/>
        <w:ind w:firstLineChars="450" w:firstLine="720"/>
        <w:jc w:val="left"/>
        <w:rPr>
          <w:rFonts w:ascii="宋体" w:eastAsia="宋体" w:cs="宋体"/>
          <w:color w:val="000000"/>
          <w:kern w:val="0"/>
          <w:sz w:val="16"/>
          <w:szCs w:val="16"/>
        </w:rPr>
      </w:pPr>
      <w:r>
        <w:rPr>
          <w:rFonts w:ascii="宋体" w:eastAsia="宋体" w:cs="宋体"/>
          <w:color w:val="000000"/>
          <w:kern w:val="0"/>
          <w:sz w:val="16"/>
          <w:szCs w:val="16"/>
        </w:rPr>
        <w:t>)</w:t>
      </w:r>
    </w:p>
    <w:p w14:paraId="3D4AB1D4" w14:textId="77777777" w:rsidR="0051229B" w:rsidRPr="00F61380" w:rsidRDefault="0051229B" w:rsidP="00F61380">
      <w:pPr>
        <w:autoSpaceDE w:val="0"/>
        <w:autoSpaceDN w:val="0"/>
        <w:adjustRightInd w:val="0"/>
        <w:spacing w:line="287" w:lineRule="auto"/>
        <w:ind w:firstLineChars="450" w:firstLine="720"/>
        <w:jc w:val="left"/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</w:pPr>
      <w:r>
        <w:rPr>
          <w:rFonts w:ascii="宋体" w:eastAsia="宋体" w:cs="宋体"/>
          <w:color w:val="000000"/>
          <w:kern w:val="0"/>
          <w:sz w:val="16"/>
          <w:szCs w:val="16"/>
        </w:rPr>
        <w:t xml:space="preserve">AND </w:t>
      </w:r>
      <w:proofErr w:type="spellStart"/>
      <w:r>
        <w:rPr>
          <w:rFonts w:ascii="宋体" w:eastAsia="宋体" w:cs="宋体"/>
          <w:color w:val="000000"/>
          <w:kern w:val="0"/>
          <w:sz w:val="16"/>
          <w:szCs w:val="16"/>
        </w:rPr>
        <w:t>Orderid</w:t>
      </w:r>
      <w:proofErr w:type="spellEnd"/>
      <w:r>
        <w:rPr>
          <w:rFonts w:ascii="宋体" w:eastAsia="宋体" w:cs="宋体"/>
          <w:color w:val="000000"/>
          <w:kern w:val="0"/>
          <w:sz w:val="16"/>
          <w:szCs w:val="16"/>
        </w:rPr>
        <w:t xml:space="preserve"> = @</w:t>
      </w:r>
      <w:proofErr w:type="spellStart"/>
      <w:r>
        <w:rPr>
          <w:rFonts w:ascii="宋体" w:eastAsia="宋体" w:cs="宋体"/>
          <w:color w:val="000000"/>
          <w:kern w:val="0"/>
          <w:sz w:val="16"/>
          <w:szCs w:val="16"/>
        </w:rPr>
        <w:t>Orderid</w:t>
      </w:r>
      <w:proofErr w:type="spellEnd"/>
    </w:p>
    <w:p w14:paraId="57B9F4BE" w14:textId="202330C3" w:rsidR="0051229B" w:rsidRDefault="0051229B" w:rsidP="00C5363F">
      <w:pPr>
        <w:spacing w:line="360" w:lineRule="auto"/>
      </w:pPr>
      <w:r>
        <w:rPr>
          <w:rFonts w:hint="eastAsia"/>
        </w:rPr>
        <w:t xml:space="preserve">     </w:t>
      </w:r>
      <w:r>
        <w:rPr>
          <w:rFonts w:hint="eastAsia"/>
        </w:rPr>
        <w:t>③</w:t>
      </w:r>
      <w:r>
        <w:rPr>
          <w:rFonts w:hint="eastAsia"/>
        </w:rPr>
        <w:t>If</w:t>
      </w:r>
      <w:r>
        <w:rPr>
          <w:rFonts w:hint="eastAsia"/>
        </w:rPr>
        <w:t>“报表类型”</w:t>
      </w:r>
      <w:r>
        <w:rPr>
          <w:rFonts w:hint="eastAsia"/>
        </w:rPr>
        <w:t>=</w:t>
      </w:r>
      <w:r>
        <w:rPr>
          <w:rFonts w:hint="eastAsia"/>
        </w:rPr>
        <w:t>“提前</w:t>
      </w:r>
      <w:r>
        <w:rPr>
          <w:rFonts w:hint="eastAsia"/>
        </w:rPr>
        <w:t>20</w:t>
      </w:r>
      <w:r>
        <w:rPr>
          <w:rFonts w:hint="eastAsia"/>
        </w:rPr>
        <w:t>天预定担保金收退款报表”，</w:t>
      </w:r>
    </w:p>
    <w:p w14:paraId="01125CC5" w14:textId="56EF8AD6" w:rsidR="0051229B" w:rsidRDefault="0051229B" w:rsidP="00C5363F">
      <w:pPr>
        <w:spacing w:line="360" w:lineRule="auto"/>
      </w:pPr>
      <w:r>
        <w:rPr>
          <w:rFonts w:hint="eastAsia"/>
        </w:rPr>
        <w:t xml:space="preserve">       </w:t>
      </w:r>
      <w:r>
        <w:t>T</w:t>
      </w:r>
      <w:r>
        <w:rPr>
          <w:rFonts w:hint="eastAsia"/>
        </w:rPr>
        <w:t>hen</w:t>
      </w:r>
      <w:r>
        <w:rPr>
          <w:rFonts w:hint="eastAsia"/>
        </w:rPr>
        <w:t>按照如下规则判断：</w:t>
      </w:r>
    </w:p>
    <w:p w14:paraId="3EAE22B6" w14:textId="3B79EF82" w:rsidR="0051229B" w:rsidRDefault="0051229B" w:rsidP="00C5363F">
      <w:pPr>
        <w:spacing w:line="360" w:lineRule="auto"/>
      </w:pPr>
      <w:r>
        <w:rPr>
          <w:rFonts w:hint="eastAsia"/>
        </w:rPr>
        <w:t xml:space="preserve">       </w:t>
      </w:r>
      <w:r>
        <w:t>S</w:t>
      </w:r>
      <w:r>
        <w:rPr>
          <w:rFonts w:hint="eastAsia"/>
        </w:rPr>
        <w:t>tep 1</w:t>
      </w:r>
      <w:r>
        <w:rPr>
          <w:rFonts w:hint="eastAsia"/>
        </w:rPr>
        <w:t>：</w:t>
      </w:r>
      <w:r w:rsidRPr="0051229B">
        <w:rPr>
          <w:rFonts w:hint="eastAsia"/>
        </w:rPr>
        <w:t>轮询“是否</w:t>
      </w:r>
      <w:proofErr w:type="spellStart"/>
      <w:r w:rsidRPr="0051229B">
        <w:rPr>
          <w:rFonts w:hint="eastAsia"/>
        </w:rPr>
        <w:t>Noshow</w:t>
      </w:r>
      <w:proofErr w:type="spellEnd"/>
      <w:r w:rsidRPr="0051229B">
        <w:rPr>
          <w:rFonts w:hint="eastAsia"/>
        </w:rPr>
        <w:t>”字段是否为空</w:t>
      </w:r>
      <w:r>
        <w:rPr>
          <w:rFonts w:hint="eastAsia"/>
        </w:rPr>
        <w:t>：</w:t>
      </w:r>
    </w:p>
    <w:p w14:paraId="017766F4" w14:textId="3BE5FA48" w:rsidR="0051229B" w:rsidRDefault="0051229B" w:rsidP="00C5363F">
      <w:pPr>
        <w:spacing w:line="360" w:lineRule="auto"/>
      </w:pPr>
      <w:r>
        <w:rPr>
          <w:rFonts w:hint="eastAsia"/>
        </w:rPr>
        <w:t xml:space="preserve">              </w:t>
      </w:r>
      <w:r>
        <w:rPr>
          <w:rFonts w:hint="eastAsia"/>
        </w:rPr>
        <w:t>若非空，则不做处理；</w:t>
      </w:r>
    </w:p>
    <w:p w14:paraId="00BF7A45" w14:textId="5760FF01" w:rsidR="0051229B" w:rsidRDefault="0051229B" w:rsidP="00C5363F">
      <w:pPr>
        <w:spacing w:line="360" w:lineRule="auto"/>
      </w:pPr>
      <w:r>
        <w:rPr>
          <w:rFonts w:hint="eastAsia"/>
        </w:rPr>
        <w:t xml:space="preserve">              </w:t>
      </w:r>
      <w:r>
        <w:rPr>
          <w:rFonts w:hint="eastAsia"/>
        </w:rPr>
        <w:t>若为空，则进入</w:t>
      </w:r>
      <w:r>
        <w:rPr>
          <w:rFonts w:hint="eastAsia"/>
        </w:rPr>
        <w:t>Step 2</w:t>
      </w:r>
      <w:r>
        <w:rPr>
          <w:rFonts w:hint="eastAsia"/>
        </w:rPr>
        <w:t>。</w:t>
      </w:r>
    </w:p>
    <w:p w14:paraId="3F23ACAE" w14:textId="60C21EFD" w:rsidR="0051229B" w:rsidRDefault="0051229B" w:rsidP="00C5363F">
      <w:pPr>
        <w:spacing w:line="360" w:lineRule="auto"/>
      </w:pPr>
      <w:r>
        <w:rPr>
          <w:rFonts w:hint="eastAsia"/>
        </w:rPr>
        <w:t xml:space="preserve">       </w:t>
      </w:r>
      <w:r>
        <w:t>S</w:t>
      </w:r>
      <w:r>
        <w:rPr>
          <w:rFonts w:hint="eastAsia"/>
        </w:rPr>
        <w:t>tep 2</w:t>
      </w:r>
      <w:r>
        <w:rPr>
          <w:rFonts w:hint="eastAsia"/>
        </w:rPr>
        <w:t>：</w:t>
      </w:r>
      <w:r w:rsidRPr="0051229B">
        <w:rPr>
          <w:rFonts w:hint="eastAsia"/>
        </w:rPr>
        <w:t>根据订单号查询订单信息判断订单是否已成交</w:t>
      </w:r>
      <w:r>
        <w:rPr>
          <w:rFonts w:hint="eastAsia"/>
        </w:rPr>
        <w:t>：</w:t>
      </w:r>
    </w:p>
    <w:p w14:paraId="122BB24B" w14:textId="1111A7F6" w:rsidR="0051229B" w:rsidRDefault="0051229B" w:rsidP="00C5363F">
      <w:pPr>
        <w:spacing w:line="360" w:lineRule="auto"/>
      </w:pPr>
      <w:r>
        <w:rPr>
          <w:rFonts w:hint="eastAsia"/>
        </w:rPr>
        <w:t xml:space="preserve">              </w:t>
      </w:r>
      <w:r>
        <w:rPr>
          <w:rFonts w:hint="eastAsia"/>
        </w:rPr>
        <w:t>若未成交</w:t>
      </w:r>
      <w:r w:rsidR="001B73E8">
        <w:rPr>
          <w:rFonts w:hint="eastAsia"/>
        </w:rPr>
        <w:t>/</w:t>
      </w:r>
      <w:r w:rsidR="001B73E8">
        <w:rPr>
          <w:rFonts w:hint="eastAsia"/>
        </w:rPr>
        <w:t>取消</w:t>
      </w:r>
      <w:r>
        <w:rPr>
          <w:rFonts w:hint="eastAsia"/>
        </w:rPr>
        <w:t>，则“是否</w:t>
      </w:r>
      <w:proofErr w:type="spellStart"/>
      <w:r>
        <w:rPr>
          <w:rFonts w:hint="eastAsia"/>
        </w:rPr>
        <w:t>Noshow</w:t>
      </w:r>
      <w:proofErr w:type="spellEnd"/>
      <w:r>
        <w:rPr>
          <w:rFonts w:hint="eastAsia"/>
        </w:rPr>
        <w:t>”仍默认为空；</w:t>
      </w:r>
    </w:p>
    <w:p w14:paraId="5A26AC59" w14:textId="5F8A8114" w:rsidR="0051229B" w:rsidRDefault="0051229B" w:rsidP="00C5363F">
      <w:pPr>
        <w:spacing w:line="360" w:lineRule="auto"/>
      </w:pPr>
      <w:r>
        <w:rPr>
          <w:rFonts w:hint="eastAsia"/>
        </w:rPr>
        <w:t xml:space="preserve">              </w:t>
      </w:r>
      <w:r>
        <w:rPr>
          <w:rFonts w:hint="eastAsia"/>
        </w:rPr>
        <w:t>若已成交</w:t>
      </w:r>
      <w:r w:rsidR="001B73E8">
        <w:rPr>
          <w:rFonts w:hint="eastAsia"/>
        </w:rPr>
        <w:t>/</w:t>
      </w:r>
      <w:r w:rsidR="001B73E8">
        <w:rPr>
          <w:rFonts w:hint="eastAsia"/>
        </w:rPr>
        <w:t>取消</w:t>
      </w:r>
      <w:r>
        <w:rPr>
          <w:rFonts w:hint="eastAsia"/>
        </w:rPr>
        <w:t>，则</w:t>
      </w:r>
      <w:r w:rsidR="002D058A">
        <w:rPr>
          <w:rFonts w:hint="eastAsia"/>
        </w:rPr>
        <w:t>进入</w:t>
      </w:r>
      <w:r w:rsidR="002D058A">
        <w:rPr>
          <w:rFonts w:hint="eastAsia"/>
        </w:rPr>
        <w:t>Step 3</w:t>
      </w:r>
      <w:r w:rsidR="002D058A">
        <w:rPr>
          <w:rFonts w:hint="eastAsia"/>
        </w:rPr>
        <w:t>。</w:t>
      </w:r>
    </w:p>
    <w:p w14:paraId="11D7E908" w14:textId="79B2B63A" w:rsidR="00FA3FB6" w:rsidRDefault="002D058A" w:rsidP="002D058A">
      <w:pPr>
        <w:spacing w:line="360" w:lineRule="auto"/>
        <w:rPr>
          <w:ins w:id="97" w:author="袁浩缤" w:date="2015-03-24T13:35:00Z"/>
          <w:rFonts w:hint="eastAsia"/>
        </w:rPr>
      </w:pPr>
      <w:r>
        <w:rPr>
          <w:rFonts w:hint="eastAsia"/>
        </w:rPr>
        <w:t xml:space="preserve">       Step 3</w:t>
      </w:r>
      <w:r>
        <w:rPr>
          <w:rFonts w:hint="eastAsia"/>
        </w:rPr>
        <w:t>：</w:t>
      </w:r>
      <w:r w:rsidR="00FA3FB6">
        <w:rPr>
          <w:rFonts w:hint="eastAsia"/>
        </w:rPr>
        <w:t>（</w:t>
      </w:r>
      <w:r w:rsidR="00FA3FB6">
        <w:rPr>
          <w:rFonts w:hint="eastAsia"/>
        </w:rPr>
        <w:t>1</w:t>
      </w:r>
      <w:r w:rsidR="00FA3FB6">
        <w:rPr>
          <w:rFonts w:hint="eastAsia"/>
        </w:rPr>
        <w:t>）补充“成交</w:t>
      </w:r>
      <w:r w:rsidR="001B73E8">
        <w:rPr>
          <w:rFonts w:hint="eastAsia"/>
        </w:rPr>
        <w:t>/</w:t>
      </w:r>
      <w:r w:rsidR="001B73E8">
        <w:rPr>
          <w:rFonts w:hint="eastAsia"/>
        </w:rPr>
        <w:t>取消</w:t>
      </w:r>
      <w:r w:rsidR="00FA3FB6">
        <w:rPr>
          <w:rFonts w:hint="eastAsia"/>
        </w:rPr>
        <w:t>日期”</w:t>
      </w:r>
      <w:ins w:id="98" w:author="袁浩缤" w:date="2015-03-24T13:35:00Z">
        <w:r w:rsidR="00FF1DE5">
          <w:rPr>
            <w:rFonts w:hint="eastAsia"/>
          </w:rPr>
          <w:t>；</w:t>
        </w:r>
      </w:ins>
    </w:p>
    <w:p w14:paraId="70D6C802" w14:textId="5805C0E3" w:rsidR="00FF1DE5" w:rsidRDefault="00FF1DE5" w:rsidP="002D058A">
      <w:pPr>
        <w:spacing w:line="360" w:lineRule="auto"/>
      </w:pPr>
      <w:ins w:id="99" w:author="袁浩缤" w:date="2015-03-24T13:35:00Z">
        <w:r>
          <w:rPr>
            <w:rFonts w:hint="eastAsia"/>
          </w:rPr>
          <w:t xml:space="preserve">             </w:t>
        </w:r>
        <w:r>
          <w:rPr>
            <w:rFonts w:hint="eastAsia"/>
          </w:rPr>
          <w:t>（</w:t>
        </w:r>
        <w:r>
          <w:rPr>
            <w:rFonts w:hint="eastAsia"/>
          </w:rPr>
          <w:t>2</w:t>
        </w:r>
        <w:r>
          <w:rPr>
            <w:rFonts w:hint="eastAsia"/>
          </w:rPr>
          <w:t>）补充“订单状态”</w:t>
        </w:r>
      </w:ins>
      <w:ins w:id="100" w:author="袁浩缤" w:date="2015-03-24T13:36:00Z">
        <w:r>
          <w:rPr>
            <w:rFonts w:hint="eastAsia"/>
          </w:rPr>
          <w:t>；</w:t>
        </w:r>
      </w:ins>
    </w:p>
    <w:p w14:paraId="5F1D7E26" w14:textId="33B9DCC6" w:rsidR="002D058A" w:rsidRDefault="00FA3FB6" w:rsidP="00F61380">
      <w:pPr>
        <w:spacing w:line="360" w:lineRule="auto"/>
        <w:ind w:firstLineChars="650" w:firstLine="1365"/>
      </w:pPr>
      <w:r>
        <w:rPr>
          <w:rFonts w:hint="eastAsia"/>
        </w:rPr>
        <w:t>（</w:t>
      </w:r>
      <w:ins w:id="101" w:author="袁浩缤" w:date="2015-03-24T13:35:00Z">
        <w:r w:rsidR="00FF1DE5">
          <w:rPr>
            <w:rFonts w:hint="eastAsia"/>
          </w:rPr>
          <w:t>3</w:t>
        </w:r>
      </w:ins>
      <w:del w:id="102" w:author="袁浩缤" w:date="2015-03-24T13:35:00Z">
        <w:r w:rsidDel="00FF1DE5">
          <w:rPr>
            <w:rFonts w:hint="eastAsia"/>
          </w:rPr>
          <w:delText>2</w:delText>
        </w:r>
      </w:del>
      <w:r>
        <w:rPr>
          <w:rFonts w:hint="eastAsia"/>
        </w:rPr>
        <w:t>）</w:t>
      </w:r>
      <w:r w:rsidR="002D058A">
        <w:rPr>
          <w:rFonts w:hint="eastAsia"/>
        </w:rPr>
        <w:t>根据</w:t>
      </w:r>
      <w:proofErr w:type="gramStart"/>
      <w:r w:rsidR="002D058A">
        <w:rPr>
          <w:rFonts w:hint="eastAsia"/>
        </w:rPr>
        <w:t>订单号按如下</w:t>
      </w:r>
      <w:proofErr w:type="gramEnd"/>
      <w:r w:rsidR="002D058A">
        <w:rPr>
          <w:rFonts w:hint="eastAsia"/>
        </w:rPr>
        <w:t>判断规则判断“是否</w:t>
      </w:r>
      <w:proofErr w:type="spellStart"/>
      <w:r w:rsidR="002D058A">
        <w:rPr>
          <w:rFonts w:hint="eastAsia"/>
        </w:rPr>
        <w:t>Noshow</w:t>
      </w:r>
      <w:proofErr w:type="spellEnd"/>
      <w:r w:rsidR="002D058A">
        <w:rPr>
          <w:rFonts w:hint="eastAsia"/>
        </w:rPr>
        <w:t>”：</w:t>
      </w:r>
    </w:p>
    <w:p w14:paraId="097D6E58" w14:textId="6470F668" w:rsidR="002D058A" w:rsidRDefault="002D058A" w:rsidP="002D058A">
      <w:pPr>
        <w:autoSpaceDE w:val="0"/>
        <w:autoSpaceDN w:val="0"/>
        <w:adjustRightInd w:val="0"/>
        <w:spacing w:line="287" w:lineRule="auto"/>
        <w:jc w:val="left"/>
        <w:rPr>
          <w:rFonts w:ascii="宋体" w:eastAsia="宋体" w:cs="宋体"/>
          <w:color w:val="000000"/>
          <w:kern w:val="0"/>
          <w:sz w:val="16"/>
          <w:szCs w:val="16"/>
        </w:rPr>
      </w:pPr>
      <w:r>
        <w:rPr>
          <w:rFonts w:hint="eastAsia"/>
        </w:rPr>
        <w:t xml:space="preserve">              </w:t>
      </w:r>
      <w:r>
        <w:rPr>
          <w:rFonts w:ascii="宋体" w:eastAsia="宋体" w:cs="宋体"/>
          <w:color w:val="000000"/>
          <w:kern w:val="0"/>
          <w:sz w:val="16"/>
          <w:szCs w:val="16"/>
        </w:rPr>
        <w:t>SELECT *</w:t>
      </w:r>
    </w:p>
    <w:p w14:paraId="2BFEE715" w14:textId="77777777" w:rsidR="002D058A" w:rsidRDefault="002D058A" w:rsidP="00F61380">
      <w:pPr>
        <w:autoSpaceDE w:val="0"/>
        <w:autoSpaceDN w:val="0"/>
        <w:adjustRightInd w:val="0"/>
        <w:spacing w:line="287" w:lineRule="auto"/>
        <w:ind w:firstLineChars="900" w:firstLine="1440"/>
        <w:jc w:val="left"/>
        <w:rPr>
          <w:rFonts w:ascii="宋体" w:eastAsia="宋体" w:cs="宋体"/>
          <w:color w:val="000000"/>
          <w:kern w:val="0"/>
          <w:sz w:val="16"/>
          <w:szCs w:val="16"/>
        </w:rPr>
      </w:pPr>
      <w:r>
        <w:rPr>
          <w:rFonts w:ascii="宋体" w:eastAsia="宋体" w:cs="宋体"/>
          <w:color w:val="000000"/>
          <w:kern w:val="0"/>
          <w:sz w:val="16"/>
          <w:szCs w:val="16"/>
        </w:rPr>
        <w:t xml:space="preserve">FROM </w:t>
      </w:r>
      <w:r w:rsidRPr="0051229B">
        <w:rPr>
          <w:rFonts w:ascii="宋体" w:eastAsia="宋体" w:cs="宋体"/>
          <w:color w:val="000000"/>
          <w:kern w:val="0"/>
          <w:sz w:val="16"/>
          <w:szCs w:val="16"/>
        </w:rPr>
        <w:t xml:space="preserve">    </w:t>
      </w:r>
      <w:proofErr w:type="spellStart"/>
      <w:r>
        <w:rPr>
          <w:rFonts w:ascii="宋体" w:eastAsia="宋体" w:cs="宋体"/>
          <w:color w:val="000000"/>
          <w:kern w:val="0"/>
          <w:sz w:val="16"/>
          <w:szCs w:val="16"/>
        </w:rPr>
        <w:t>dbo.AccJob_FGCheckInOrder_</w:t>
      </w:r>
      <w:proofErr w:type="gramStart"/>
      <w:r>
        <w:rPr>
          <w:rFonts w:ascii="宋体" w:eastAsia="宋体" w:cs="宋体"/>
          <w:color w:val="000000"/>
          <w:kern w:val="0"/>
          <w:sz w:val="16"/>
          <w:szCs w:val="16"/>
        </w:rPr>
        <w:t>History</w:t>
      </w:r>
      <w:proofErr w:type="spellEnd"/>
      <w:r>
        <w:rPr>
          <w:rFonts w:ascii="宋体" w:eastAsia="宋体" w:cs="宋体"/>
          <w:color w:val="000000"/>
          <w:kern w:val="0"/>
          <w:sz w:val="16"/>
          <w:szCs w:val="16"/>
        </w:rPr>
        <w:t>(</w:t>
      </w:r>
      <w:proofErr w:type="gramEnd"/>
      <w:r>
        <w:rPr>
          <w:rFonts w:ascii="宋体" w:eastAsia="宋体" w:cs="宋体"/>
          <w:color w:val="000000"/>
          <w:kern w:val="0"/>
          <w:sz w:val="16"/>
          <w:szCs w:val="16"/>
        </w:rPr>
        <w:t>NOLOCK)</w:t>
      </w:r>
    </w:p>
    <w:p w14:paraId="6CF3E48C" w14:textId="77777777" w:rsidR="002D058A" w:rsidRDefault="002D058A" w:rsidP="00F61380">
      <w:pPr>
        <w:autoSpaceDE w:val="0"/>
        <w:autoSpaceDN w:val="0"/>
        <w:adjustRightInd w:val="0"/>
        <w:spacing w:line="287" w:lineRule="auto"/>
        <w:ind w:firstLineChars="900" w:firstLine="1440"/>
        <w:jc w:val="left"/>
        <w:rPr>
          <w:rFonts w:ascii="宋体" w:eastAsia="宋体" w:cs="宋体"/>
          <w:color w:val="000000"/>
          <w:kern w:val="0"/>
          <w:sz w:val="16"/>
          <w:szCs w:val="16"/>
        </w:rPr>
      </w:pPr>
      <w:r>
        <w:rPr>
          <w:rFonts w:ascii="宋体" w:eastAsia="宋体" w:cs="宋体"/>
          <w:color w:val="000000"/>
          <w:kern w:val="0"/>
          <w:sz w:val="16"/>
          <w:szCs w:val="16"/>
        </w:rPr>
        <w:t xml:space="preserve">WHERE </w:t>
      </w:r>
      <w:proofErr w:type="gramStart"/>
      <w:r>
        <w:rPr>
          <w:rFonts w:ascii="宋体" w:eastAsia="宋体" w:cs="宋体"/>
          <w:color w:val="000000"/>
          <w:kern w:val="0"/>
          <w:sz w:val="16"/>
          <w:szCs w:val="16"/>
        </w:rPr>
        <w:t xml:space="preserve">( </w:t>
      </w:r>
      <w:proofErr w:type="spellStart"/>
      <w:r>
        <w:rPr>
          <w:rFonts w:ascii="宋体" w:eastAsia="宋体" w:cs="宋体"/>
          <w:color w:val="000000"/>
          <w:kern w:val="0"/>
          <w:sz w:val="16"/>
          <w:szCs w:val="16"/>
        </w:rPr>
        <w:t>OperateType</w:t>
      </w:r>
      <w:proofErr w:type="spellEnd"/>
      <w:proofErr w:type="gramEnd"/>
      <w:r>
        <w:rPr>
          <w:rFonts w:ascii="宋体" w:eastAsia="宋体" w:cs="宋体"/>
          <w:color w:val="000000"/>
          <w:kern w:val="0"/>
          <w:sz w:val="16"/>
          <w:szCs w:val="16"/>
        </w:rPr>
        <w:t xml:space="preserve"> = 'C'</w:t>
      </w:r>
    </w:p>
    <w:p w14:paraId="6393B97B" w14:textId="77777777" w:rsidR="002D058A" w:rsidRDefault="002D058A" w:rsidP="00F61380">
      <w:pPr>
        <w:autoSpaceDE w:val="0"/>
        <w:autoSpaceDN w:val="0"/>
        <w:adjustRightInd w:val="0"/>
        <w:spacing w:line="287" w:lineRule="auto"/>
        <w:ind w:firstLineChars="900" w:firstLine="1440"/>
        <w:jc w:val="left"/>
        <w:rPr>
          <w:rFonts w:ascii="宋体" w:eastAsia="宋体" w:cs="宋体"/>
          <w:color w:val="000000"/>
          <w:kern w:val="0"/>
          <w:sz w:val="16"/>
          <w:szCs w:val="16"/>
        </w:rPr>
      </w:pPr>
      <w:r>
        <w:rPr>
          <w:rFonts w:ascii="宋体" w:eastAsia="宋体" w:cs="宋体"/>
          <w:color w:val="000000"/>
          <w:kern w:val="0"/>
          <w:sz w:val="16"/>
          <w:szCs w:val="16"/>
        </w:rPr>
        <w:t xml:space="preserve">OR </w:t>
      </w:r>
      <w:proofErr w:type="spellStart"/>
      <w:r>
        <w:rPr>
          <w:rFonts w:ascii="宋体" w:eastAsia="宋体" w:cs="宋体"/>
          <w:color w:val="000000"/>
          <w:kern w:val="0"/>
          <w:sz w:val="16"/>
          <w:szCs w:val="16"/>
        </w:rPr>
        <w:t>OperateType</w:t>
      </w:r>
      <w:proofErr w:type="spellEnd"/>
      <w:r>
        <w:rPr>
          <w:rFonts w:ascii="宋体" w:eastAsia="宋体" w:cs="宋体"/>
          <w:color w:val="000000"/>
          <w:kern w:val="0"/>
          <w:sz w:val="16"/>
          <w:szCs w:val="16"/>
        </w:rPr>
        <w:t xml:space="preserve"> = 'N'</w:t>
      </w:r>
    </w:p>
    <w:p w14:paraId="353F8FCE" w14:textId="77777777" w:rsidR="002D058A" w:rsidRDefault="002D058A" w:rsidP="00F61380">
      <w:pPr>
        <w:autoSpaceDE w:val="0"/>
        <w:autoSpaceDN w:val="0"/>
        <w:adjustRightInd w:val="0"/>
        <w:spacing w:line="287" w:lineRule="auto"/>
        <w:ind w:firstLineChars="900" w:firstLine="1440"/>
        <w:jc w:val="left"/>
        <w:rPr>
          <w:rFonts w:ascii="宋体" w:eastAsia="宋体" w:cs="宋体"/>
          <w:color w:val="000000"/>
          <w:kern w:val="0"/>
          <w:sz w:val="16"/>
          <w:szCs w:val="16"/>
        </w:rPr>
      </w:pPr>
      <w:r>
        <w:rPr>
          <w:rFonts w:ascii="宋体" w:eastAsia="宋体" w:cs="宋体"/>
          <w:color w:val="000000"/>
          <w:kern w:val="0"/>
          <w:sz w:val="16"/>
          <w:szCs w:val="16"/>
        </w:rPr>
        <w:t>)</w:t>
      </w:r>
    </w:p>
    <w:p w14:paraId="17FAA1D6" w14:textId="77777777" w:rsidR="00C06302" w:rsidRDefault="002D058A" w:rsidP="00C06302">
      <w:pPr>
        <w:spacing w:line="360" w:lineRule="auto"/>
        <w:ind w:firstLineChars="850" w:firstLine="1360"/>
        <w:rPr>
          <w:rFonts w:ascii="宋体" w:eastAsia="宋体" w:cs="宋体"/>
          <w:color w:val="000000"/>
          <w:kern w:val="0"/>
          <w:sz w:val="16"/>
          <w:szCs w:val="16"/>
        </w:rPr>
      </w:pPr>
      <w:r>
        <w:rPr>
          <w:rFonts w:ascii="宋体" w:eastAsia="宋体" w:cs="宋体"/>
          <w:color w:val="000000"/>
          <w:kern w:val="0"/>
          <w:sz w:val="16"/>
          <w:szCs w:val="16"/>
        </w:rPr>
        <w:t xml:space="preserve">AND </w:t>
      </w:r>
      <w:proofErr w:type="spellStart"/>
      <w:r>
        <w:rPr>
          <w:rFonts w:ascii="宋体" w:eastAsia="宋体" w:cs="宋体"/>
          <w:color w:val="000000"/>
          <w:kern w:val="0"/>
          <w:sz w:val="16"/>
          <w:szCs w:val="16"/>
        </w:rPr>
        <w:t>Orderid</w:t>
      </w:r>
      <w:proofErr w:type="spellEnd"/>
      <w:r>
        <w:rPr>
          <w:rFonts w:ascii="宋体" w:eastAsia="宋体" w:cs="宋体"/>
          <w:color w:val="000000"/>
          <w:kern w:val="0"/>
          <w:sz w:val="16"/>
          <w:szCs w:val="16"/>
        </w:rPr>
        <w:t xml:space="preserve"> = @</w:t>
      </w:r>
      <w:proofErr w:type="spellStart"/>
      <w:r>
        <w:rPr>
          <w:rFonts w:ascii="宋体" w:eastAsia="宋体" w:cs="宋体"/>
          <w:color w:val="000000"/>
          <w:kern w:val="0"/>
          <w:sz w:val="16"/>
          <w:szCs w:val="16"/>
        </w:rPr>
        <w:t>Orderid</w:t>
      </w:r>
      <w:proofErr w:type="spellEnd"/>
    </w:p>
    <w:p w14:paraId="1BC349F1" w14:textId="77777777" w:rsidR="00C06302" w:rsidRDefault="00C06302" w:rsidP="00C5363F">
      <w:pPr>
        <w:spacing w:line="360" w:lineRule="auto"/>
      </w:pPr>
    </w:p>
    <w:p w14:paraId="03C49B2C" w14:textId="051F45BE" w:rsidR="00AA48D9" w:rsidRPr="0051518B" w:rsidRDefault="00AA48D9" w:rsidP="00C5363F">
      <w:pPr>
        <w:spacing w:line="360" w:lineRule="auto"/>
      </w:pPr>
      <w:r>
        <w:rPr>
          <w:rFonts w:hint="eastAsia"/>
        </w:rPr>
        <w:t>备注：每月数据量大概</w:t>
      </w:r>
      <w:r>
        <w:rPr>
          <w:rFonts w:hint="eastAsia"/>
        </w:rPr>
        <w:t>150</w:t>
      </w:r>
      <w:r>
        <w:rPr>
          <w:rFonts w:hint="eastAsia"/>
        </w:rPr>
        <w:t>万条。</w:t>
      </w:r>
    </w:p>
    <w:p w14:paraId="65FFEB8E" w14:textId="0F8ACD4B" w:rsidR="00C64AC2" w:rsidRDefault="00F6109C" w:rsidP="005D3125">
      <w:pPr>
        <w:pStyle w:val="4"/>
        <w:ind w:left="0" w:firstLine="0"/>
      </w:pPr>
      <w:bookmarkStart w:id="103" w:name="_Toc414608887"/>
      <w:r>
        <w:rPr>
          <w:rFonts w:hint="eastAsia"/>
        </w:rPr>
        <w:t>2.2.3</w:t>
      </w:r>
      <w:proofErr w:type="gramStart"/>
      <w:r w:rsidR="00D4494F">
        <w:rPr>
          <w:rFonts w:hint="eastAsia"/>
        </w:rPr>
        <w:t>转帐</w:t>
      </w:r>
      <w:proofErr w:type="gramEnd"/>
      <w:r w:rsidR="00D4494F">
        <w:rPr>
          <w:rFonts w:hint="eastAsia"/>
        </w:rPr>
        <w:t>流水</w:t>
      </w:r>
      <w:bookmarkEnd w:id="103"/>
    </w:p>
    <w:p w14:paraId="220C536A" w14:textId="47F6B7D8" w:rsidR="00391E9E" w:rsidRDefault="00E30584" w:rsidP="0047051C">
      <w:pPr>
        <w:rPr>
          <w:rFonts w:asciiTheme="minorEastAsia" w:hAnsiTheme="minorEastAsia"/>
        </w:rPr>
      </w:pPr>
      <w:r w:rsidRPr="0047051C">
        <w:rPr>
          <w:rFonts w:asciiTheme="minorEastAsia" w:hAnsiTheme="minorEastAsia" w:hint="eastAsia"/>
        </w:rPr>
        <w:t>财务</w:t>
      </w:r>
      <w:r w:rsidR="003F7AA7" w:rsidRPr="0047051C">
        <w:rPr>
          <w:rFonts w:asciiTheme="minorEastAsia" w:hAnsiTheme="minorEastAsia" w:hint="eastAsia"/>
        </w:rPr>
        <w:t>平台</w:t>
      </w:r>
      <w:r w:rsidRPr="0047051C">
        <w:rPr>
          <w:rFonts w:asciiTheme="minorEastAsia" w:hAnsiTheme="minorEastAsia" w:hint="eastAsia"/>
        </w:rPr>
        <w:t>2602</w:t>
      </w:r>
      <w:r w:rsidR="00817D25" w:rsidRPr="0047051C" w:rsidDel="00817D25">
        <w:rPr>
          <w:rFonts w:asciiTheme="minorEastAsia" w:hAnsiTheme="minorEastAsia" w:hint="eastAsia"/>
        </w:rPr>
        <w:t xml:space="preserve"> </w:t>
      </w:r>
      <w:r w:rsidR="00817D25" w:rsidRPr="0047051C">
        <w:rPr>
          <w:rFonts w:asciiTheme="minorEastAsia" w:hAnsiTheme="minorEastAsia" w:hint="eastAsia"/>
        </w:rPr>
        <w:t>“结束状态”为“已结束”的付款单表。</w:t>
      </w:r>
    </w:p>
    <w:p w14:paraId="3D56A583" w14:textId="77777777" w:rsidR="00925278" w:rsidRDefault="00925278" w:rsidP="0047051C">
      <w:pPr>
        <w:rPr>
          <w:rFonts w:asciiTheme="minorEastAsia" w:hAnsiTheme="minorEastAsia"/>
        </w:rPr>
      </w:pPr>
    </w:p>
    <w:p w14:paraId="11D7984C" w14:textId="4E4EF6B9" w:rsidR="00925278" w:rsidRDefault="00925278" w:rsidP="0047051C">
      <w:r w:rsidRPr="00925278">
        <w:rPr>
          <w:rFonts w:asciiTheme="minorEastAsia" w:hAnsiTheme="minorEastAsia" w:hint="eastAsia"/>
          <w:b/>
        </w:rPr>
        <w:lastRenderedPageBreak/>
        <w:t>备注</w:t>
      </w:r>
      <w:r>
        <w:rPr>
          <w:rFonts w:asciiTheme="minorEastAsia" w:hAnsiTheme="minorEastAsia" w:hint="eastAsia"/>
        </w:rPr>
        <w:t>:每月酒店付款单数据大概4万条。</w:t>
      </w:r>
    </w:p>
    <w:p w14:paraId="3E332630" w14:textId="77777777" w:rsidR="00A90271" w:rsidRDefault="00A90271" w:rsidP="00A90271">
      <w:pPr>
        <w:pStyle w:val="2"/>
        <w:numPr>
          <w:ilvl w:val="1"/>
          <w:numId w:val="1"/>
        </w:numPr>
        <w:spacing w:before="0" w:after="200" w:line="240" w:lineRule="auto"/>
        <w:contextualSpacing/>
      </w:pPr>
      <w:bookmarkStart w:id="104" w:name="_Toc414608888"/>
      <w:r w:rsidRPr="00A90271">
        <w:rPr>
          <w:rFonts w:hint="eastAsia"/>
        </w:rPr>
        <w:t>账务报表系统</w:t>
      </w:r>
      <w:bookmarkEnd w:id="67"/>
      <w:bookmarkEnd w:id="104"/>
    </w:p>
    <w:p w14:paraId="769CDAE8" w14:textId="3A8F0C35" w:rsidR="00CF30C5" w:rsidRPr="00D561C8" w:rsidRDefault="00CF30C5" w:rsidP="00CF30C5">
      <w:r>
        <w:rPr>
          <w:rFonts w:hint="eastAsia"/>
        </w:rPr>
        <w:t>进入路径</w:t>
      </w:r>
      <w:r w:rsidR="00D561C8">
        <w:rPr>
          <w:rFonts w:hint="eastAsia"/>
        </w:rPr>
        <w:t>:</w:t>
      </w:r>
      <w:r w:rsidR="001E4167">
        <w:rPr>
          <w:rFonts w:hint="eastAsia"/>
        </w:rPr>
        <w:t>金蝶接入业务注册表</w:t>
      </w:r>
      <w:r w:rsidR="00D561C8">
        <w:rPr>
          <w:rFonts w:hint="eastAsia"/>
        </w:rPr>
        <w:t>——报表查询——查看</w:t>
      </w:r>
    </w:p>
    <w:p w14:paraId="4B4CE7BD" w14:textId="1B17B6C6" w:rsidR="00A90271" w:rsidRDefault="00A90271" w:rsidP="00A90271">
      <w:pPr>
        <w:pStyle w:val="4"/>
        <w:ind w:left="0" w:firstLine="0"/>
      </w:pPr>
      <w:bookmarkStart w:id="105" w:name="_Toc414608889"/>
      <w:r>
        <w:rPr>
          <w:rFonts w:hint="eastAsia"/>
        </w:rPr>
        <w:t>2.3.1</w:t>
      </w:r>
      <w:r>
        <w:rPr>
          <w:rFonts w:hint="eastAsia"/>
        </w:rPr>
        <w:t>现付酒店</w:t>
      </w:r>
      <w:proofErr w:type="spellStart"/>
      <w:r w:rsidR="00957A56">
        <w:rPr>
          <w:rFonts w:hint="eastAsia"/>
        </w:rPr>
        <w:t>N</w:t>
      </w:r>
      <w:r>
        <w:rPr>
          <w:rFonts w:hint="eastAsia"/>
        </w:rPr>
        <w:t>oshow</w:t>
      </w:r>
      <w:proofErr w:type="spellEnd"/>
      <w:r>
        <w:rPr>
          <w:rFonts w:hint="eastAsia"/>
        </w:rPr>
        <w:t>收退款明细报表</w:t>
      </w:r>
      <w:bookmarkEnd w:id="105"/>
    </w:p>
    <w:p w14:paraId="60631181" w14:textId="3D3EE46F" w:rsidR="00A90271" w:rsidRDefault="00CD1A01" w:rsidP="00CD1A01">
      <w:pPr>
        <w:pStyle w:val="5"/>
        <w:ind w:left="0" w:firstLine="0"/>
      </w:pPr>
      <w:r>
        <w:rPr>
          <w:rFonts w:hint="eastAsia"/>
        </w:rPr>
        <w:t>2.3.1.1</w:t>
      </w:r>
      <w:r w:rsidR="00A90271" w:rsidRPr="00CD1A01">
        <w:rPr>
          <w:rFonts w:hint="eastAsia"/>
        </w:rPr>
        <w:t>报表用途</w:t>
      </w:r>
    </w:p>
    <w:p w14:paraId="48E9B7B6" w14:textId="46681397" w:rsidR="001A009E" w:rsidRDefault="00DA7ABA" w:rsidP="005224F3">
      <w:pPr>
        <w:ind w:firstLineChars="200" w:firstLine="420"/>
      </w:pPr>
      <w:r>
        <w:rPr>
          <w:rFonts w:hint="eastAsia"/>
        </w:rPr>
        <w:t>给财务人员提供</w:t>
      </w:r>
      <w:r w:rsidR="00E60C35">
        <w:rPr>
          <w:rFonts w:hint="eastAsia"/>
        </w:rPr>
        <w:t>账务核算和</w:t>
      </w:r>
      <w:r>
        <w:rPr>
          <w:rFonts w:hint="eastAsia"/>
        </w:rPr>
        <w:t>对账的原始单据，可以明细到订单维度来分析账务差异产生的原因。</w:t>
      </w:r>
    </w:p>
    <w:p w14:paraId="3765CE11" w14:textId="75050AC1" w:rsidR="00A90271" w:rsidRPr="00CD1A01" w:rsidRDefault="00CD1A01" w:rsidP="00CD1A01">
      <w:pPr>
        <w:pStyle w:val="5"/>
        <w:ind w:left="0" w:firstLine="0"/>
      </w:pPr>
      <w:r>
        <w:rPr>
          <w:rFonts w:hint="eastAsia"/>
        </w:rPr>
        <w:t>2.3.1.</w:t>
      </w:r>
      <w:r w:rsidR="00693690">
        <w:rPr>
          <w:rFonts w:hint="eastAsia"/>
        </w:rPr>
        <w:t>2</w:t>
      </w:r>
      <w:r w:rsidR="00A90271" w:rsidRPr="00CD1A01">
        <w:rPr>
          <w:rFonts w:hint="eastAsia"/>
        </w:rPr>
        <w:t>查询条件</w:t>
      </w:r>
    </w:p>
    <w:p w14:paraId="579F2742" w14:textId="53F313DD" w:rsidR="00A90271" w:rsidRDefault="0004495F" w:rsidP="00A90271">
      <w:pPr>
        <w:rPr>
          <w:rFonts w:ascii="微软雅黑" w:eastAsia="微软雅黑" w:hAnsi="微软雅黑"/>
          <w:b/>
        </w:rPr>
      </w:pPr>
      <w:r>
        <w:rPr>
          <w:noProof/>
        </w:rPr>
        <w:drawing>
          <wp:inline distT="0" distB="0" distL="0" distR="0" wp14:anchorId="2F4DF501" wp14:editId="34B35650">
            <wp:extent cx="5274310" cy="1271573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BA35" w14:textId="07B89757" w:rsidR="00016C2A" w:rsidRPr="00016C2A" w:rsidRDefault="00016C2A" w:rsidP="00016C2A">
      <w:pPr>
        <w:jc w:val="center"/>
        <w:rPr>
          <w:rFonts w:ascii="微软雅黑" w:eastAsia="微软雅黑" w:hAnsi="微软雅黑"/>
          <w:sz w:val="15"/>
          <w:szCs w:val="15"/>
        </w:rPr>
      </w:pPr>
      <w:r w:rsidRPr="00016C2A">
        <w:rPr>
          <w:rFonts w:ascii="微软雅黑" w:eastAsia="微软雅黑" w:hAnsi="微软雅黑" w:hint="eastAsia"/>
          <w:sz w:val="15"/>
          <w:szCs w:val="15"/>
        </w:rPr>
        <w:t>（图1）</w:t>
      </w:r>
    </w:p>
    <w:p w14:paraId="0FB1FAF4" w14:textId="77777777" w:rsidR="00A90271" w:rsidRDefault="00A90271" w:rsidP="00A90271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字段说明：</w:t>
      </w:r>
    </w:p>
    <w:p w14:paraId="08E5BF84" w14:textId="604818DE" w:rsidR="00A90271" w:rsidRPr="00A6753E" w:rsidRDefault="00A90271" w:rsidP="00503C66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Theme="minorEastAsia" w:eastAsiaTheme="minorEastAsia" w:hAnsiTheme="minorEastAsia"/>
          <w:szCs w:val="21"/>
        </w:rPr>
      </w:pPr>
      <w:r w:rsidRPr="00A6753E">
        <w:rPr>
          <w:rFonts w:asciiTheme="minorEastAsia" w:eastAsiaTheme="minorEastAsia" w:hAnsiTheme="minorEastAsia" w:hint="eastAsia"/>
          <w:szCs w:val="21"/>
        </w:rPr>
        <w:t>收退款类型：</w:t>
      </w:r>
      <w:r w:rsidR="0004495F">
        <w:rPr>
          <w:rFonts w:asciiTheme="minorEastAsia" w:eastAsiaTheme="minorEastAsia" w:hAnsiTheme="minorEastAsia" w:hint="eastAsia"/>
          <w:szCs w:val="21"/>
        </w:rPr>
        <w:t>单选，</w:t>
      </w:r>
      <w:r w:rsidRPr="00A6753E">
        <w:rPr>
          <w:rFonts w:asciiTheme="minorEastAsia" w:eastAsiaTheme="minorEastAsia" w:hAnsiTheme="minorEastAsia" w:hint="eastAsia"/>
          <w:szCs w:val="21"/>
        </w:rPr>
        <w:t>1-收款</w:t>
      </w:r>
    </w:p>
    <w:p w14:paraId="70F0E0C0" w14:textId="48EEF5BB" w:rsidR="00A90271" w:rsidRPr="00A6753E" w:rsidRDefault="00A90271" w:rsidP="00A90271">
      <w:pPr>
        <w:pStyle w:val="a5"/>
        <w:spacing w:line="360" w:lineRule="auto"/>
        <w:ind w:left="420" w:firstLineChars="0" w:firstLine="0"/>
        <w:rPr>
          <w:rFonts w:asciiTheme="minorEastAsia" w:eastAsiaTheme="minorEastAsia" w:hAnsiTheme="minorEastAsia"/>
          <w:szCs w:val="21"/>
        </w:rPr>
      </w:pPr>
      <w:r w:rsidRPr="00A6753E">
        <w:rPr>
          <w:rFonts w:asciiTheme="minorEastAsia" w:eastAsiaTheme="minorEastAsia" w:hAnsiTheme="minorEastAsia" w:hint="eastAsia"/>
          <w:szCs w:val="21"/>
        </w:rPr>
        <w:t xml:space="preserve">            </w:t>
      </w:r>
      <w:r w:rsidR="0004495F">
        <w:rPr>
          <w:rFonts w:asciiTheme="minorEastAsia" w:eastAsiaTheme="minorEastAsia" w:hAnsiTheme="minorEastAsia" w:hint="eastAsia"/>
          <w:szCs w:val="21"/>
        </w:rPr>
        <w:t xml:space="preserve">      </w:t>
      </w:r>
      <w:r w:rsidRPr="00A6753E">
        <w:rPr>
          <w:rFonts w:asciiTheme="minorEastAsia" w:eastAsiaTheme="minorEastAsia" w:hAnsiTheme="minorEastAsia" w:hint="eastAsia"/>
          <w:szCs w:val="21"/>
        </w:rPr>
        <w:t>2-退款</w:t>
      </w:r>
    </w:p>
    <w:p w14:paraId="63EB0F9F" w14:textId="77777777" w:rsidR="00A90271" w:rsidRPr="00A6753E" w:rsidRDefault="00A90271" w:rsidP="00503C66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Theme="minorEastAsia" w:eastAsiaTheme="minorEastAsia" w:hAnsiTheme="minorEastAsia"/>
          <w:szCs w:val="21"/>
        </w:rPr>
      </w:pPr>
      <w:r w:rsidRPr="00A6753E">
        <w:rPr>
          <w:rFonts w:asciiTheme="minorEastAsia" w:eastAsiaTheme="minorEastAsia" w:hAnsiTheme="minorEastAsia" w:hint="eastAsia"/>
          <w:szCs w:val="21"/>
        </w:rPr>
        <w:t>订单号：文本框，手工输入</w:t>
      </w:r>
    </w:p>
    <w:p w14:paraId="5F02FF78" w14:textId="78C37839" w:rsidR="0004495F" w:rsidRDefault="0004495F" w:rsidP="00503C66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是否</w:t>
      </w:r>
      <w:proofErr w:type="spellStart"/>
      <w:r>
        <w:rPr>
          <w:rFonts w:asciiTheme="minorEastAsia" w:eastAsiaTheme="minorEastAsia" w:hAnsiTheme="minorEastAsia" w:hint="eastAsia"/>
          <w:szCs w:val="21"/>
        </w:rPr>
        <w:t>Noshow</w:t>
      </w:r>
      <w:proofErr w:type="spellEnd"/>
      <w:r>
        <w:rPr>
          <w:rFonts w:asciiTheme="minorEastAsia" w:eastAsiaTheme="minorEastAsia" w:hAnsiTheme="minorEastAsia" w:hint="eastAsia"/>
          <w:szCs w:val="21"/>
        </w:rPr>
        <w:t>：下拉框，1-全部、2-是、3-否、4-空</w:t>
      </w:r>
    </w:p>
    <w:p w14:paraId="4BC339ED" w14:textId="08C73F21" w:rsidR="00A90271" w:rsidRPr="00015853" w:rsidRDefault="00A90271" w:rsidP="00503C66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Theme="minorEastAsia" w:eastAsiaTheme="minorEastAsia" w:hAnsiTheme="minorEastAsia"/>
          <w:szCs w:val="21"/>
        </w:rPr>
      </w:pPr>
      <w:r w:rsidRPr="00015853">
        <w:rPr>
          <w:rFonts w:asciiTheme="minorEastAsia" w:eastAsiaTheme="minorEastAsia" w:hAnsiTheme="minorEastAsia" w:hint="eastAsia"/>
          <w:szCs w:val="21"/>
        </w:rPr>
        <w:t>收退款城市：</w:t>
      </w:r>
      <w:r w:rsidR="00015853" w:rsidRPr="00015853">
        <w:rPr>
          <w:rFonts w:asciiTheme="minorEastAsia" w:eastAsiaTheme="minorEastAsia" w:hAnsiTheme="minorEastAsia" w:hint="eastAsia"/>
          <w:szCs w:val="21"/>
        </w:rPr>
        <w:t>下拉框，数据</w:t>
      </w:r>
      <w:proofErr w:type="gramStart"/>
      <w:r w:rsidR="00015853" w:rsidRPr="00015853">
        <w:rPr>
          <w:rFonts w:asciiTheme="minorEastAsia" w:eastAsiaTheme="minorEastAsia" w:hAnsiTheme="minorEastAsia" w:hint="eastAsia"/>
          <w:szCs w:val="21"/>
        </w:rPr>
        <w:t>取自收</w:t>
      </w:r>
      <w:proofErr w:type="gramEnd"/>
      <w:r w:rsidR="00015853" w:rsidRPr="00015853">
        <w:rPr>
          <w:rFonts w:asciiTheme="minorEastAsia" w:eastAsiaTheme="minorEastAsia" w:hAnsiTheme="minorEastAsia" w:hint="eastAsia"/>
          <w:szCs w:val="21"/>
        </w:rPr>
        <w:t>退款城市数据字典</w:t>
      </w:r>
    </w:p>
    <w:p w14:paraId="1B9219E8" w14:textId="77777777" w:rsidR="00A90271" w:rsidRPr="00A6753E" w:rsidRDefault="00A90271" w:rsidP="00503C66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Theme="minorEastAsia" w:eastAsiaTheme="minorEastAsia" w:hAnsiTheme="minorEastAsia"/>
          <w:szCs w:val="21"/>
        </w:rPr>
      </w:pPr>
      <w:r w:rsidRPr="00A6753E">
        <w:rPr>
          <w:rFonts w:asciiTheme="minorEastAsia" w:eastAsiaTheme="minorEastAsia" w:hAnsiTheme="minorEastAsia" w:hint="eastAsia"/>
          <w:szCs w:val="21"/>
        </w:rPr>
        <w:t>卡种：下拉框，取自</w:t>
      </w:r>
      <w:r>
        <w:rPr>
          <w:rFonts w:asciiTheme="minorEastAsia" w:eastAsiaTheme="minorEastAsia" w:hAnsiTheme="minorEastAsia" w:hint="eastAsia"/>
          <w:szCs w:val="21"/>
        </w:rPr>
        <w:t>支付平台</w:t>
      </w:r>
      <w:r w:rsidRPr="00A6753E">
        <w:rPr>
          <w:rFonts w:asciiTheme="minorEastAsia" w:eastAsiaTheme="minorEastAsia" w:hAnsiTheme="minorEastAsia" w:hint="eastAsia"/>
          <w:szCs w:val="21"/>
        </w:rPr>
        <w:t>“卡种”基础资料数据字典</w:t>
      </w:r>
    </w:p>
    <w:p w14:paraId="34251325" w14:textId="7F1A21A0" w:rsidR="00A90271" w:rsidRPr="00D3565B" w:rsidRDefault="00A90271" w:rsidP="00503C66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Theme="minorEastAsia" w:eastAsiaTheme="minorEastAsia" w:hAnsiTheme="minorEastAsia"/>
          <w:szCs w:val="21"/>
        </w:rPr>
      </w:pPr>
      <w:r w:rsidRPr="00D3565B">
        <w:rPr>
          <w:rFonts w:asciiTheme="minorEastAsia" w:eastAsiaTheme="minorEastAsia" w:hAnsiTheme="minorEastAsia" w:hint="eastAsia"/>
          <w:szCs w:val="21"/>
        </w:rPr>
        <w:t>开始日期：日期控件，收退款日期</w:t>
      </w:r>
    </w:p>
    <w:p w14:paraId="0D5C3D26" w14:textId="046B95F8" w:rsidR="00A90271" w:rsidRDefault="00A90271" w:rsidP="00503C66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Theme="minorEastAsia" w:eastAsiaTheme="minorEastAsia" w:hAnsiTheme="minorEastAsia"/>
          <w:szCs w:val="21"/>
        </w:rPr>
      </w:pPr>
      <w:r w:rsidRPr="00D3565B">
        <w:rPr>
          <w:rFonts w:asciiTheme="minorEastAsia" w:eastAsiaTheme="minorEastAsia" w:hAnsiTheme="minorEastAsia" w:hint="eastAsia"/>
          <w:szCs w:val="21"/>
        </w:rPr>
        <w:t>截止日期：日期控件，收退款日期</w:t>
      </w:r>
    </w:p>
    <w:p w14:paraId="5044AC2B" w14:textId="7CFD2A91" w:rsidR="009D49D6" w:rsidRDefault="009D49D6" w:rsidP="00503C66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操作类型：“查询”；</w:t>
      </w:r>
    </w:p>
    <w:p w14:paraId="45C5ED47" w14:textId="5E0921D5" w:rsidR="003B0BDD" w:rsidRPr="009D49D6" w:rsidRDefault="009D49D6" w:rsidP="003B0BDD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“</w:t>
      </w:r>
      <w:r w:rsidRPr="009D49D6">
        <w:rPr>
          <w:rFonts w:asciiTheme="minorEastAsia" w:hAnsiTheme="minorEastAsia" w:hint="eastAsia"/>
          <w:szCs w:val="21"/>
        </w:rPr>
        <w:t>导出EXCEL明细</w:t>
      </w:r>
      <w:r>
        <w:rPr>
          <w:rFonts w:asciiTheme="minorEastAsia" w:hAnsiTheme="minorEastAsia" w:hint="eastAsia"/>
          <w:szCs w:val="21"/>
        </w:rPr>
        <w:t>”，</w:t>
      </w:r>
      <w:r w:rsidR="00C42C34" w:rsidRPr="009D49D6">
        <w:rPr>
          <w:rFonts w:asciiTheme="minorEastAsia" w:hAnsiTheme="minorEastAsia" w:hint="eastAsia"/>
          <w:szCs w:val="21"/>
        </w:rPr>
        <w:t>查询明细报表，可点击“导出EXCEL明细”导出对应的查询结果</w:t>
      </w:r>
    </w:p>
    <w:p w14:paraId="26A291F4" w14:textId="3EA4AE59" w:rsidR="00A90271" w:rsidRPr="00CD1A01" w:rsidRDefault="00CD1A01" w:rsidP="00CD1A01">
      <w:pPr>
        <w:pStyle w:val="5"/>
        <w:ind w:left="0" w:firstLine="0"/>
      </w:pPr>
      <w:r>
        <w:rPr>
          <w:rFonts w:hint="eastAsia"/>
        </w:rPr>
        <w:lastRenderedPageBreak/>
        <w:t>2.3.1.</w:t>
      </w:r>
      <w:r w:rsidR="00512F7A">
        <w:rPr>
          <w:rFonts w:hint="eastAsia"/>
        </w:rPr>
        <w:t>3</w:t>
      </w:r>
      <w:r>
        <w:rPr>
          <w:rFonts w:hint="eastAsia"/>
        </w:rPr>
        <w:t>取数规则</w:t>
      </w:r>
    </w:p>
    <w:p w14:paraId="639EABAE" w14:textId="03E9C2D2" w:rsidR="00CD1A01" w:rsidRPr="00CD1A01" w:rsidRDefault="003F45D8" w:rsidP="003F45D8">
      <w:pPr>
        <w:pStyle w:val="a5"/>
        <w:numPr>
          <w:ilvl w:val="0"/>
          <w:numId w:val="8"/>
        </w:numPr>
        <w:ind w:firstLineChars="0"/>
        <w:rPr>
          <w:b/>
        </w:rPr>
      </w:pPr>
      <w:r w:rsidRPr="003F45D8">
        <w:rPr>
          <w:rFonts w:hint="eastAsia"/>
          <w:b/>
        </w:rPr>
        <w:t>现付酒店</w:t>
      </w:r>
      <w:proofErr w:type="spellStart"/>
      <w:r w:rsidR="00AA393A">
        <w:rPr>
          <w:rFonts w:hint="eastAsia"/>
          <w:b/>
        </w:rPr>
        <w:t>N</w:t>
      </w:r>
      <w:r w:rsidRPr="003F45D8">
        <w:rPr>
          <w:rFonts w:hint="eastAsia"/>
          <w:b/>
        </w:rPr>
        <w:t>oshow</w:t>
      </w:r>
      <w:proofErr w:type="spellEnd"/>
      <w:r w:rsidRPr="003F45D8">
        <w:rPr>
          <w:rFonts w:hint="eastAsia"/>
          <w:b/>
        </w:rPr>
        <w:t>收退款明细报表</w:t>
      </w:r>
      <w:r>
        <w:rPr>
          <w:rFonts w:hint="eastAsia"/>
          <w:b/>
        </w:rPr>
        <w:t xml:space="preserve"> </w:t>
      </w:r>
      <w:r w:rsidR="00CD1A01">
        <w:rPr>
          <w:rFonts w:hint="eastAsia"/>
          <w:b/>
        </w:rPr>
        <w:t>报表样例</w:t>
      </w:r>
    </w:p>
    <w:p w14:paraId="59B3B00C" w14:textId="72211693" w:rsidR="00A90271" w:rsidRDefault="00AA393A" w:rsidP="00A90271">
      <w:r>
        <w:rPr>
          <w:noProof/>
        </w:rPr>
        <w:drawing>
          <wp:inline distT="0" distB="0" distL="0" distR="0" wp14:anchorId="7A6BEC0D" wp14:editId="44EA2A9B">
            <wp:extent cx="5274310" cy="962684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DB61" w14:textId="641BD5B0" w:rsidR="00016C2A" w:rsidRPr="00016C2A" w:rsidRDefault="00016C2A" w:rsidP="00016C2A">
      <w:pPr>
        <w:jc w:val="center"/>
        <w:rPr>
          <w:rFonts w:ascii="微软雅黑" w:eastAsia="微软雅黑" w:hAnsi="微软雅黑"/>
          <w:sz w:val="15"/>
          <w:szCs w:val="15"/>
        </w:rPr>
      </w:pPr>
      <w:r w:rsidRPr="00016C2A">
        <w:rPr>
          <w:rFonts w:ascii="微软雅黑" w:eastAsia="微软雅黑" w:hAnsi="微软雅黑" w:hint="eastAsia"/>
          <w:sz w:val="15"/>
          <w:szCs w:val="15"/>
        </w:rPr>
        <w:t>（图</w:t>
      </w:r>
      <w:r>
        <w:rPr>
          <w:rFonts w:ascii="微软雅黑" w:eastAsia="微软雅黑" w:hAnsi="微软雅黑" w:hint="eastAsia"/>
          <w:sz w:val="15"/>
          <w:szCs w:val="15"/>
        </w:rPr>
        <w:t>2</w:t>
      </w:r>
      <w:r w:rsidRPr="00016C2A">
        <w:rPr>
          <w:rFonts w:ascii="微软雅黑" w:eastAsia="微软雅黑" w:hAnsi="微软雅黑" w:hint="eastAsia"/>
          <w:sz w:val="15"/>
          <w:szCs w:val="15"/>
        </w:rPr>
        <w:t>）</w:t>
      </w:r>
    </w:p>
    <w:p w14:paraId="5AD95C13" w14:textId="77777777" w:rsidR="00A90271" w:rsidRPr="00203995" w:rsidRDefault="00A90271" w:rsidP="00DD0446">
      <w:pPr>
        <w:pStyle w:val="a5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取数规则</w:t>
      </w:r>
      <w:r w:rsidRPr="00203995">
        <w:rPr>
          <w:rFonts w:hint="eastAsia"/>
          <w:b/>
        </w:rPr>
        <w:t>：</w:t>
      </w:r>
    </w:p>
    <w:p w14:paraId="392E2A8B" w14:textId="390AB488" w:rsidR="00A90271" w:rsidRPr="00FB707E" w:rsidRDefault="00A90271" w:rsidP="00692B82">
      <w:pPr>
        <w:pStyle w:val="a5"/>
        <w:numPr>
          <w:ilvl w:val="0"/>
          <w:numId w:val="4"/>
        </w:numPr>
        <w:spacing w:line="360" w:lineRule="auto"/>
        <w:ind w:left="840" w:firstLineChars="0"/>
      </w:pPr>
      <w:r>
        <w:rPr>
          <w:rFonts w:hint="eastAsia"/>
        </w:rPr>
        <w:t>取数来源：</w:t>
      </w:r>
      <w:r w:rsidR="00C21311">
        <w:rPr>
          <w:rFonts w:hint="eastAsia"/>
        </w:rPr>
        <w:t>2.2.2</w:t>
      </w:r>
      <w:r w:rsidR="00C21311">
        <w:rPr>
          <w:rFonts w:hint="eastAsia"/>
        </w:rPr>
        <w:t>中</w:t>
      </w:r>
      <w:r>
        <w:rPr>
          <w:rFonts w:hint="eastAsia"/>
        </w:rPr>
        <w:t>同步至</w:t>
      </w:r>
      <w:r w:rsidR="00692B82">
        <w:rPr>
          <w:rFonts w:hint="eastAsia"/>
        </w:rPr>
        <w:t>单据管理</w:t>
      </w:r>
      <w:r>
        <w:rPr>
          <w:rFonts w:hint="eastAsia"/>
        </w:rPr>
        <w:t>系统的“</w:t>
      </w:r>
      <w:r w:rsidR="00C21311">
        <w:rPr>
          <w:rFonts w:hint="eastAsia"/>
        </w:rPr>
        <w:t>酒店</w:t>
      </w:r>
      <w:r w:rsidR="00D4494F">
        <w:rPr>
          <w:rFonts w:hint="eastAsia"/>
        </w:rPr>
        <w:t>支付流水</w:t>
      </w:r>
      <w:r>
        <w:rPr>
          <w:rFonts w:hint="eastAsia"/>
        </w:rPr>
        <w:t>”</w:t>
      </w:r>
      <w:r w:rsidR="00692B82" w:rsidRPr="00FB707E">
        <w:t xml:space="preserve"> </w:t>
      </w:r>
    </w:p>
    <w:p w14:paraId="3B22FBCD" w14:textId="683F86FB" w:rsidR="00A90271" w:rsidRDefault="008368FD" w:rsidP="00A90271">
      <w:pPr>
        <w:pStyle w:val="a5"/>
        <w:numPr>
          <w:ilvl w:val="0"/>
          <w:numId w:val="4"/>
        </w:numPr>
        <w:spacing w:line="360" w:lineRule="auto"/>
        <w:ind w:left="840" w:firstLineChars="0"/>
      </w:pPr>
      <w:r>
        <w:rPr>
          <w:rFonts w:hint="eastAsia"/>
        </w:rPr>
        <w:t>筛选条件</w:t>
      </w:r>
      <w:r w:rsidR="00A90271">
        <w:rPr>
          <w:rFonts w:hint="eastAsia"/>
        </w:rPr>
        <w:t>：</w:t>
      </w:r>
    </w:p>
    <w:p w14:paraId="7E0D9432" w14:textId="27F7E5E6" w:rsidR="00B01427" w:rsidRPr="00B01427" w:rsidRDefault="00CD04C1" w:rsidP="007B6B4F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根据“收退款日期”统计，</w:t>
      </w:r>
      <w:r w:rsidR="007B6B4F">
        <w:rPr>
          <w:rFonts w:hint="eastAsia"/>
        </w:rPr>
        <w:t>“报表类型”</w:t>
      </w:r>
      <w:r w:rsidR="007B6B4F">
        <w:rPr>
          <w:rFonts w:hint="eastAsia"/>
        </w:rPr>
        <w:t>=</w:t>
      </w:r>
      <w:r w:rsidR="007B6B4F">
        <w:rPr>
          <w:rFonts w:hint="eastAsia"/>
        </w:rPr>
        <w:t>“</w:t>
      </w:r>
      <w:r w:rsidR="007B6B4F" w:rsidRPr="00A42CBF">
        <w:rPr>
          <w:rFonts w:hint="eastAsia"/>
        </w:rPr>
        <w:t>现付酒店</w:t>
      </w:r>
      <w:proofErr w:type="spellStart"/>
      <w:r w:rsidR="007B6B4F" w:rsidRPr="00A42CBF">
        <w:rPr>
          <w:rFonts w:hint="eastAsia"/>
        </w:rPr>
        <w:t>Noshow</w:t>
      </w:r>
      <w:proofErr w:type="spellEnd"/>
      <w:r w:rsidR="007B6B4F" w:rsidRPr="00A42CBF">
        <w:rPr>
          <w:rFonts w:hint="eastAsia"/>
        </w:rPr>
        <w:t>收退款报表</w:t>
      </w:r>
      <w:r w:rsidR="007B6B4F">
        <w:rPr>
          <w:rFonts w:hint="eastAsia"/>
        </w:rPr>
        <w:t>”</w:t>
      </w:r>
    </w:p>
    <w:p w14:paraId="326DD671" w14:textId="0482409B" w:rsidR="00A90271" w:rsidRDefault="00A90271" w:rsidP="00503C66">
      <w:pPr>
        <w:pStyle w:val="a5"/>
        <w:numPr>
          <w:ilvl w:val="0"/>
          <w:numId w:val="23"/>
        </w:numPr>
        <w:spacing w:line="360" w:lineRule="auto"/>
        <w:ind w:firstLineChars="0"/>
      </w:pPr>
      <w:r>
        <w:rPr>
          <w:rFonts w:hint="eastAsia"/>
        </w:rPr>
        <w:t>排序：按照“收退款日期”升序排列；</w:t>
      </w:r>
    </w:p>
    <w:p w14:paraId="3AC8792E" w14:textId="77777777" w:rsidR="00A90271" w:rsidRDefault="00A90271" w:rsidP="00A90271">
      <w:pPr>
        <w:pStyle w:val="a5"/>
        <w:numPr>
          <w:ilvl w:val="0"/>
          <w:numId w:val="4"/>
        </w:numPr>
        <w:spacing w:line="360" w:lineRule="auto"/>
        <w:ind w:left="840" w:firstLineChars="0"/>
      </w:pPr>
      <w:r>
        <w:rPr>
          <w:rFonts w:hint="eastAsia"/>
        </w:rPr>
        <w:t>金额保留两位小数。</w:t>
      </w:r>
    </w:p>
    <w:p w14:paraId="4CA317E6" w14:textId="4A186E78" w:rsidR="00A90271" w:rsidRPr="00BC6307" w:rsidRDefault="00A90271" w:rsidP="00A90271">
      <w:pPr>
        <w:pStyle w:val="a5"/>
        <w:numPr>
          <w:ilvl w:val="0"/>
          <w:numId w:val="4"/>
        </w:numPr>
        <w:spacing w:line="360" w:lineRule="auto"/>
        <w:ind w:left="840" w:firstLineChars="0"/>
      </w:pPr>
      <w:r w:rsidRPr="00BC6307">
        <w:rPr>
          <w:rFonts w:hint="eastAsia"/>
          <w:b/>
        </w:rPr>
        <w:t>字段规则说明（</w:t>
      </w:r>
      <w:r w:rsidRPr="00BC6307">
        <w:rPr>
          <w:rFonts w:hint="eastAsia"/>
          <w:b/>
          <w:color w:val="FF0000"/>
        </w:rPr>
        <w:t>参考现有报表</w:t>
      </w:r>
      <w:r w:rsidRPr="00BC6307">
        <w:rPr>
          <w:rFonts w:hint="eastAsia"/>
          <w:b/>
          <w:color w:val="FF0000"/>
        </w:rPr>
        <w:t>FD1516</w:t>
      </w:r>
      <w:r w:rsidRPr="00BC6307">
        <w:rPr>
          <w:rFonts w:hint="eastAsia"/>
          <w:b/>
          <w:color w:val="FF0000"/>
        </w:rPr>
        <w:t>和</w:t>
      </w:r>
      <w:r w:rsidRPr="00BC6307">
        <w:rPr>
          <w:rFonts w:hint="eastAsia"/>
          <w:b/>
          <w:color w:val="FF0000"/>
        </w:rPr>
        <w:t>FD1518</w:t>
      </w:r>
      <w:r w:rsidRPr="00BC6307">
        <w:rPr>
          <w:rFonts w:hint="eastAsia"/>
          <w:b/>
          <w:color w:val="FF0000"/>
        </w:rPr>
        <w:t>的实现方式</w:t>
      </w:r>
      <w:r w:rsidRPr="00BC6307">
        <w:rPr>
          <w:rFonts w:hint="eastAsia"/>
          <w:b/>
        </w:rPr>
        <w:t>）：</w:t>
      </w:r>
    </w:p>
    <w:tbl>
      <w:tblPr>
        <w:tblW w:w="8227" w:type="dxa"/>
        <w:tblInd w:w="103" w:type="dxa"/>
        <w:tblLook w:val="04A0" w:firstRow="1" w:lastRow="0" w:firstColumn="1" w:lastColumn="0" w:noHBand="0" w:noVBand="1"/>
      </w:tblPr>
      <w:tblGrid>
        <w:gridCol w:w="1706"/>
        <w:gridCol w:w="6521"/>
      </w:tblGrid>
      <w:tr w:rsidR="00CF3C0D" w:rsidRPr="000B120A" w14:paraId="1FA0183F" w14:textId="77777777" w:rsidTr="002C3347">
        <w:trPr>
          <w:trHeight w:val="270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8A8F3" w14:textId="77777777" w:rsidR="00CF3C0D" w:rsidRPr="000B120A" w:rsidRDefault="00CF3C0D" w:rsidP="003F7AA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0B120A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63650" w14:textId="77777777" w:rsidR="00CF3C0D" w:rsidRPr="000B120A" w:rsidRDefault="00CF3C0D" w:rsidP="003F7AA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取数规则说明</w:t>
            </w:r>
          </w:p>
        </w:tc>
      </w:tr>
      <w:tr w:rsidR="00486A15" w:rsidRPr="000B120A" w14:paraId="1CB9224E" w14:textId="77777777" w:rsidTr="002C3347">
        <w:trPr>
          <w:trHeight w:val="480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8DD22" w14:textId="777D68A8" w:rsidR="00486A15" w:rsidRPr="00725F03" w:rsidRDefault="00486A15" w:rsidP="003F7AA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收款</w:t>
            </w:r>
            <w:r w:rsidRPr="008178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方式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8357E" w14:textId="6CB20ACD" w:rsidR="00486A15" w:rsidRDefault="00486A15" w:rsidP="00486A1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取自</w:t>
            </w:r>
            <w:r w:rsidR="002C4BA3">
              <w:rPr>
                <w:rFonts w:ascii="宋体" w:hAnsi="宋体" w:cs="宋体" w:hint="eastAsia"/>
                <w:kern w:val="0"/>
                <w:sz w:val="18"/>
                <w:szCs w:val="18"/>
              </w:rPr>
              <w:t>酒店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支付流水中“收款方式”</w:t>
            </w:r>
          </w:p>
        </w:tc>
      </w:tr>
      <w:tr w:rsidR="00CF3C0D" w:rsidRPr="000B120A" w14:paraId="4357FE5D" w14:textId="77777777" w:rsidTr="002C3347">
        <w:trPr>
          <w:trHeight w:val="480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01D3F" w14:textId="77777777" w:rsidR="00CF3C0D" w:rsidRPr="00736343" w:rsidRDefault="00CF3C0D" w:rsidP="003F7AA7">
            <w:pPr>
              <w:widowControl/>
              <w:jc w:val="left"/>
              <w:rPr>
                <w:rFonts w:ascii="宋体" w:hAnsi="宋体" w:cs="宋体"/>
                <w:b/>
                <w:color w:val="0070C0"/>
                <w:kern w:val="0"/>
                <w:sz w:val="18"/>
                <w:szCs w:val="18"/>
              </w:rPr>
            </w:pPr>
            <w:r w:rsidRPr="00725F03">
              <w:rPr>
                <w:rFonts w:ascii="宋体" w:hAnsi="宋体" w:cs="宋体" w:hint="eastAsia"/>
                <w:kern w:val="0"/>
                <w:sz w:val="18"/>
                <w:szCs w:val="18"/>
              </w:rPr>
              <w:t>收退款类型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3E0FA" w14:textId="05554D91" w:rsidR="00CF3C0D" w:rsidRPr="00D56B06" w:rsidRDefault="00D56B06" w:rsidP="0065764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取自</w:t>
            </w:r>
            <w:r w:rsidR="002C4BA3">
              <w:rPr>
                <w:rFonts w:ascii="宋体" w:hAnsi="宋体" w:cs="宋体" w:hint="eastAsia"/>
                <w:kern w:val="0"/>
                <w:sz w:val="18"/>
                <w:szCs w:val="18"/>
              </w:rPr>
              <w:t>酒店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支付流水中的“</w:t>
            </w:r>
            <w:r w:rsidR="00657647">
              <w:rPr>
                <w:rFonts w:ascii="宋体" w:hAnsi="宋体" w:cs="宋体" w:hint="eastAsia"/>
                <w:kern w:val="0"/>
                <w:sz w:val="18"/>
                <w:szCs w:val="18"/>
              </w:rPr>
              <w:t>收退款类型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”</w:t>
            </w:r>
          </w:p>
        </w:tc>
      </w:tr>
      <w:tr w:rsidR="00CF3C0D" w:rsidRPr="000B120A" w14:paraId="22442AE3" w14:textId="77777777" w:rsidTr="002C3347">
        <w:trPr>
          <w:trHeight w:val="480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5FE51" w14:textId="77777777" w:rsidR="00CF3C0D" w:rsidRPr="00725F03" w:rsidRDefault="00CF3C0D" w:rsidP="003F7AA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订单号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A3CAC" w14:textId="2FBB14D7" w:rsidR="00CF3C0D" w:rsidRDefault="00CF3C0D" w:rsidP="003F7AA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F2FF4">
              <w:rPr>
                <w:rFonts w:ascii="宋体" w:hAnsi="宋体" w:cs="宋体"/>
                <w:kern w:val="0"/>
                <w:sz w:val="18"/>
                <w:szCs w:val="18"/>
              </w:rPr>
              <w:t>240922858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，</w:t>
            </w:r>
            <w:r w:rsidRPr="00910C37">
              <w:rPr>
                <w:rFonts w:ascii="宋体" w:hAnsi="宋体" w:cs="宋体"/>
                <w:kern w:val="0"/>
                <w:sz w:val="18"/>
                <w:szCs w:val="18"/>
              </w:rPr>
              <w:t>243659591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 从</w:t>
            </w:r>
            <w:r w:rsidR="002C4BA3">
              <w:rPr>
                <w:rFonts w:ascii="宋体" w:hAnsi="宋体" w:cs="宋体" w:hint="eastAsia"/>
                <w:kern w:val="0"/>
                <w:sz w:val="18"/>
                <w:szCs w:val="18"/>
              </w:rPr>
              <w:t>酒店支付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流水记录中获取</w:t>
            </w:r>
          </w:p>
        </w:tc>
      </w:tr>
      <w:tr w:rsidR="00CF3C0D" w:rsidRPr="00304E2D" w14:paraId="72DCCC4B" w14:textId="77777777" w:rsidTr="002C3347">
        <w:trPr>
          <w:trHeight w:val="480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E1A16" w14:textId="77777777" w:rsidR="00CF3C0D" w:rsidRPr="000B120A" w:rsidRDefault="00CF3C0D" w:rsidP="003F7AA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40DE5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收退款城市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B8CBD" w14:textId="371B557F" w:rsidR="00CF3C0D" w:rsidRPr="000B120A" w:rsidRDefault="00231127" w:rsidP="000740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取自</w:t>
            </w:r>
            <w:r w:rsidR="002C4BA3">
              <w:rPr>
                <w:rFonts w:ascii="宋体" w:hAnsi="宋体" w:cs="宋体" w:hint="eastAsia"/>
                <w:kern w:val="0"/>
                <w:sz w:val="18"/>
                <w:szCs w:val="18"/>
              </w:rPr>
              <w:t>酒店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支付流水中“收退款城市”</w:t>
            </w:r>
          </w:p>
        </w:tc>
      </w:tr>
      <w:tr w:rsidR="00CF3C0D" w:rsidRPr="000B120A" w14:paraId="762E8F47" w14:textId="77777777" w:rsidTr="002C3347">
        <w:trPr>
          <w:trHeight w:val="480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63CD4" w14:textId="77777777" w:rsidR="00CF3C0D" w:rsidRPr="000B120A" w:rsidRDefault="00CF3C0D" w:rsidP="003F7AA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卡种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853ED" w14:textId="2EABB75D" w:rsidR="00CF3C0D" w:rsidRPr="000B120A" w:rsidRDefault="00CF3C0D" w:rsidP="0007404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取自</w:t>
            </w:r>
            <w:r w:rsidR="002C4BA3">
              <w:rPr>
                <w:rFonts w:ascii="宋体" w:hAnsi="宋体" w:cs="宋体" w:hint="eastAsia"/>
                <w:kern w:val="0"/>
                <w:sz w:val="18"/>
                <w:szCs w:val="18"/>
              </w:rPr>
              <w:t>酒店</w:t>
            </w:r>
            <w:proofErr w:type="gramEnd"/>
            <w:r w:rsidR="00B0227C">
              <w:rPr>
                <w:rFonts w:ascii="宋体" w:hAnsi="宋体" w:cs="宋体" w:hint="eastAsia"/>
                <w:kern w:val="0"/>
                <w:sz w:val="18"/>
                <w:szCs w:val="18"/>
              </w:rPr>
              <w:t>支付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流水中的“卡种”</w:t>
            </w:r>
          </w:p>
        </w:tc>
      </w:tr>
      <w:tr w:rsidR="00CF3C0D" w:rsidRPr="001B0375" w14:paraId="5D8A7C7F" w14:textId="77777777" w:rsidTr="002C3347">
        <w:trPr>
          <w:trHeight w:val="511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B8BE7" w14:textId="77777777" w:rsidR="00CF3C0D" w:rsidRPr="000B120A" w:rsidRDefault="00CF3C0D" w:rsidP="003F7AA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交易金额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65256" w14:textId="1FE2F3A5" w:rsidR="00CF3C0D" w:rsidRPr="001B0375" w:rsidRDefault="00CF3C0D" w:rsidP="003F7AA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取自</w:t>
            </w:r>
            <w:r w:rsidR="002C4BA3">
              <w:rPr>
                <w:rFonts w:ascii="宋体" w:hAnsi="宋体" w:cs="宋体" w:hint="eastAsia"/>
                <w:kern w:val="0"/>
                <w:sz w:val="18"/>
                <w:szCs w:val="18"/>
              </w:rPr>
              <w:t>酒店</w:t>
            </w:r>
            <w:proofErr w:type="gramEnd"/>
            <w:r w:rsidR="00B0227C">
              <w:rPr>
                <w:rFonts w:ascii="宋体" w:hAnsi="宋体" w:cs="宋体" w:hint="eastAsia"/>
                <w:kern w:val="0"/>
                <w:sz w:val="18"/>
                <w:szCs w:val="18"/>
              </w:rPr>
              <w:t>支付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流水中的“金额”</w:t>
            </w:r>
          </w:p>
        </w:tc>
      </w:tr>
      <w:tr w:rsidR="00CF3C0D" w:rsidRPr="00BB2F26" w14:paraId="0C21C5CF" w14:textId="77777777" w:rsidTr="002C3347">
        <w:trPr>
          <w:trHeight w:val="480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FA91" w14:textId="77777777" w:rsidR="00CF3C0D" w:rsidRPr="000B120A" w:rsidRDefault="00CF3C0D" w:rsidP="003F7AA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刷卡手续费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DD38B" w14:textId="6E9723B2" w:rsidR="00CF3C0D" w:rsidRPr="00F479E1" w:rsidRDefault="00CF3C0D" w:rsidP="003F7AA7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proofErr w:type="gramStart"/>
            <w:r w:rsidRPr="001344BE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>取自</w:t>
            </w:r>
            <w:r w:rsidR="002C4BA3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>酒店</w:t>
            </w:r>
            <w:proofErr w:type="gramEnd"/>
            <w:r w:rsidR="00B0227C" w:rsidRPr="001344BE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>支付</w:t>
            </w:r>
            <w:r w:rsidRPr="001344BE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>流水中的“刷卡手续费”</w:t>
            </w:r>
          </w:p>
        </w:tc>
      </w:tr>
      <w:tr w:rsidR="00CF3C0D" w:rsidRPr="00BB2F26" w14:paraId="57A823CF" w14:textId="77777777" w:rsidTr="002C3347">
        <w:trPr>
          <w:trHeight w:val="480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E5F7C" w14:textId="77777777" w:rsidR="00CF3C0D" w:rsidRPr="000B120A" w:rsidRDefault="00CF3C0D" w:rsidP="003F7AA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银行手续费</w:t>
            </w: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9FEFC" w14:textId="6344E5F2" w:rsidR="00CF3C0D" w:rsidRPr="00BB2F26" w:rsidRDefault="00B0227C" w:rsidP="003F7AA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取自</w:t>
            </w:r>
            <w:r w:rsidR="002C4BA3">
              <w:rPr>
                <w:rFonts w:ascii="宋体" w:hAnsi="宋体" w:cs="宋体" w:hint="eastAsia"/>
                <w:kern w:val="0"/>
                <w:sz w:val="18"/>
                <w:szCs w:val="18"/>
              </w:rPr>
              <w:t>酒店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支付</w:t>
            </w:r>
            <w:r w:rsidR="00CF3C0D">
              <w:rPr>
                <w:rFonts w:ascii="宋体" w:hAnsi="宋体" w:cs="宋体" w:hint="eastAsia"/>
                <w:kern w:val="0"/>
                <w:sz w:val="18"/>
                <w:szCs w:val="18"/>
              </w:rPr>
              <w:t>流水中的“银行手续费”</w:t>
            </w:r>
          </w:p>
        </w:tc>
      </w:tr>
      <w:tr w:rsidR="00CF3C0D" w:rsidRPr="00BB2F26" w14:paraId="74811737" w14:textId="77777777" w:rsidTr="002C3347">
        <w:trPr>
          <w:trHeight w:val="480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7CC59" w14:textId="77777777" w:rsidR="00CF3C0D" w:rsidRDefault="00CF3C0D" w:rsidP="003F7AA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实收金额</w:t>
            </w: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228D6" w14:textId="74717A7E" w:rsidR="00CF3C0D" w:rsidRPr="00BB2F26" w:rsidRDefault="00B0227C" w:rsidP="003F7AA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取自</w:t>
            </w:r>
            <w:r w:rsidR="002C4BA3">
              <w:rPr>
                <w:rFonts w:ascii="宋体" w:hAnsi="宋体" w:cs="宋体" w:hint="eastAsia"/>
                <w:kern w:val="0"/>
                <w:sz w:val="18"/>
                <w:szCs w:val="18"/>
              </w:rPr>
              <w:t>酒店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支付</w:t>
            </w:r>
            <w:r w:rsidR="00CF3C0D">
              <w:rPr>
                <w:rFonts w:ascii="宋体" w:hAnsi="宋体" w:cs="宋体" w:hint="eastAsia"/>
                <w:kern w:val="0"/>
                <w:sz w:val="18"/>
                <w:szCs w:val="18"/>
              </w:rPr>
              <w:t>流水中的“实收金额”</w:t>
            </w:r>
          </w:p>
        </w:tc>
      </w:tr>
      <w:tr w:rsidR="00CF3C0D" w:rsidRPr="00BB2F26" w14:paraId="54B3FC9E" w14:textId="77777777" w:rsidTr="002C3347">
        <w:trPr>
          <w:trHeight w:val="480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B0259" w14:textId="77777777" w:rsidR="00CF3C0D" w:rsidRPr="00FB707E" w:rsidRDefault="00CF3C0D" w:rsidP="003F7AA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B707E">
              <w:rPr>
                <w:rFonts w:ascii="宋体" w:hAnsi="宋体" w:cs="宋体" w:hint="eastAsia"/>
                <w:kern w:val="0"/>
                <w:sz w:val="18"/>
                <w:szCs w:val="18"/>
              </w:rPr>
              <w:t>开票单位</w:t>
            </w: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600A6" w14:textId="33D1A798" w:rsidR="00CF3C0D" w:rsidRPr="00FB707E" w:rsidRDefault="00C27AFE" w:rsidP="00C27AF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取自</w:t>
            </w:r>
            <w:r w:rsidR="002C4BA3">
              <w:rPr>
                <w:rFonts w:ascii="宋体" w:hAnsi="宋体" w:cs="宋体" w:hint="eastAsia"/>
                <w:kern w:val="0"/>
                <w:sz w:val="18"/>
                <w:szCs w:val="18"/>
              </w:rPr>
              <w:t>酒店</w:t>
            </w:r>
            <w:proofErr w:type="gramEnd"/>
            <w:r w:rsidR="00B17D77">
              <w:rPr>
                <w:rFonts w:ascii="宋体" w:hAnsi="宋体" w:cs="宋体" w:hint="eastAsia"/>
                <w:kern w:val="0"/>
                <w:sz w:val="18"/>
                <w:szCs w:val="18"/>
              </w:rPr>
              <w:t>支付流水</w:t>
            </w:r>
            <w:r w:rsidR="00CF3C0D" w:rsidRPr="00FB707E">
              <w:rPr>
                <w:rFonts w:ascii="宋体" w:hAnsi="宋体" w:cs="宋体" w:hint="eastAsia"/>
                <w:kern w:val="0"/>
                <w:sz w:val="18"/>
                <w:szCs w:val="18"/>
              </w:rPr>
              <w:t>中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的“开票单位”</w:t>
            </w:r>
          </w:p>
        </w:tc>
      </w:tr>
      <w:tr w:rsidR="00CF3C0D" w:rsidRPr="00BB2F26" w14:paraId="1FCCB48C" w14:textId="77777777" w:rsidTr="002C3347">
        <w:trPr>
          <w:trHeight w:val="480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F2B4B" w14:textId="77777777" w:rsidR="00CF3C0D" w:rsidRPr="00E63180" w:rsidRDefault="00CF3C0D" w:rsidP="003F7AA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63180">
              <w:rPr>
                <w:rFonts w:ascii="宋体" w:hAnsi="宋体" w:cs="宋体" w:hint="eastAsia"/>
                <w:kern w:val="0"/>
                <w:sz w:val="18"/>
                <w:szCs w:val="18"/>
              </w:rPr>
              <w:t>收退款日期</w:t>
            </w: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E9C05" w14:textId="58FA7CE2" w:rsidR="00CF3C0D" w:rsidRPr="00E63180" w:rsidRDefault="00C27AFE" w:rsidP="00B17D7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取自</w:t>
            </w:r>
            <w:r w:rsidR="002C4BA3">
              <w:rPr>
                <w:rFonts w:ascii="宋体" w:hAnsi="宋体" w:cs="宋体" w:hint="eastAsia"/>
                <w:kern w:val="0"/>
                <w:sz w:val="18"/>
                <w:szCs w:val="18"/>
              </w:rPr>
              <w:t>酒店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支付流水中的“收退款日期”</w:t>
            </w:r>
          </w:p>
        </w:tc>
      </w:tr>
      <w:tr w:rsidR="002D058A" w:rsidRPr="00BB2F26" w14:paraId="1302CC5F" w14:textId="77777777" w:rsidTr="002C3347">
        <w:trPr>
          <w:trHeight w:val="480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85005" w14:textId="7169C2AC" w:rsidR="002D058A" w:rsidRPr="00E63180" w:rsidRDefault="002D058A" w:rsidP="003F7AA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是否</w:t>
            </w: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Noshow</w:t>
            </w:r>
            <w:proofErr w:type="spellEnd"/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2A4A3" w14:textId="2C93A405" w:rsidR="002D058A" w:rsidRDefault="002D058A" w:rsidP="002D058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取自酒店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支付流水中的“是否</w:t>
            </w: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Noshow</w:t>
            </w:r>
            <w:proofErr w:type="spell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”</w:t>
            </w:r>
          </w:p>
        </w:tc>
      </w:tr>
    </w:tbl>
    <w:p w14:paraId="44EAD3A6" w14:textId="1D693A0F" w:rsidR="00AA48D9" w:rsidRDefault="00AA48D9" w:rsidP="00C5363F">
      <w:r>
        <w:rPr>
          <w:rFonts w:hint="eastAsia"/>
        </w:rPr>
        <w:t>备注：每月数据量大概</w:t>
      </w:r>
      <w:r>
        <w:rPr>
          <w:rFonts w:hint="eastAsia"/>
        </w:rPr>
        <w:t>5</w:t>
      </w:r>
      <w:r w:rsidR="009031BF">
        <w:rPr>
          <w:rFonts w:hint="eastAsia"/>
        </w:rPr>
        <w:t>万</w:t>
      </w:r>
      <w:r>
        <w:rPr>
          <w:rFonts w:hint="eastAsia"/>
        </w:rPr>
        <w:t>条。</w:t>
      </w:r>
    </w:p>
    <w:p w14:paraId="28A3F617" w14:textId="0A40E30D" w:rsidR="00A90271" w:rsidRDefault="00A90271" w:rsidP="00A90271">
      <w:pPr>
        <w:pStyle w:val="4"/>
        <w:ind w:left="0" w:firstLine="0"/>
      </w:pPr>
      <w:bookmarkStart w:id="106" w:name="_Toc414608890"/>
      <w:r>
        <w:rPr>
          <w:rFonts w:hint="eastAsia"/>
        </w:rPr>
        <w:lastRenderedPageBreak/>
        <w:t>2.3.2</w:t>
      </w:r>
      <w:r>
        <w:rPr>
          <w:rFonts w:hint="eastAsia"/>
        </w:rPr>
        <w:t>现付酒店</w:t>
      </w:r>
      <w:proofErr w:type="spellStart"/>
      <w:r w:rsidR="00E04071">
        <w:rPr>
          <w:rFonts w:hint="eastAsia"/>
        </w:rPr>
        <w:t>N</w:t>
      </w:r>
      <w:r>
        <w:rPr>
          <w:rFonts w:hint="eastAsia"/>
        </w:rPr>
        <w:t>oshow</w:t>
      </w:r>
      <w:proofErr w:type="spellEnd"/>
      <w:r>
        <w:rPr>
          <w:rFonts w:hint="eastAsia"/>
        </w:rPr>
        <w:t>收退款汇总报表</w:t>
      </w:r>
      <w:bookmarkEnd w:id="106"/>
    </w:p>
    <w:p w14:paraId="3524960A" w14:textId="3FE6AFB5" w:rsidR="00A90271" w:rsidRPr="00CD1A01" w:rsidRDefault="00CD1A01" w:rsidP="00CD1A01">
      <w:pPr>
        <w:pStyle w:val="5"/>
        <w:ind w:left="0" w:firstLine="0"/>
      </w:pPr>
      <w:r>
        <w:rPr>
          <w:rFonts w:hint="eastAsia"/>
        </w:rPr>
        <w:t>2.3.2.1</w:t>
      </w:r>
      <w:r>
        <w:rPr>
          <w:rFonts w:hint="eastAsia"/>
        </w:rPr>
        <w:t>报表用途</w:t>
      </w:r>
    </w:p>
    <w:p w14:paraId="579CD4A0" w14:textId="6CED46B3" w:rsidR="00A90271" w:rsidRPr="00AB4F0D" w:rsidRDefault="002044BE" w:rsidP="00CD1A01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生成</w:t>
      </w:r>
      <w:r w:rsidR="00A90271" w:rsidRPr="00AB4F0D">
        <w:rPr>
          <w:rFonts w:asciiTheme="minorEastAsia" w:hAnsiTheme="minorEastAsia" w:hint="eastAsia"/>
        </w:rPr>
        <w:t>现付酒店</w:t>
      </w:r>
      <w:proofErr w:type="spellStart"/>
      <w:r w:rsidR="00E04071">
        <w:rPr>
          <w:rFonts w:asciiTheme="minorEastAsia" w:hAnsiTheme="minorEastAsia" w:hint="eastAsia"/>
        </w:rPr>
        <w:t>N</w:t>
      </w:r>
      <w:r w:rsidR="00A90271" w:rsidRPr="00AB4F0D">
        <w:rPr>
          <w:rFonts w:asciiTheme="minorEastAsia" w:hAnsiTheme="minorEastAsia" w:hint="eastAsia"/>
        </w:rPr>
        <w:t>oshow</w:t>
      </w:r>
      <w:proofErr w:type="spellEnd"/>
      <w:r w:rsidR="00A90271" w:rsidRPr="00AB4F0D">
        <w:rPr>
          <w:rFonts w:asciiTheme="minorEastAsia" w:hAnsiTheme="minorEastAsia" w:hint="eastAsia"/>
        </w:rPr>
        <w:t>收退款</w:t>
      </w:r>
      <w:r w:rsidR="00A90271">
        <w:rPr>
          <w:rFonts w:asciiTheme="minorEastAsia" w:hAnsiTheme="minorEastAsia" w:hint="eastAsia"/>
        </w:rPr>
        <w:t>分类汇总</w:t>
      </w:r>
      <w:r w:rsidR="00A90271" w:rsidRPr="00AB4F0D">
        <w:rPr>
          <w:rFonts w:asciiTheme="minorEastAsia" w:hAnsiTheme="minorEastAsia" w:hint="eastAsia"/>
        </w:rPr>
        <w:t>数据，</w:t>
      </w:r>
      <w:r>
        <w:rPr>
          <w:rFonts w:asciiTheme="minorEastAsia" w:hAnsiTheme="minorEastAsia" w:hint="eastAsia"/>
        </w:rPr>
        <w:t>为财务提供账务核算以及对账的原始报表</w:t>
      </w:r>
      <w:r w:rsidR="00A90271" w:rsidRPr="00AB4F0D">
        <w:rPr>
          <w:rFonts w:asciiTheme="minorEastAsia" w:hAnsiTheme="minorEastAsia" w:hint="eastAsia"/>
        </w:rPr>
        <w:t>。</w:t>
      </w:r>
    </w:p>
    <w:p w14:paraId="5BFB1142" w14:textId="79848EB6" w:rsidR="00A90271" w:rsidRPr="00CD1A01" w:rsidRDefault="00CD1A01" w:rsidP="00CD1A01">
      <w:pPr>
        <w:pStyle w:val="5"/>
        <w:ind w:left="0" w:firstLine="0"/>
      </w:pPr>
      <w:r>
        <w:rPr>
          <w:rFonts w:hint="eastAsia"/>
        </w:rPr>
        <w:t>2.3.2.</w:t>
      </w:r>
      <w:r w:rsidR="007459D4">
        <w:rPr>
          <w:rFonts w:hint="eastAsia"/>
        </w:rPr>
        <w:t>2</w:t>
      </w:r>
      <w:r>
        <w:rPr>
          <w:rFonts w:hint="eastAsia"/>
        </w:rPr>
        <w:t>查询条件</w:t>
      </w:r>
    </w:p>
    <w:p w14:paraId="49D1EF76" w14:textId="5407A931" w:rsidR="00A90271" w:rsidRDefault="00A90271" w:rsidP="00A90271">
      <w:pPr>
        <w:ind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ab/>
      </w:r>
      <w:r w:rsidR="003F45D8">
        <w:rPr>
          <w:noProof/>
        </w:rPr>
        <w:drawing>
          <wp:inline distT="0" distB="0" distL="0" distR="0" wp14:anchorId="44F29CC9" wp14:editId="2A7598A6">
            <wp:extent cx="2933700" cy="1809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BF27D" w14:textId="316E4CF0" w:rsidR="00016C2A" w:rsidRPr="00016C2A" w:rsidRDefault="00016C2A" w:rsidP="00016C2A">
      <w:pPr>
        <w:ind w:firstLineChars="1850" w:firstLine="2775"/>
        <w:rPr>
          <w:rFonts w:ascii="微软雅黑" w:eastAsia="微软雅黑" w:hAnsi="微软雅黑"/>
          <w:sz w:val="15"/>
          <w:szCs w:val="15"/>
        </w:rPr>
      </w:pPr>
      <w:r w:rsidRPr="00016C2A">
        <w:rPr>
          <w:rFonts w:ascii="微软雅黑" w:eastAsia="微软雅黑" w:hAnsi="微软雅黑" w:hint="eastAsia"/>
          <w:sz w:val="15"/>
          <w:szCs w:val="15"/>
        </w:rPr>
        <w:t>（图</w:t>
      </w:r>
      <w:r w:rsidR="003F45D8">
        <w:rPr>
          <w:rFonts w:ascii="微软雅黑" w:eastAsia="微软雅黑" w:hAnsi="微软雅黑" w:hint="eastAsia"/>
          <w:sz w:val="15"/>
          <w:szCs w:val="15"/>
        </w:rPr>
        <w:t>3</w:t>
      </w:r>
      <w:r w:rsidRPr="00016C2A">
        <w:rPr>
          <w:rFonts w:ascii="微软雅黑" w:eastAsia="微软雅黑" w:hAnsi="微软雅黑" w:hint="eastAsia"/>
          <w:sz w:val="15"/>
          <w:szCs w:val="15"/>
        </w:rPr>
        <w:t>）</w:t>
      </w:r>
    </w:p>
    <w:p w14:paraId="15DC5D95" w14:textId="77777777" w:rsidR="00A90271" w:rsidRPr="00A6753E" w:rsidRDefault="00A90271" w:rsidP="00A90271">
      <w:pPr>
        <w:spacing w:line="360" w:lineRule="auto"/>
        <w:rPr>
          <w:rFonts w:asciiTheme="minorEastAsia" w:hAnsiTheme="minorEastAsia"/>
          <w:b/>
          <w:szCs w:val="21"/>
        </w:rPr>
      </w:pPr>
      <w:r w:rsidRPr="00A6753E">
        <w:rPr>
          <w:rFonts w:asciiTheme="minorEastAsia" w:hAnsiTheme="minorEastAsia" w:hint="eastAsia"/>
          <w:b/>
          <w:szCs w:val="21"/>
        </w:rPr>
        <w:t>字段说明：</w:t>
      </w:r>
    </w:p>
    <w:p w14:paraId="69788640" w14:textId="77777777" w:rsidR="00A90271" w:rsidRDefault="00A90271" w:rsidP="00A90271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inorEastAsia" w:eastAsiaTheme="minorEastAsia" w:hAnsiTheme="minorEastAsia"/>
          <w:szCs w:val="21"/>
        </w:rPr>
      </w:pPr>
      <w:r w:rsidRPr="00D3565B">
        <w:rPr>
          <w:rFonts w:asciiTheme="minorEastAsia" w:eastAsiaTheme="minorEastAsia" w:hAnsiTheme="minorEastAsia" w:hint="eastAsia"/>
          <w:szCs w:val="21"/>
        </w:rPr>
        <w:t>收退款类型：</w:t>
      </w:r>
      <w:r>
        <w:rPr>
          <w:rFonts w:asciiTheme="minorEastAsia" w:eastAsiaTheme="minorEastAsia" w:hAnsiTheme="minorEastAsia" w:hint="eastAsia"/>
          <w:szCs w:val="21"/>
        </w:rPr>
        <w:t>1-</w:t>
      </w:r>
      <w:r w:rsidRPr="00D3565B">
        <w:rPr>
          <w:rFonts w:asciiTheme="minorEastAsia" w:eastAsiaTheme="minorEastAsia" w:hAnsiTheme="minorEastAsia" w:hint="eastAsia"/>
          <w:szCs w:val="21"/>
        </w:rPr>
        <w:t>收款</w:t>
      </w:r>
    </w:p>
    <w:p w14:paraId="4FC34334" w14:textId="77777777" w:rsidR="00A90271" w:rsidRPr="00D3565B" w:rsidRDefault="00A90271" w:rsidP="00A90271">
      <w:pPr>
        <w:pStyle w:val="a5"/>
        <w:spacing w:line="360" w:lineRule="auto"/>
        <w:ind w:left="420" w:firstLineChars="600" w:firstLine="126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2-</w:t>
      </w:r>
      <w:r w:rsidRPr="00D3565B">
        <w:rPr>
          <w:rFonts w:asciiTheme="minorEastAsia" w:eastAsiaTheme="minorEastAsia" w:hAnsiTheme="minorEastAsia" w:hint="eastAsia"/>
          <w:szCs w:val="21"/>
        </w:rPr>
        <w:t>退款</w:t>
      </w:r>
    </w:p>
    <w:p w14:paraId="10F608B2" w14:textId="77777777" w:rsidR="00A90271" w:rsidRDefault="00A90271" w:rsidP="00A90271">
      <w:pPr>
        <w:spacing w:line="360" w:lineRule="auto"/>
        <w:ind w:firstLineChars="200" w:firstLine="420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汇总方式：枚举值</w:t>
      </w:r>
    </w:p>
    <w:p w14:paraId="49B8503B" w14:textId="77777777" w:rsidR="00A90271" w:rsidRPr="00E75DF7" w:rsidRDefault="00A90271" w:rsidP="00503C66">
      <w:pPr>
        <w:pStyle w:val="a5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卡种</w:t>
      </w:r>
    </w:p>
    <w:p w14:paraId="3EEAD0C8" w14:textId="77777777" w:rsidR="00A90271" w:rsidRPr="00E75DF7" w:rsidRDefault="00A90271" w:rsidP="00503C66">
      <w:pPr>
        <w:pStyle w:val="a5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开票单位</w:t>
      </w:r>
    </w:p>
    <w:p w14:paraId="51587155" w14:textId="10CB492A" w:rsidR="00A90271" w:rsidRPr="00D3565B" w:rsidRDefault="00A90271" w:rsidP="00A90271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inorEastAsia" w:eastAsiaTheme="minorEastAsia" w:hAnsiTheme="minorEastAsia"/>
          <w:szCs w:val="21"/>
        </w:rPr>
      </w:pPr>
      <w:r w:rsidRPr="00D3565B">
        <w:rPr>
          <w:rFonts w:asciiTheme="minorEastAsia" w:eastAsiaTheme="minorEastAsia" w:hAnsiTheme="minorEastAsia" w:hint="eastAsia"/>
          <w:szCs w:val="21"/>
        </w:rPr>
        <w:t>开始日期：日期控件，收退款日期</w:t>
      </w:r>
    </w:p>
    <w:p w14:paraId="49009A34" w14:textId="320D7CEF" w:rsidR="00A90271" w:rsidRDefault="00A90271" w:rsidP="00A90271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inorEastAsia" w:eastAsiaTheme="minorEastAsia" w:hAnsiTheme="minorEastAsia"/>
          <w:szCs w:val="21"/>
        </w:rPr>
      </w:pPr>
      <w:r w:rsidRPr="00D3565B">
        <w:rPr>
          <w:rFonts w:asciiTheme="minorEastAsia" w:eastAsiaTheme="minorEastAsia" w:hAnsiTheme="minorEastAsia" w:hint="eastAsia"/>
          <w:szCs w:val="21"/>
        </w:rPr>
        <w:t>截止日期：日期控件，收退款日期</w:t>
      </w:r>
    </w:p>
    <w:p w14:paraId="37288BF1" w14:textId="4A31BD30" w:rsidR="00A90271" w:rsidRPr="00413127" w:rsidRDefault="00A90271" w:rsidP="00A90271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查询显示汇总报表，可点击“导出EXCEL明细”导出对应的订单明细，导出格式同2.3.1中“现付酒店</w:t>
      </w:r>
      <w:proofErr w:type="spellStart"/>
      <w:r w:rsidR="0004495F">
        <w:rPr>
          <w:rFonts w:asciiTheme="minorEastAsia" w:eastAsiaTheme="minorEastAsia" w:hAnsiTheme="minorEastAsia" w:hint="eastAsia"/>
          <w:szCs w:val="21"/>
        </w:rPr>
        <w:t>N</w:t>
      </w:r>
      <w:r>
        <w:rPr>
          <w:rFonts w:asciiTheme="minorEastAsia" w:eastAsiaTheme="minorEastAsia" w:hAnsiTheme="minorEastAsia" w:hint="eastAsia"/>
          <w:szCs w:val="21"/>
        </w:rPr>
        <w:t>oshow</w:t>
      </w:r>
      <w:proofErr w:type="spellEnd"/>
      <w:r>
        <w:rPr>
          <w:rFonts w:asciiTheme="minorEastAsia" w:eastAsiaTheme="minorEastAsia" w:hAnsiTheme="minorEastAsia" w:hint="eastAsia"/>
          <w:szCs w:val="21"/>
        </w:rPr>
        <w:t>收退款明细报表”格式</w:t>
      </w:r>
    </w:p>
    <w:p w14:paraId="298D683B" w14:textId="6D63C7DD" w:rsidR="00A90271" w:rsidRPr="00CD1A01" w:rsidRDefault="00CD1A01" w:rsidP="00CD1A01">
      <w:pPr>
        <w:pStyle w:val="5"/>
        <w:ind w:left="0" w:firstLine="0"/>
      </w:pPr>
      <w:r w:rsidRPr="003F45D8">
        <w:rPr>
          <w:rFonts w:hint="eastAsia"/>
        </w:rPr>
        <w:t>2.3.2.</w:t>
      </w:r>
      <w:r w:rsidR="00512F7A">
        <w:rPr>
          <w:rFonts w:hint="eastAsia"/>
        </w:rPr>
        <w:t>3</w:t>
      </w:r>
      <w:r w:rsidRPr="003F45D8">
        <w:rPr>
          <w:rFonts w:hint="eastAsia"/>
        </w:rPr>
        <w:t>取数规则</w:t>
      </w:r>
    </w:p>
    <w:p w14:paraId="645C9A1C" w14:textId="1D273FC1" w:rsidR="00CD1A01" w:rsidRPr="002B2E7C" w:rsidRDefault="002B2E7C" w:rsidP="00503C66">
      <w:pPr>
        <w:pStyle w:val="a5"/>
        <w:numPr>
          <w:ilvl w:val="0"/>
          <w:numId w:val="17"/>
        </w:numPr>
        <w:ind w:firstLineChars="0"/>
        <w:rPr>
          <w:b/>
        </w:rPr>
      </w:pPr>
      <w:r w:rsidRPr="002B2E7C">
        <w:rPr>
          <w:rFonts w:asciiTheme="minorEastAsia" w:hAnsiTheme="minorEastAsia" w:cs="宋体" w:hint="eastAsia"/>
          <w:b/>
          <w:color w:val="000000"/>
          <w:kern w:val="0"/>
          <w:szCs w:val="21"/>
        </w:rPr>
        <w:t>现付酒店</w:t>
      </w:r>
      <w:proofErr w:type="spellStart"/>
      <w:r w:rsidRPr="002B2E7C">
        <w:rPr>
          <w:rFonts w:asciiTheme="minorEastAsia" w:hAnsiTheme="minorEastAsia" w:cs="宋体" w:hint="eastAsia"/>
          <w:b/>
          <w:color w:val="000000"/>
          <w:kern w:val="0"/>
          <w:szCs w:val="21"/>
        </w:rPr>
        <w:t>Noshow</w:t>
      </w:r>
      <w:proofErr w:type="spellEnd"/>
      <w:r w:rsidRPr="002B2E7C">
        <w:rPr>
          <w:rFonts w:asciiTheme="minorEastAsia" w:hAnsiTheme="minorEastAsia" w:cs="宋体" w:hint="eastAsia"/>
          <w:b/>
          <w:color w:val="000000"/>
          <w:kern w:val="0"/>
          <w:szCs w:val="21"/>
        </w:rPr>
        <w:t>收退款</w:t>
      </w:r>
      <w:r w:rsidR="009F55F3">
        <w:rPr>
          <w:rFonts w:asciiTheme="minorEastAsia" w:hAnsiTheme="minorEastAsia" w:cs="宋体" w:hint="eastAsia"/>
          <w:b/>
          <w:color w:val="000000"/>
          <w:kern w:val="0"/>
          <w:szCs w:val="21"/>
        </w:rPr>
        <w:t>汇总</w:t>
      </w:r>
      <w:r w:rsidR="00CD1A01" w:rsidRPr="002B2E7C">
        <w:rPr>
          <w:rFonts w:hint="eastAsia"/>
          <w:b/>
        </w:rPr>
        <w:t>报表样例</w:t>
      </w:r>
    </w:p>
    <w:p w14:paraId="30E46472" w14:textId="77777777" w:rsidR="00A90271" w:rsidRPr="00CD1A01" w:rsidRDefault="00A90271" w:rsidP="00A90271">
      <w:pPr>
        <w:spacing w:line="360" w:lineRule="auto"/>
        <w:rPr>
          <w:rFonts w:asciiTheme="minorEastAsia" w:hAnsiTheme="minorEastAsia"/>
          <w:szCs w:val="21"/>
        </w:rPr>
      </w:pPr>
      <w:r w:rsidRPr="00CD1A01">
        <w:rPr>
          <w:rFonts w:asciiTheme="minorEastAsia" w:hAnsiTheme="minorEastAsia" w:hint="eastAsia"/>
          <w:szCs w:val="21"/>
        </w:rPr>
        <w:t>收款汇总报表</w:t>
      </w:r>
    </w:p>
    <w:p w14:paraId="44EE280E" w14:textId="77777777" w:rsidR="00A90271" w:rsidRDefault="00A90271" w:rsidP="00A90271">
      <w:pPr>
        <w:spacing w:line="360" w:lineRule="auto"/>
        <w:rPr>
          <w:rFonts w:asciiTheme="minorEastAsia" w:hAnsiTheme="minorEastAsia" w:cs="宋体"/>
          <w:color w:val="000000"/>
          <w:kern w:val="0"/>
          <w:szCs w:val="21"/>
        </w:rPr>
      </w:pPr>
      <w:r w:rsidRPr="00E75DF7">
        <w:rPr>
          <w:rFonts w:asciiTheme="minorEastAsia" w:hAnsiTheme="minorEastAsia" w:cs="宋体" w:hint="eastAsia"/>
          <w:color w:val="000000"/>
          <w:kern w:val="0"/>
          <w:szCs w:val="21"/>
        </w:rPr>
        <w:t>现付酒店</w:t>
      </w:r>
      <w:proofErr w:type="spellStart"/>
      <w:r w:rsidRPr="00E75DF7">
        <w:rPr>
          <w:rFonts w:asciiTheme="minorEastAsia" w:hAnsiTheme="minorEastAsia" w:cs="宋体" w:hint="eastAsia"/>
          <w:color w:val="000000"/>
          <w:kern w:val="0"/>
          <w:szCs w:val="21"/>
        </w:rPr>
        <w:t>Noshow</w:t>
      </w:r>
      <w:proofErr w:type="spellEnd"/>
      <w:r w:rsidRPr="00E75DF7">
        <w:rPr>
          <w:rFonts w:asciiTheme="minorEastAsia" w:hAnsiTheme="minorEastAsia" w:cs="宋体" w:hint="eastAsia"/>
          <w:color w:val="000000"/>
          <w:kern w:val="0"/>
          <w:szCs w:val="21"/>
        </w:rPr>
        <w:t>收退款报表（按卡种分类汇总）</w:t>
      </w:r>
    </w:p>
    <w:p w14:paraId="5E339AE9" w14:textId="633514A7" w:rsidR="003F45D8" w:rsidRPr="00E75DF7" w:rsidRDefault="003F45D8" w:rsidP="00A90271">
      <w:pPr>
        <w:spacing w:line="360" w:lineRule="auto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066644BB" wp14:editId="3ADB9B34">
            <wp:extent cx="5274310" cy="798472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3753A" w14:textId="320E7D25" w:rsidR="00A90271" w:rsidRPr="00016C2A" w:rsidRDefault="00016C2A" w:rsidP="00016C2A">
      <w:pPr>
        <w:jc w:val="center"/>
        <w:rPr>
          <w:rFonts w:ascii="微软雅黑" w:eastAsia="微软雅黑" w:hAnsi="微软雅黑"/>
          <w:sz w:val="15"/>
          <w:szCs w:val="15"/>
        </w:rPr>
      </w:pPr>
      <w:r w:rsidRPr="00016C2A">
        <w:rPr>
          <w:rFonts w:ascii="微软雅黑" w:eastAsia="微软雅黑" w:hAnsi="微软雅黑" w:hint="eastAsia"/>
          <w:sz w:val="15"/>
          <w:szCs w:val="15"/>
        </w:rPr>
        <w:t>（图</w:t>
      </w:r>
      <w:r w:rsidR="003F45D8">
        <w:rPr>
          <w:rFonts w:ascii="微软雅黑" w:eastAsia="微软雅黑" w:hAnsi="微软雅黑" w:hint="eastAsia"/>
          <w:sz w:val="15"/>
          <w:szCs w:val="15"/>
        </w:rPr>
        <w:t>4</w:t>
      </w:r>
      <w:r w:rsidRPr="00016C2A">
        <w:rPr>
          <w:rFonts w:ascii="微软雅黑" w:eastAsia="微软雅黑" w:hAnsi="微软雅黑" w:hint="eastAsia"/>
          <w:sz w:val="15"/>
          <w:szCs w:val="15"/>
        </w:rPr>
        <w:t>）</w:t>
      </w:r>
    </w:p>
    <w:p w14:paraId="71353198" w14:textId="77777777" w:rsidR="00A90271" w:rsidRPr="00E75DF7" w:rsidRDefault="00A90271" w:rsidP="00A90271">
      <w:pPr>
        <w:spacing w:line="360" w:lineRule="auto"/>
        <w:rPr>
          <w:rFonts w:asciiTheme="minorEastAsia" w:hAnsiTheme="minorEastAsia" w:cs="宋体"/>
          <w:color w:val="000000"/>
          <w:kern w:val="0"/>
          <w:szCs w:val="21"/>
        </w:rPr>
      </w:pPr>
      <w:r w:rsidRPr="00E75DF7">
        <w:rPr>
          <w:rFonts w:asciiTheme="minorEastAsia" w:hAnsiTheme="minorEastAsia" w:cs="宋体" w:hint="eastAsia"/>
          <w:color w:val="000000"/>
          <w:kern w:val="0"/>
          <w:szCs w:val="21"/>
        </w:rPr>
        <w:t>现付酒店</w:t>
      </w:r>
      <w:proofErr w:type="spellStart"/>
      <w:r w:rsidRPr="00E75DF7">
        <w:rPr>
          <w:rFonts w:asciiTheme="minorEastAsia" w:hAnsiTheme="minorEastAsia" w:cs="宋体" w:hint="eastAsia"/>
          <w:color w:val="000000"/>
          <w:kern w:val="0"/>
          <w:szCs w:val="21"/>
        </w:rPr>
        <w:t>Noshow</w:t>
      </w:r>
      <w:proofErr w:type="spellEnd"/>
      <w:r w:rsidRPr="00E75DF7">
        <w:rPr>
          <w:rFonts w:asciiTheme="minorEastAsia" w:hAnsiTheme="minorEastAsia" w:cs="宋体" w:hint="eastAsia"/>
          <w:color w:val="000000"/>
          <w:kern w:val="0"/>
          <w:szCs w:val="21"/>
        </w:rPr>
        <w:t>收退款报表（按开票单位分类汇总）</w:t>
      </w:r>
    </w:p>
    <w:p w14:paraId="20BC9A45" w14:textId="19614BA3" w:rsidR="00A90271" w:rsidRDefault="003F45D8" w:rsidP="00A90271">
      <w:pPr>
        <w:ind w:left="210" w:hangingChars="100" w:hanging="21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49F732C" wp14:editId="72577B8A">
            <wp:extent cx="5274310" cy="731322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AF5C" w14:textId="7E872D0F" w:rsidR="00016C2A" w:rsidRPr="00016C2A" w:rsidRDefault="00016C2A" w:rsidP="00016C2A">
      <w:pPr>
        <w:jc w:val="center"/>
        <w:rPr>
          <w:rFonts w:ascii="微软雅黑" w:eastAsia="微软雅黑" w:hAnsi="微软雅黑"/>
          <w:sz w:val="15"/>
          <w:szCs w:val="15"/>
        </w:rPr>
      </w:pPr>
      <w:r w:rsidRPr="00016C2A">
        <w:rPr>
          <w:rFonts w:ascii="微软雅黑" w:eastAsia="微软雅黑" w:hAnsi="微软雅黑" w:hint="eastAsia"/>
          <w:sz w:val="15"/>
          <w:szCs w:val="15"/>
        </w:rPr>
        <w:t>（图</w:t>
      </w:r>
      <w:r w:rsidR="003F45D8">
        <w:rPr>
          <w:rFonts w:ascii="微软雅黑" w:eastAsia="微软雅黑" w:hAnsi="微软雅黑" w:hint="eastAsia"/>
          <w:sz w:val="15"/>
          <w:szCs w:val="15"/>
        </w:rPr>
        <w:t>5</w:t>
      </w:r>
      <w:r w:rsidRPr="00016C2A">
        <w:rPr>
          <w:rFonts w:ascii="微软雅黑" w:eastAsia="微软雅黑" w:hAnsi="微软雅黑" w:hint="eastAsia"/>
          <w:sz w:val="15"/>
          <w:szCs w:val="15"/>
        </w:rPr>
        <w:t>）</w:t>
      </w:r>
    </w:p>
    <w:p w14:paraId="4899A10E" w14:textId="2407716E" w:rsidR="00CD1A01" w:rsidRPr="00CD1A01" w:rsidRDefault="00CD1A01" w:rsidP="00503C66">
      <w:pPr>
        <w:pStyle w:val="a5"/>
        <w:numPr>
          <w:ilvl w:val="0"/>
          <w:numId w:val="17"/>
        </w:numPr>
        <w:ind w:firstLineChars="0"/>
        <w:rPr>
          <w:b/>
        </w:rPr>
      </w:pPr>
      <w:r w:rsidRPr="00CD1A01">
        <w:rPr>
          <w:rFonts w:hint="eastAsia"/>
          <w:b/>
        </w:rPr>
        <w:t>取数规则</w:t>
      </w:r>
    </w:p>
    <w:p w14:paraId="0BAA15C0" w14:textId="080D77C0" w:rsidR="00A90271" w:rsidRPr="00314C97" w:rsidRDefault="00692B82" w:rsidP="00A90271">
      <w:pPr>
        <w:pStyle w:val="a5"/>
        <w:numPr>
          <w:ilvl w:val="0"/>
          <w:numId w:val="3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取数来源：</w:t>
      </w:r>
      <w:r w:rsidR="00C21311">
        <w:rPr>
          <w:rFonts w:asciiTheme="minorEastAsia" w:eastAsiaTheme="minorEastAsia" w:hAnsiTheme="minorEastAsia" w:hint="eastAsia"/>
        </w:rPr>
        <w:t>2.2.2中</w:t>
      </w:r>
      <w:r>
        <w:rPr>
          <w:rFonts w:hint="eastAsia"/>
        </w:rPr>
        <w:t>同步至单据管理系统的“</w:t>
      </w:r>
      <w:r w:rsidR="00C21311">
        <w:rPr>
          <w:rFonts w:hint="eastAsia"/>
        </w:rPr>
        <w:t>酒店</w:t>
      </w:r>
      <w:r w:rsidR="00D4494F">
        <w:rPr>
          <w:rFonts w:hint="eastAsia"/>
        </w:rPr>
        <w:t>支付流水</w:t>
      </w:r>
      <w:r>
        <w:rPr>
          <w:rFonts w:hint="eastAsia"/>
        </w:rPr>
        <w:t>”</w:t>
      </w:r>
    </w:p>
    <w:p w14:paraId="7CF13A91" w14:textId="77777777" w:rsidR="00D21C78" w:rsidRDefault="00D21C78" w:rsidP="00D21C78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筛选条件：</w:t>
      </w:r>
    </w:p>
    <w:p w14:paraId="09D00219" w14:textId="2E33CF53" w:rsidR="00CD04C1" w:rsidRDefault="007459D4" w:rsidP="00CD04C1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根据“收退款日期”统计，</w:t>
      </w:r>
      <w:r w:rsidR="007B6B4F">
        <w:rPr>
          <w:rFonts w:hint="eastAsia"/>
        </w:rPr>
        <w:t>“报表类型”</w:t>
      </w:r>
      <w:r w:rsidR="007B6B4F">
        <w:rPr>
          <w:rFonts w:hint="eastAsia"/>
        </w:rPr>
        <w:t>=</w:t>
      </w:r>
      <w:r w:rsidR="007B6B4F">
        <w:rPr>
          <w:rFonts w:hint="eastAsia"/>
        </w:rPr>
        <w:t>“</w:t>
      </w:r>
      <w:r w:rsidR="007B6B4F" w:rsidRPr="00A42CBF">
        <w:rPr>
          <w:rFonts w:hint="eastAsia"/>
        </w:rPr>
        <w:t>现付酒店</w:t>
      </w:r>
      <w:proofErr w:type="spellStart"/>
      <w:r w:rsidR="007B6B4F" w:rsidRPr="00A42CBF">
        <w:rPr>
          <w:rFonts w:hint="eastAsia"/>
        </w:rPr>
        <w:t>Noshow</w:t>
      </w:r>
      <w:proofErr w:type="spellEnd"/>
      <w:r w:rsidR="007B6B4F" w:rsidRPr="00A42CBF">
        <w:rPr>
          <w:rFonts w:hint="eastAsia"/>
        </w:rPr>
        <w:t>收退款报表</w:t>
      </w:r>
      <w:r w:rsidR="007B6B4F">
        <w:rPr>
          <w:rFonts w:hint="eastAsia"/>
        </w:rPr>
        <w:t>”</w:t>
      </w:r>
    </w:p>
    <w:p w14:paraId="17111E6D" w14:textId="77777777" w:rsidR="00A90271" w:rsidRPr="00D3565B" w:rsidRDefault="00A90271" w:rsidP="00CD04C1">
      <w:pPr>
        <w:spacing w:line="360" w:lineRule="auto"/>
        <w:ind w:firstLineChars="200" w:firstLine="420"/>
        <w:rPr>
          <w:rFonts w:asciiTheme="minorEastAsia" w:hAnsiTheme="minorEastAsia"/>
          <w:b/>
        </w:rPr>
      </w:pPr>
      <w:r w:rsidRPr="00D3565B">
        <w:rPr>
          <w:rFonts w:asciiTheme="minorEastAsia" w:hAnsiTheme="minorEastAsia" w:hint="eastAsia"/>
        </w:rPr>
        <w:t>汇总报表按照</w:t>
      </w:r>
      <w:r>
        <w:rPr>
          <w:rFonts w:asciiTheme="minorEastAsia" w:hAnsiTheme="minorEastAsia" w:hint="eastAsia"/>
        </w:rPr>
        <w:t>“</w:t>
      </w:r>
      <w:r w:rsidRPr="00D3565B">
        <w:rPr>
          <w:rFonts w:asciiTheme="minorEastAsia" w:hAnsiTheme="minorEastAsia" w:hint="eastAsia"/>
        </w:rPr>
        <w:t>卡种</w:t>
      </w:r>
      <w:r>
        <w:rPr>
          <w:rFonts w:asciiTheme="minorEastAsia" w:hAnsiTheme="minorEastAsia" w:hint="eastAsia"/>
        </w:rPr>
        <w:t>”或者“开票单位”</w:t>
      </w:r>
      <w:r w:rsidRPr="00D3565B">
        <w:rPr>
          <w:rFonts w:asciiTheme="minorEastAsia" w:hAnsiTheme="minorEastAsia" w:hint="eastAsia"/>
        </w:rPr>
        <w:t>进行分类汇总，</w:t>
      </w:r>
      <w:r>
        <w:rPr>
          <w:rFonts w:asciiTheme="minorEastAsia" w:hAnsiTheme="minorEastAsia" w:hint="eastAsia"/>
        </w:rPr>
        <w:t>即相同卡种或同一开票单位对应的金额进行加总求和</w:t>
      </w:r>
      <w:r w:rsidRPr="00D3565B">
        <w:rPr>
          <w:rFonts w:asciiTheme="minorEastAsia" w:hAnsiTheme="minorEastAsia" w:hint="eastAsia"/>
        </w:rPr>
        <w:t>；</w:t>
      </w:r>
    </w:p>
    <w:p w14:paraId="654C204A" w14:textId="77777777" w:rsidR="00A90271" w:rsidRPr="006A1988" w:rsidRDefault="00A90271" w:rsidP="00A90271">
      <w:pPr>
        <w:pStyle w:val="a5"/>
        <w:numPr>
          <w:ilvl w:val="0"/>
          <w:numId w:val="3"/>
        </w:numPr>
        <w:spacing w:line="360" w:lineRule="auto"/>
        <w:ind w:firstLineChars="0"/>
        <w:rPr>
          <w:rFonts w:asciiTheme="minorEastAsia" w:eastAsiaTheme="minorEastAsia" w:hAnsiTheme="minorEastAsia"/>
          <w:b/>
        </w:rPr>
      </w:pPr>
      <w:r w:rsidRPr="00D3565B">
        <w:rPr>
          <w:rFonts w:asciiTheme="minorEastAsia" w:eastAsiaTheme="minorEastAsia" w:hAnsiTheme="minorEastAsia" w:hint="eastAsia"/>
        </w:rPr>
        <w:t>查询汇总报表时，“收退款类型”中收款和退款不能同时存在，需分开汇总显示</w:t>
      </w:r>
      <w:r>
        <w:rPr>
          <w:rFonts w:asciiTheme="minorEastAsia" w:eastAsiaTheme="minorEastAsia" w:hAnsiTheme="minorEastAsia" w:hint="eastAsia"/>
        </w:rPr>
        <w:t>；</w:t>
      </w:r>
    </w:p>
    <w:p w14:paraId="1E472AB7" w14:textId="77777777" w:rsidR="00A90271" w:rsidRPr="00406E63" w:rsidRDefault="00A90271" w:rsidP="00A90271">
      <w:pPr>
        <w:pStyle w:val="a5"/>
        <w:numPr>
          <w:ilvl w:val="0"/>
          <w:numId w:val="3"/>
        </w:numPr>
        <w:spacing w:line="360" w:lineRule="auto"/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</w:rPr>
        <w:t>金额保留两位小数。</w:t>
      </w:r>
    </w:p>
    <w:p w14:paraId="2B3E7776" w14:textId="77777777" w:rsidR="00A90271" w:rsidRPr="002F1BBD" w:rsidRDefault="00A90271" w:rsidP="006302E4">
      <w:pPr>
        <w:pStyle w:val="a5"/>
        <w:numPr>
          <w:ilvl w:val="0"/>
          <w:numId w:val="3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6302E4">
        <w:rPr>
          <w:rFonts w:asciiTheme="minorEastAsia" w:hAnsiTheme="minorEastAsia" w:hint="eastAsia"/>
        </w:rPr>
        <w:t>字段说明：</w:t>
      </w:r>
    </w:p>
    <w:p w14:paraId="4834D7F9" w14:textId="05C596C0" w:rsidR="002F1BBD" w:rsidRPr="002F1BBD" w:rsidRDefault="002F1BBD" w:rsidP="002F1BBD">
      <w:pPr>
        <w:spacing w:line="360" w:lineRule="auto"/>
        <w:rPr>
          <w:rFonts w:asciiTheme="minorEastAsia" w:eastAsia="宋体" w:hAnsiTheme="minorEastAsia" w:cs="宋体"/>
          <w:b/>
          <w:color w:val="000000"/>
          <w:kern w:val="0"/>
          <w:szCs w:val="21"/>
        </w:rPr>
      </w:pPr>
      <w:r w:rsidRPr="002F1BBD">
        <w:rPr>
          <w:rFonts w:asciiTheme="minorEastAsia" w:hAnsiTheme="minorEastAsia" w:cs="宋体" w:hint="eastAsia"/>
          <w:b/>
          <w:color w:val="000000"/>
          <w:kern w:val="0"/>
          <w:szCs w:val="21"/>
        </w:rPr>
        <w:t>1)现付酒店</w:t>
      </w:r>
      <w:proofErr w:type="spellStart"/>
      <w:r w:rsidRPr="002F1BBD">
        <w:rPr>
          <w:rFonts w:asciiTheme="minorEastAsia" w:hAnsiTheme="minorEastAsia" w:cs="宋体" w:hint="eastAsia"/>
          <w:b/>
          <w:color w:val="000000"/>
          <w:kern w:val="0"/>
          <w:szCs w:val="21"/>
        </w:rPr>
        <w:t>Noshow</w:t>
      </w:r>
      <w:proofErr w:type="spellEnd"/>
      <w:r w:rsidRPr="002F1BBD">
        <w:rPr>
          <w:rFonts w:asciiTheme="minorEastAsia" w:hAnsiTheme="minorEastAsia" w:cs="宋体" w:hint="eastAsia"/>
          <w:b/>
          <w:color w:val="000000"/>
          <w:kern w:val="0"/>
          <w:szCs w:val="21"/>
        </w:rPr>
        <w:t>收退款</w:t>
      </w:r>
      <w:r w:rsidR="009F55F3">
        <w:rPr>
          <w:rFonts w:asciiTheme="minorEastAsia" w:hAnsiTheme="minorEastAsia" w:cs="宋体" w:hint="eastAsia"/>
          <w:b/>
          <w:color w:val="000000"/>
          <w:kern w:val="0"/>
          <w:szCs w:val="21"/>
        </w:rPr>
        <w:t>汇总</w:t>
      </w:r>
      <w:r w:rsidRPr="002F1BBD">
        <w:rPr>
          <w:rFonts w:asciiTheme="minorEastAsia" w:hAnsiTheme="minorEastAsia" w:cs="宋体" w:hint="eastAsia"/>
          <w:b/>
          <w:color w:val="000000"/>
          <w:kern w:val="0"/>
          <w:szCs w:val="21"/>
        </w:rPr>
        <w:t>报表（按卡种分类汇总）</w:t>
      </w:r>
    </w:p>
    <w:tbl>
      <w:tblPr>
        <w:tblW w:w="4721" w:type="pct"/>
        <w:tblLook w:val="04A0" w:firstRow="1" w:lastRow="0" w:firstColumn="1" w:lastColumn="0" w:noHBand="0" w:noVBand="1"/>
      </w:tblPr>
      <w:tblGrid>
        <w:gridCol w:w="1669"/>
        <w:gridCol w:w="6377"/>
      </w:tblGrid>
      <w:tr w:rsidR="00A90271" w:rsidRPr="000B120A" w14:paraId="56697794" w14:textId="77777777" w:rsidTr="003F7AA7">
        <w:trPr>
          <w:trHeight w:val="270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9C090" w14:textId="77777777" w:rsidR="00A90271" w:rsidRPr="000B120A" w:rsidRDefault="00A90271" w:rsidP="003F7AA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0B120A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39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D0DDB" w14:textId="77777777" w:rsidR="00A90271" w:rsidRPr="000B120A" w:rsidRDefault="00A90271" w:rsidP="003F7AA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取数规则说明</w:t>
            </w:r>
          </w:p>
        </w:tc>
      </w:tr>
      <w:tr w:rsidR="00A90271" w:rsidRPr="000B120A" w14:paraId="436EDDBF" w14:textId="77777777" w:rsidTr="003F7AA7">
        <w:trPr>
          <w:trHeight w:val="480"/>
        </w:trPr>
        <w:tc>
          <w:tcPr>
            <w:tcW w:w="10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BAE70" w14:textId="77777777" w:rsidR="00A90271" w:rsidRPr="00736343" w:rsidRDefault="00A90271" w:rsidP="003F7AA7">
            <w:pPr>
              <w:widowControl/>
              <w:jc w:val="left"/>
              <w:rPr>
                <w:rFonts w:ascii="宋体" w:hAnsi="宋体" w:cs="宋体"/>
                <w:b/>
                <w:color w:val="0070C0"/>
                <w:kern w:val="0"/>
                <w:sz w:val="18"/>
                <w:szCs w:val="18"/>
              </w:rPr>
            </w:pPr>
            <w:r w:rsidRPr="00725F03">
              <w:rPr>
                <w:rFonts w:ascii="宋体" w:hAnsi="宋体" w:cs="宋体" w:hint="eastAsia"/>
                <w:kern w:val="0"/>
                <w:sz w:val="18"/>
                <w:szCs w:val="18"/>
              </w:rPr>
              <w:t>收退款类型</w:t>
            </w:r>
          </w:p>
        </w:tc>
        <w:tc>
          <w:tcPr>
            <w:tcW w:w="3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FB77C" w14:textId="43B49ED5" w:rsidR="00A90271" w:rsidRPr="000B120A" w:rsidRDefault="000614F8" w:rsidP="001E3FE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根据查询条件选择“收款”或退款，字段值取自“</w:t>
            </w:r>
            <w:r w:rsidR="002C4BA3">
              <w:rPr>
                <w:rFonts w:ascii="宋体" w:hAnsi="宋体" w:cs="宋体" w:hint="eastAsia"/>
                <w:kern w:val="0"/>
                <w:sz w:val="18"/>
                <w:szCs w:val="18"/>
              </w:rPr>
              <w:t>酒店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支付流水”的“</w:t>
            </w:r>
            <w:r w:rsidR="001E3FEF">
              <w:rPr>
                <w:rFonts w:ascii="宋体" w:hAnsi="宋体" w:cs="宋体" w:hint="eastAsia"/>
                <w:kern w:val="0"/>
                <w:sz w:val="18"/>
                <w:szCs w:val="18"/>
              </w:rPr>
              <w:t>收退款类型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”</w:t>
            </w:r>
          </w:p>
        </w:tc>
      </w:tr>
      <w:tr w:rsidR="00A90271" w:rsidRPr="000B120A" w14:paraId="21DF6430" w14:textId="77777777" w:rsidTr="003F7AA7">
        <w:trPr>
          <w:trHeight w:val="480"/>
        </w:trPr>
        <w:tc>
          <w:tcPr>
            <w:tcW w:w="10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DD017" w14:textId="77777777" w:rsidR="00A90271" w:rsidRPr="000B120A" w:rsidRDefault="00A90271" w:rsidP="003F7AA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卡种</w:t>
            </w:r>
          </w:p>
        </w:tc>
        <w:tc>
          <w:tcPr>
            <w:tcW w:w="3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4C4D1" w14:textId="3B9B5E27" w:rsidR="00A90271" w:rsidRPr="000B120A" w:rsidRDefault="00A90271" w:rsidP="003F7AA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根据查询条件，</w:t>
            </w:r>
            <w:r w:rsidR="00267338">
              <w:rPr>
                <w:rFonts w:ascii="宋体" w:hAnsi="宋体" w:cs="宋体" w:hint="eastAsia"/>
                <w:kern w:val="0"/>
                <w:sz w:val="18"/>
                <w:szCs w:val="18"/>
              </w:rPr>
              <w:t>“</w:t>
            </w:r>
            <w:r w:rsidR="00097563">
              <w:rPr>
                <w:rFonts w:ascii="宋体" w:hAnsi="宋体" w:cs="宋体" w:hint="eastAsia"/>
                <w:kern w:val="0"/>
                <w:sz w:val="18"/>
                <w:szCs w:val="18"/>
              </w:rPr>
              <w:t>汇总方式</w:t>
            </w:r>
            <w:r w:rsidR="00267338">
              <w:rPr>
                <w:rFonts w:ascii="宋体" w:hAnsi="宋体" w:cs="宋体" w:hint="eastAsia"/>
                <w:kern w:val="0"/>
                <w:sz w:val="18"/>
                <w:szCs w:val="18"/>
              </w:rPr>
              <w:t>”</w:t>
            </w:r>
            <w:r w:rsidR="00097563">
              <w:rPr>
                <w:rFonts w:ascii="宋体" w:hAnsi="宋体" w:cs="宋体" w:hint="eastAsia"/>
                <w:kern w:val="0"/>
                <w:sz w:val="18"/>
                <w:szCs w:val="18"/>
              </w:rPr>
              <w:t>选择“卡种”时，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汇总报表中显示出所有查询范围内所涉及的卡种名称</w:t>
            </w:r>
          </w:p>
        </w:tc>
      </w:tr>
      <w:tr w:rsidR="00A90271" w:rsidRPr="00DE4517" w14:paraId="637DB664" w14:textId="77777777" w:rsidTr="003F7AA7">
        <w:trPr>
          <w:trHeight w:val="511"/>
        </w:trPr>
        <w:tc>
          <w:tcPr>
            <w:tcW w:w="10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34C3F" w14:textId="77777777" w:rsidR="00A90271" w:rsidRPr="000B120A" w:rsidRDefault="00A90271" w:rsidP="003F7AA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交易金额合计</w:t>
            </w:r>
          </w:p>
        </w:tc>
        <w:tc>
          <w:tcPr>
            <w:tcW w:w="3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C6298" w14:textId="6E4D61E6" w:rsidR="00DE4517" w:rsidRDefault="00A90271" w:rsidP="00DE451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∑符合查询条件的</w:t>
            </w:r>
            <w:r w:rsidR="007C5176">
              <w:rPr>
                <w:rFonts w:ascii="宋体" w:hAnsi="宋体" w:cs="宋体" w:hint="eastAsia"/>
                <w:kern w:val="0"/>
                <w:sz w:val="18"/>
                <w:szCs w:val="18"/>
              </w:rPr>
              <w:t>支付流水</w:t>
            </w:r>
            <w:r w:rsidR="00DE4517">
              <w:rPr>
                <w:rFonts w:ascii="宋体" w:hAnsi="宋体" w:cs="宋体" w:hint="eastAsia"/>
                <w:kern w:val="0"/>
                <w:sz w:val="18"/>
                <w:szCs w:val="18"/>
              </w:rPr>
              <w:t>“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金额”字段的值</w:t>
            </w:r>
          </w:p>
          <w:p w14:paraId="4E327DB7" w14:textId="6AFDC2CB" w:rsidR="00A90271" w:rsidRDefault="00DE4517" w:rsidP="00DE451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（“汇总方式”选择“卡种”时，按相同卡种进行求和</w:t>
            </w:r>
            <w:r w:rsidR="00991150">
              <w:rPr>
                <w:rFonts w:ascii="宋体" w:hAnsi="宋体" w:cs="宋体" w:hint="eastAsia"/>
                <w:kern w:val="0"/>
                <w:sz w:val="18"/>
                <w:szCs w:val="18"/>
              </w:rPr>
              <w:t>，</w:t>
            </w:r>
          </w:p>
          <w:p w14:paraId="0960D951" w14:textId="2AA91D08" w:rsidR="00DE4517" w:rsidRPr="00DE4517" w:rsidRDefault="00DE4517" w:rsidP="00DE451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“汇总方式”选择“开票单位”时，按相同开票单位进行求和）</w:t>
            </w:r>
          </w:p>
        </w:tc>
      </w:tr>
      <w:tr w:rsidR="00A90271" w:rsidRPr="00BB2F26" w14:paraId="470EEB80" w14:textId="77777777" w:rsidTr="003F7AA7">
        <w:trPr>
          <w:trHeight w:val="480"/>
        </w:trPr>
        <w:tc>
          <w:tcPr>
            <w:tcW w:w="10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AFC7B" w14:textId="77777777" w:rsidR="00A90271" w:rsidRPr="000B120A" w:rsidRDefault="00A90271" w:rsidP="003F7AA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刷卡手续费合计</w:t>
            </w:r>
          </w:p>
        </w:tc>
        <w:tc>
          <w:tcPr>
            <w:tcW w:w="3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9949B" w14:textId="033E30FE" w:rsidR="00A90271" w:rsidRDefault="00A90271" w:rsidP="003F7AA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∑符合查询条件的</w:t>
            </w:r>
            <w:r w:rsidR="002C4BA3">
              <w:rPr>
                <w:rFonts w:ascii="宋体" w:hAnsi="宋体" w:cs="宋体" w:hint="eastAsia"/>
                <w:kern w:val="0"/>
                <w:sz w:val="18"/>
                <w:szCs w:val="18"/>
              </w:rPr>
              <w:t>酒店</w:t>
            </w:r>
            <w:r w:rsidR="007C5176">
              <w:rPr>
                <w:rFonts w:ascii="宋体" w:hAnsi="宋体" w:cs="宋体" w:hint="eastAsia"/>
                <w:kern w:val="0"/>
                <w:sz w:val="18"/>
                <w:szCs w:val="18"/>
              </w:rPr>
              <w:t>支付</w:t>
            </w:r>
            <w:r w:rsidR="00DE4517">
              <w:rPr>
                <w:rFonts w:ascii="宋体" w:hAnsi="宋体" w:cs="宋体" w:hint="eastAsia"/>
                <w:kern w:val="0"/>
                <w:sz w:val="18"/>
                <w:szCs w:val="18"/>
              </w:rPr>
              <w:t>流水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“刷卡手续费”字段的值</w:t>
            </w:r>
          </w:p>
          <w:p w14:paraId="2A57F956" w14:textId="3B3CB837" w:rsidR="00DE4517" w:rsidRDefault="00DE4517" w:rsidP="00DE451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（“汇总方式”选择“卡种”时，按相同卡种进行</w:t>
            </w:r>
            <w:r w:rsidR="004B5DDF">
              <w:rPr>
                <w:rFonts w:ascii="宋体" w:hAnsi="宋体" w:cs="宋体" w:hint="eastAsia"/>
                <w:kern w:val="0"/>
                <w:sz w:val="18"/>
                <w:szCs w:val="18"/>
              </w:rPr>
              <w:t>汇总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求和</w:t>
            </w:r>
            <w:r w:rsidR="00991150">
              <w:rPr>
                <w:rFonts w:ascii="宋体" w:hAnsi="宋体" w:cs="宋体" w:hint="eastAsia"/>
                <w:kern w:val="0"/>
                <w:sz w:val="18"/>
                <w:szCs w:val="18"/>
              </w:rPr>
              <w:t>，</w:t>
            </w:r>
          </w:p>
          <w:p w14:paraId="4E44F8F0" w14:textId="2373F97D" w:rsidR="00DE4517" w:rsidRPr="00BB2F26" w:rsidRDefault="00DE4517" w:rsidP="00DE451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“汇总方式”选择“开票单位”时，按相同开票单位进行</w:t>
            </w:r>
            <w:r w:rsidR="004B5DDF">
              <w:rPr>
                <w:rFonts w:ascii="宋体" w:hAnsi="宋体" w:cs="宋体" w:hint="eastAsia"/>
                <w:kern w:val="0"/>
                <w:sz w:val="18"/>
                <w:szCs w:val="18"/>
              </w:rPr>
              <w:t>汇总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求和）</w:t>
            </w:r>
          </w:p>
        </w:tc>
      </w:tr>
      <w:tr w:rsidR="00A90271" w:rsidRPr="00BB2F26" w14:paraId="3120976E" w14:textId="77777777" w:rsidTr="003F7AA7">
        <w:trPr>
          <w:trHeight w:val="480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D5EF3" w14:textId="77777777" w:rsidR="00A90271" w:rsidRPr="000B120A" w:rsidRDefault="00A90271" w:rsidP="003F7AA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银行手续费合计</w:t>
            </w:r>
          </w:p>
        </w:tc>
        <w:tc>
          <w:tcPr>
            <w:tcW w:w="39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F31DB" w14:textId="03EA2B10" w:rsidR="00A90271" w:rsidRDefault="00A90271" w:rsidP="003F7AA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∑符合查询条件的</w:t>
            </w:r>
            <w:r w:rsidR="002C4BA3">
              <w:rPr>
                <w:rFonts w:ascii="宋体" w:hAnsi="宋体" w:cs="宋体" w:hint="eastAsia"/>
                <w:kern w:val="0"/>
                <w:sz w:val="18"/>
                <w:szCs w:val="18"/>
              </w:rPr>
              <w:t>酒店</w:t>
            </w:r>
            <w:r w:rsidR="007C5176">
              <w:rPr>
                <w:rFonts w:ascii="宋体" w:hAnsi="宋体" w:cs="宋体" w:hint="eastAsia"/>
                <w:kern w:val="0"/>
                <w:sz w:val="18"/>
                <w:szCs w:val="18"/>
              </w:rPr>
              <w:t>支付</w:t>
            </w:r>
            <w:r w:rsidR="00DE4517">
              <w:rPr>
                <w:rFonts w:ascii="宋体" w:hAnsi="宋体" w:cs="宋体" w:hint="eastAsia"/>
                <w:kern w:val="0"/>
                <w:sz w:val="18"/>
                <w:szCs w:val="18"/>
              </w:rPr>
              <w:t>流水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“银行手续费”字段的值</w:t>
            </w:r>
          </w:p>
          <w:p w14:paraId="72BA0274" w14:textId="3336EC47" w:rsidR="00DE4517" w:rsidRDefault="00DE4517" w:rsidP="00DE451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（“汇总方式”选择“卡种”时，按相同卡种进行</w:t>
            </w:r>
            <w:r w:rsidR="004B5DDF">
              <w:rPr>
                <w:rFonts w:ascii="宋体" w:hAnsi="宋体" w:cs="宋体" w:hint="eastAsia"/>
                <w:kern w:val="0"/>
                <w:sz w:val="18"/>
                <w:szCs w:val="18"/>
              </w:rPr>
              <w:t>汇总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求和</w:t>
            </w:r>
            <w:r w:rsidR="001210A5">
              <w:rPr>
                <w:rFonts w:ascii="宋体" w:hAnsi="宋体" w:cs="宋体" w:hint="eastAsia"/>
                <w:kern w:val="0"/>
                <w:sz w:val="18"/>
                <w:szCs w:val="18"/>
              </w:rPr>
              <w:t>，</w:t>
            </w:r>
          </w:p>
          <w:p w14:paraId="58E054C3" w14:textId="5D133EA7" w:rsidR="00DE4517" w:rsidRPr="00BB2F26" w:rsidRDefault="00DE4517" w:rsidP="00DE451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“汇总方式”选择“开票单位”时，按相同开票单位进行</w:t>
            </w:r>
            <w:r w:rsidR="004B5DDF">
              <w:rPr>
                <w:rFonts w:ascii="宋体" w:hAnsi="宋体" w:cs="宋体" w:hint="eastAsia"/>
                <w:kern w:val="0"/>
                <w:sz w:val="18"/>
                <w:szCs w:val="18"/>
              </w:rPr>
              <w:t>汇总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求和）</w:t>
            </w:r>
          </w:p>
        </w:tc>
      </w:tr>
      <w:tr w:rsidR="00A90271" w:rsidRPr="00BB2F26" w14:paraId="31A4A0C9" w14:textId="77777777" w:rsidTr="003F7AA7">
        <w:trPr>
          <w:trHeight w:val="480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7BE72" w14:textId="77777777" w:rsidR="00A90271" w:rsidRDefault="00A90271" w:rsidP="003F7AA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实收金额合计</w:t>
            </w:r>
          </w:p>
        </w:tc>
        <w:tc>
          <w:tcPr>
            <w:tcW w:w="39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14AFF" w14:textId="4982AD6D" w:rsidR="00A90271" w:rsidRDefault="00A90271" w:rsidP="003F7AA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∑符合查询条件</w:t>
            </w:r>
            <w:r w:rsidR="007C5176">
              <w:rPr>
                <w:rFonts w:ascii="宋体" w:hAnsi="宋体" w:cs="宋体" w:hint="eastAsia"/>
                <w:kern w:val="0"/>
                <w:sz w:val="18"/>
                <w:szCs w:val="18"/>
              </w:rPr>
              <w:t>的</w:t>
            </w:r>
            <w:r w:rsidR="002C4BA3">
              <w:rPr>
                <w:rFonts w:ascii="宋体" w:hAnsi="宋体" w:cs="宋体" w:hint="eastAsia"/>
                <w:kern w:val="0"/>
                <w:sz w:val="18"/>
                <w:szCs w:val="18"/>
              </w:rPr>
              <w:t>酒店</w:t>
            </w:r>
            <w:r w:rsidR="007C5176">
              <w:rPr>
                <w:rFonts w:ascii="宋体" w:hAnsi="宋体" w:cs="宋体" w:hint="eastAsia"/>
                <w:kern w:val="0"/>
                <w:sz w:val="18"/>
                <w:szCs w:val="18"/>
              </w:rPr>
              <w:t>支付</w:t>
            </w:r>
            <w:r w:rsidR="00DE4517">
              <w:rPr>
                <w:rFonts w:ascii="宋体" w:hAnsi="宋体" w:cs="宋体" w:hint="eastAsia"/>
                <w:kern w:val="0"/>
                <w:sz w:val="18"/>
                <w:szCs w:val="18"/>
              </w:rPr>
              <w:t>流水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“实收金额”字段的值</w:t>
            </w:r>
          </w:p>
          <w:p w14:paraId="1B26DA6D" w14:textId="6426B00C" w:rsidR="00DE4517" w:rsidRDefault="00DE4517" w:rsidP="00DE451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（“汇总方式”选择“卡种”时，按相同卡种进行</w:t>
            </w:r>
            <w:r w:rsidR="004B5DDF">
              <w:rPr>
                <w:rFonts w:ascii="宋体" w:hAnsi="宋体" w:cs="宋体" w:hint="eastAsia"/>
                <w:kern w:val="0"/>
                <w:sz w:val="18"/>
                <w:szCs w:val="18"/>
              </w:rPr>
              <w:t>汇总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求和</w:t>
            </w:r>
            <w:r w:rsidR="001210A5">
              <w:rPr>
                <w:rFonts w:ascii="宋体" w:hAnsi="宋体" w:cs="宋体" w:hint="eastAsia"/>
                <w:kern w:val="0"/>
                <w:sz w:val="18"/>
                <w:szCs w:val="18"/>
              </w:rPr>
              <w:t>，</w:t>
            </w:r>
          </w:p>
          <w:p w14:paraId="3371D928" w14:textId="0C779F4B" w:rsidR="00DE4517" w:rsidRPr="00BB2F26" w:rsidRDefault="00DE4517" w:rsidP="004B5DD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“汇总方式”选择“开票单位”时，按相同开票单位进行</w:t>
            </w:r>
            <w:r w:rsidR="004B5DDF">
              <w:rPr>
                <w:rFonts w:ascii="宋体" w:hAnsi="宋体" w:cs="宋体" w:hint="eastAsia"/>
                <w:kern w:val="0"/>
                <w:sz w:val="18"/>
                <w:szCs w:val="18"/>
              </w:rPr>
              <w:t>汇总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求和）</w:t>
            </w:r>
          </w:p>
        </w:tc>
      </w:tr>
    </w:tbl>
    <w:p w14:paraId="0C7BC064" w14:textId="0834E9BE" w:rsidR="002F1BBD" w:rsidRPr="002F1BBD" w:rsidRDefault="002F1BBD" w:rsidP="002F1BBD">
      <w:pPr>
        <w:spacing w:line="360" w:lineRule="auto"/>
        <w:rPr>
          <w:rFonts w:asciiTheme="minorEastAsia" w:eastAsia="宋体" w:hAnsiTheme="minorEastAsia" w:cs="宋体"/>
          <w:b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b/>
          <w:color w:val="000000"/>
          <w:kern w:val="0"/>
          <w:szCs w:val="21"/>
        </w:rPr>
        <w:lastRenderedPageBreak/>
        <w:t>2</w:t>
      </w:r>
      <w:r w:rsidRPr="002F1BBD">
        <w:rPr>
          <w:rFonts w:asciiTheme="minorEastAsia" w:hAnsiTheme="minorEastAsia" w:cs="宋体" w:hint="eastAsia"/>
          <w:b/>
          <w:color w:val="000000"/>
          <w:kern w:val="0"/>
          <w:szCs w:val="21"/>
        </w:rPr>
        <w:t>)现付酒店</w:t>
      </w:r>
      <w:proofErr w:type="spellStart"/>
      <w:r w:rsidRPr="002F1BBD">
        <w:rPr>
          <w:rFonts w:asciiTheme="minorEastAsia" w:hAnsiTheme="minorEastAsia" w:cs="宋体" w:hint="eastAsia"/>
          <w:b/>
          <w:color w:val="000000"/>
          <w:kern w:val="0"/>
          <w:szCs w:val="21"/>
        </w:rPr>
        <w:t>Noshow</w:t>
      </w:r>
      <w:proofErr w:type="spellEnd"/>
      <w:r>
        <w:rPr>
          <w:rFonts w:asciiTheme="minorEastAsia" w:hAnsiTheme="minorEastAsia" w:cs="宋体" w:hint="eastAsia"/>
          <w:b/>
          <w:color w:val="000000"/>
          <w:kern w:val="0"/>
          <w:szCs w:val="21"/>
        </w:rPr>
        <w:t>收退款</w:t>
      </w:r>
      <w:r w:rsidR="009F55F3">
        <w:rPr>
          <w:rFonts w:asciiTheme="minorEastAsia" w:hAnsiTheme="minorEastAsia" w:cs="宋体" w:hint="eastAsia"/>
          <w:b/>
          <w:color w:val="000000"/>
          <w:kern w:val="0"/>
          <w:szCs w:val="21"/>
        </w:rPr>
        <w:t>汇总</w:t>
      </w:r>
      <w:r>
        <w:rPr>
          <w:rFonts w:asciiTheme="minorEastAsia" w:hAnsiTheme="minorEastAsia" w:cs="宋体" w:hint="eastAsia"/>
          <w:b/>
          <w:color w:val="000000"/>
          <w:kern w:val="0"/>
          <w:szCs w:val="21"/>
        </w:rPr>
        <w:t>报表（按开票单位</w:t>
      </w:r>
      <w:r w:rsidRPr="002F1BBD">
        <w:rPr>
          <w:rFonts w:asciiTheme="minorEastAsia" w:hAnsiTheme="minorEastAsia" w:cs="宋体" w:hint="eastAsia"/>
          <w:b/>
          <w:color w:val="000000"/>
          <w:kern w:val="0"/>
          <w:szCs w:val="21"/>
        </w:rPr>
        <w:t>分类汇总）</w:t>
      </w:r>
    </w:p>
    <w:tbl>
      <w:tblPr>
        <w:tblW w:w="4721" w:type="pct"/>
        <w:tblLook w:val="04A0" w:firstRow="1" w:lastRow="0" w:firstColumn="1" w:lastColumn="0" w:noHBand="0" w:noVBand="1"/>
      </w:tblPr>
      <w:tblGrid>
        <w:gridCol w:w="1669"/>
        <w:gridCol w:w="6377"/>
      </w:tblGrid>
      <w:tr w:rsidR="002F1BBD" w:rsidRPr="000B120A" w14:paraId="103A609C" w14:textId="77777777" w:rsidTr="002B2E7C">
        <w:trPr>
          <w:trHeight w:val="270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0637B" w14:textId="77777777" w:rsidR="002F1BBD" w:rsidRPr="000B120A" w:rsidRDefault="002F1BBD" w:rsidP="002B2E7C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0B120A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39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528C7" w14:textId="77777777" w:rsidR="002F1BBD" w:rsidRPr="000B120A" w:rsidRDefault="002F1BBD" w:rsidP="002B2E7C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取数规则说明</w:t>
            </w:r>
          </w:p>
        </w:tc>
      </w:tr>
      <w:tr w:rsidR="002F1BBD" w:rsidRPr="000B120A" w14:paraId="0B10F1FD" w14:textId="77777777" w:rsidTr="002B2E7C">
        <w:trPr>
          <w:trHeight w:val="480"/>
        </w:trPr>
        <w:tc>
          <w:tcPr>
            <w:tcW w:w="10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8E850" w14:textId="77777777" w:rsidR="002F1BBD" w:rsidRPr="00736343" w:rsidRDefault="002F1BBD" w:rsidP="002B2E7C">
            <w:pPr>
              <w:widowControl/>
              <w:jc w:val="left"/>
              <w:rPr>
                <w:rFonts w:ascii="宋体" w:hAnsi="宋体" w:cs="宋体"/>
                <w:b/>
                <w:color w:val="0070C0"/>
                <w:kern w:val="0"/>
                <w:sz w:val="18"/>
                <w:szCs w:val="18"/>
              </w:rPr>
            </w:pPr>
            <w:r w:rsidRPr="00725F03">
              <w:rPr>
                <w:rFonts w:ascii="宋体" w:hAnsi="宋体" w:cs="宋体" w:hint="eastAsia"/>
                <w:kern w:val="0"/>
                <w:sz w:val="18"/>
                <w:szCs w:val="18"/>
              </w:rPr>
              <w:t>收退款类型</w:t>
            </w:r>
          </w:p>
        </w:tc>
        <w:tc>
          <w:tcPr>
            <w:tcW w:w="3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4FBE9" w14:textId="35440A4E" w:rsidR="002F1BBD" w:rsidRPr="000B120A" w:rsidRDefault="002F1BBD" w:rsidP="002B2E7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根据查询条件选择“收款”或退款，字段值取自“</w:t>
            </w:r>
            <w:r w:rsidR="002C4BA3">
              <w:rPr>
                <w:rFonts w:ascii="宋体" w:hAnsi="宋体" w:cs="宋体" w:hint="eastAsia"/>
                <w:kern w:val="0"/>
                <w:sz w:val="18"/>
                <w:szCs w:val="18"/>
              </w:rPr>
              <w:t>酒店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支付流水”的“收退款类型”</w:t>
            </w:r>
          </w:p>
        </w:tc>
      </w:tr>
      <w:tr w:rsidR="002F1BBD" w:rsidRPr="00DE4517" w14:paraId="6EBECDF7" w14:textId="77777777" w:rsidTr="002B2E7C">
        <w:trPr>
          <w:trHeight w:val="511"/>
        </w:trPr>
        <w:tc>
          <w:tcPr>
            <w:tcW w:w="10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1278E" w14:textId="77777777" w:rsidR="002F1BBD" w:rsidRPr="000B120A" w:rsidRDefault="002F1BBD" w:rsidP="002B2E7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交易金额合计</w:t>
            </w:r>
          </w:p>
        </w:tc>
        <w:tc>
          <w:tcPr>
            <w:tcW w:w="3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74BAA" w14:textId="0E4C3120" w:rsidR="002F1BBD" w:rsidRDefault="002F1BBD" w:rsidP="002B2E7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∑符合查询条件的</w:t>
            </w:r>
            <w:r w:rsidR="002C4BA3">
              <w:rPr>
                <w:rFonts w:ascii="宋体" w:hAnsi="宋体" w:cs="宋体" w:hint="eastAsia"/>
                <w:kern w:val="0"/>
                <w:sz w:val="18"/>
                <w:szCs w:val="18"/>
              </w:rPr>
              <w:t>酒店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支付流水“金额”字段的值</w:t>
            </w:r>
          </w:p>
          <w:p w14:paraId="3B8EA88D" w14:textId="77777777" w:rsidR="002F1BBD" w:rsidRDefault="002F1BBD" w:rsidP="002B2E7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（“汇总方式”选择“卡种”时，按相同卡种进行求和，</w:t>
            </w:r>
          </w:p>
          <w:p w14:paraId="6AE5035C" w14:textId="77777777" w:rsidR="002F1BBD" w:rsidRPr="00DE4517" w:rsidRDefault="002F1BBD" w:rsidP="002B2E7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“汇总方式”选择“开票单位”时，按相同开票单位进行求和）</w:t>
            </w:r>
          </w:p>
        </w:tc>
      </w:tr>
      <w:tr w:rsidR="002F1BBD" w:rsidRPr="00BB2F26" w14:paraId="759CA5A0" w14:textId="77777777" w:rsidTr="002B2E7C">
        <w:trPr>
          <w:trHeight w:val="480"/>
        </w:trPr>
        <w:tc>
          <w:tcPr>
            <w:tcW w:w="10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06C00" w14:textId="77777777" w:rsidR="002F1BBD" w:rsidRPr="000B120A" w:rsidRDefault="002F1BBD" w:rsidP="002B2E7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刷卡手续费合计</w:t>
            </w:r>
          </w:p>
        </w:tc>
        <w:tc>
          <w:tcPr>
            <w:tcW w:w="3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C0BCD" w14:textId="1C05437D" w:rsidR="002F1BBD" w:rsidRDefault="002F1BBD" w:rsidP="002B2E7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∑符合查询条件的</w:t>
            </w:r>
            <w:r w:rsidR="002C4BA3">
              <w:rPr>
                <w:rFonts w:ascii="宋体" w:hAnsi="宋体" w:cs="宋体" w:hint="eastAsia"/>
                <w:kern w:val="0"/>
                <w:sz w:val="18"/>
                <w:szCs w:val="18"/>
              </w:rPr>
              <w:t>酒店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支付流水“刷卡手续费”字段的值</w:t>
            </w:r>
          </w:p>
          <w:p w14:paraId="0E0D7C1C" w14:textId="77777777" w:rsidR="002F1BBD" w:rsidRDefault="002F1BBD" w:rsidP="002B2E7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（“汇总方式”选择“卡种”时，按相同卡种进行汇总求和，</w:t>
            </w:r>
          </w:p>
          <w:p w14:paraId="365F0056" w14:textId="77777777" w:rsidR="002F1BBD" w:rsidRPr="00BB2F26" w:rsidRDefault="002F1BBD" w:rsidP="002B2E7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“汇总方式”选择“开票单位”时，按相同开票单位进行汇总求和）</w:t>
            </w:r>
          </w:p>
        </w:tc>
      </w:tr>
      <w:tr w:rsidR="002F1BBD" w:rsidRPr="00BB2F26" w14:paraId="31DCEFEF" w14:textId="77777777" w:rsidTr="002B2E7C">
        <w:trPr>
          <w:trHeight w:val="480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AE8C8" w14:textId="77777777" w:rsidR="002F1BBD" w:rsidRPr="000B120A" w:rsidRDefault="002F1BBD" w:rsidP="002B2E7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银行手续费合计</w:t>
            </w:r>
          </w:p>
        </w:tc>
        <w:tc>
          <w:tcPr>
            <w:tcW w:w="39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10BAA" w14:textId="10FAC1FE" w:rsidR="002F1BBD" w:rsidRDefault="002F1BBD" w:rsidP="002B2E7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∑符合查询条件的</w:t>
            </w:r>
            <w:r w:rsidR="002C4BA3">
              <w:rPr>
                <w:rFonts w:ascii="宋体" w:hAnsi="宋体" w:cs="宋体" w:hint="eastAsia"/>
                <w:kern w:val="0"/>
                <w:sz w:val="18"/>
                <w:szCs w:val="18"/>
              </w:rPr>
              <w:t>酒店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支付流水“银行手续费”字段的值</w:t>
            </w:r>
          </w:p>
          <w:p w14:paraId="61F9256A" w14:textId="77777777" w:rsidR="002F1BBD" w:rsidRDefault="002F1BBD" w:rsidP="002B2E7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（“汇总方式”选择“卡种”时，按相同卡种进行汇总求和，</w:t>
            </w:r>
          </w:p>
          <w:p w14:paraId="2E1D373D" w14:textId="77777777" w:rsidR="002F1BBD" w:rsidRPr="00BB2F26" w:rsidRDefault="002F1BBD" w:rsidP="002B2E7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“汇总方式”选择“开票单位”时，按相同开票单位进行汇总求和）</w:t>
            </w:r>
          </w:p>
        </w:tc>
      </w:tr>
      <w:tr w:rsidR="002F1BBD" w:rsidRPr="00BB2F26" w14:paraId="5374DA53" w14:textId="77777777" w:rsidTr="002B2E7C">
        <w:trPr>
          <w:trHeight w:val="480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D7653" w14:textId="77777777" w:rsidR="002F1BBD" w:rsidRDefault="002F1BBD" w:rsidP="002B2E7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实收金额合计</w:t>
            </w:r>
          </w:p>
        </w:tc>
        <w:tc>
          <w:tcPr>
            <w:tcW w:w="39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1011A" w14:textId="66A5CA43" w:rsidR="002F1BBD" w:rsidRDefault="002F1BBD" w:rsidP="002B2E7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∑符合查询条件的</w:t>
            </w:r>
            <w:r w:rsidR="002C4BA3">
              <w:rPr>
                <w:rFonts w:ascii="宋体" w:hAnsi="宋体" w:cs="宋体" w:hint="eastAsia"/>
                <w:kern w:val="0"/>
                <w:sz w:val="18"/>
                <w:szCs w:val="18"/>
              </w:rPr>
              <w:t>酒店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支付流水“实收金额”字段的值</w:t>
            </w:r>
            <w:r w:rsidR="005762A5">
              <w:rPr>
                <w:rFonts w:ascii="宋体" w:hAnsi="宋体" w:cs="宋体" w:hint="eastAsia"/>
                <w:kern w:val="0"/>
                <w:sz w:val="18"/>
                <w:szCs w:val="18"/>
              </w:rPr>
              <w:t>。</w:t>
            </w:r>
          </w:p>
          <w:p w14:paraId="1DF43011" w14:textId="77777777" w:rsidR="002F1BBD" w:rsidRDefault="002F1BBD" w:rsidP="002B2E7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（“汇总方式”选择“卡种”时，按相同卡种进行汇总求和，</w:t>
            </w:r>
          </w:p>
          <w:p w14:paraId="3BE4CC0D" w14:textId="77777777" w:rsidR="002F1BBD" w:rsidRPr="00BB2F26" w:rsidRDefault="002F1BBD" w:rsidP="002B2E7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“汇总方式”选择“开票单位”时，按相同开票单位进行汇总求和）</w:t>
            </w:r>
          </w:p>
        </w:tc>
      </w:tr>
      <w:tr w:rsidR="002F1BBD" w:rsidRPr="00BB2F26" w14:paraId="4932BFE3" w14:textId="77777777" w:rsidTr="002B2E7C">
        <w:trPr>
          <w:trHeight w:val="480"/>
        </w:trPr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8868E" w14:textId="77777777" w:rsidR="002F1BBD" w:rsidRDefault="002F1BBD" w:rsidP="002B2E7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开票单位</w:t>
            </w:r>
          </w:p>
        </w:tc>
        <w:tc>
          <w:tcPr>
            <w:tcW w:w="39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EDEB6" w14:textId="12EE9A65" w:rsidR="002F1BBD" w:rsidRPr="00BB2F26" w:rsidRDefault="002F1BBD" w:rsidP="002B2E7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根据查询条件，“汇总方式”选择“开票单位”时，汇总报表中显示出所有查询范围内所涉及的开票单位名称</w:t>
            </w:r>
            <w:r w:rsidR="005762A5">
              <w:rPr>
                <w:rFonts w:ascii="宋体" w:hAnsi="宋体" w:cs="宋体" w:hint="eastAsia"/>
                <w:kern w:val="0"/>
                <w:sz w:val="18"/>
                <w:szCs w:val="18"/>
              </w:rPr>
              <w:t>。</w:t>
            </w:r>
          </w:p>
        </w:tc>
      </w:tr>
    </w:tbl>
    <w:p w14:paraId="10697F23" w14:textId="361EEEC9" w:rsidR="007E034A" w:rsidRDefault="00A90271" w:rsidP="00A90271">
      <w:pPr>
        <w:pStyle w:val="4"/>
        <w:ind w:left="0" w:firstLine="0"/>
      </w:pPr>
      <w:bookmarkStart w:id="107" w:name="_Toc414608891"/>
      <w:r>
        <w:rPr>
          <w:rFonts w:hint="eastAsia"/>
        </w:rPr>
        <w:t>2.3.3</w:t>
      </w:r>
      <w:r w:rsidR="00524B9B" w:rsidRPr="00524B9B">
        <w:rPr>
          <w:rFonts w:hint="eastAsia"/>
        </w:rPr>
        <w:t>提前</w:t>
      </w:r>
      <w:r w:rsidR="00524B9B" w:rsidRPr="00524B9B">
        <w:rPr>
          <w:rFonts w:hint="eastAsia"/>
        </w:rPr>
        <w:t>20</w:t>
      </w:r>
      <w:r w:rsidR="00524B9B" w:rsidRPr="00524B9B">
        <w:rPr>
          <w:rFonts w:hint="eastAsia"/>
        </w:rPr>
        <w:t>天预定担保金收退款报表</w:t>
      </w:r>
      <w:bookmarkEnd w:id="107"/>
    </w:p>
    <w:p w14:paraId="7C4A28B8" w14:textId="2F3F1299" w:rsidR="0063174C" w:rsidRPr="00997DA3" w:rsidRDefault="0063174C" w:rsidP="0063174C">
      <w:pPr>
        <w:pStyle w:val="5"/>
        <w:ind w:left="0" w:firstLine="0"/>
      </w:pPr>
      <w:r>
        <w:rPr>
          <w:rFonts w:hint="eastAsia"/>
        </w:rPr>
        <w:t>2.3.3.1</w:t>
      </w:r>
      <w:r>
        <w:rPr>
          <w:rFonts w:hint="eastAsia"/>
        </w:rPr>
        <w:t>报表用途</w:t>
      </w:r>
    </w:p>
    <w:p w14:paraId="44090D1C" w14:textId="46834D94" w:rsidR="0063174C" w:rsidRPr="00AB4F0D" w:rsidRDefault="00C21311" w:rsidP="0063174C">
      <w:pPr>
        <w:spacing w:line="360" w:lineRule="auto"/>
        <w:ind w:firstLineChars="150" w:firstLine="31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从“酒店支付流水”</w:t>
      </w:r>
      <w:r w:rsidR="0063174C">
        <w:rPr>
          <w:rFonts w:asciiTheme="minorEastAsia" w:hAnsiTheme="minorEastAsia" w:hint="eastAsia"/>
        </w:rPr>
        <w:t>中将</w:t>
      </w:r>
      <w:r w:rsidR="0063174C">
        <w:rPr>
          <w:rFonts w:hint="eastAsia"/>
        </w:rPr>
        <w:t>大于</w:t>
      </w:r>
      <w:r w:rsidR="0063174C">
        <w:rPr>
          <w:rFonts w:hint="eastAsia"/>
        </w:rPr>
        <w:t>20</w:t>
      </w:r>
      <w:r w:rsidR="0063174C">
        <w:rPr>
          <w:rFonts w:hint="eastAsia"/>
        </w:rPr>
        <w:t>天授权扣款的现付订单支付记录拆分出来，便于财务进行独立记账。</w:t>
      </w:r>
    </w:p>
    <w:p w14:paraId="2B344703" w14:textId="5EC8588F" w:rsidR="0063174C" w:rsidRDefault="0063174C" w:rsidP="0063174C">
      <w:pPr>
        <w:pStyle w:val="5"/>
        <w:ind w:left="0" w:firstLine="0"/>
        <w:rPr>
          <w:rFonts w:hint="eastAsia"/>
        </w:rPr>
      </w:pPr>
      <w:r>
        <w:rPr>
          <w:rFonts w:hint="eastAsia"/>
        </w:rPr>
        <w:t>2.3.3.</w:t>
      </w:r>
      <w:r w:rsidR="007459D4">
        <w:rPr>
          <w:rFonts w:hint="eastAsia"/>
        </w:rPr>
        <w:t>2</w:t>
      </w:r>
      <w:r>
        <w:rPr>
          <w:rFonts w:hint="eastAsia"/>
        </w:rPr>
        <w:t>查询条件</w:t>
      </w:r>
    </w:p>
    <w:p w14:paraId="2BF754D9" w14:textId="7BE74D30" w:rsidR="000E0490" w:rsidRPr="000E0490" w:rsidRDefault="000E0490" w:rsidP="000E0490">
      <w:r>
        <w:rPr>
          <w:noProof/>
        </w:rPr>
        <w:drawing>
          <wp:inline distT="0" distB="0" distL="0" distR="0" wp14:anchorId="73891A27" wp14:editId="6E72F0E0">
            <wp:extent cx="5274310" cy="1419302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D55EA" w14:textId="4579A6CF" w:rsidR="006E48BF" w:rsidRPr="00A6753E" w:rsidRDefault="006E48BF" w:rsidP="00503C66">
      <w:pPr>
        <w:pStyle w:val="a5"/>
        <w:numPr>
          <w:ilvl w:val="0"/>
          <w:numId w:val="33"/>
        </w:numPr>
        <w:spacing w:line="360" w:lineRule="auto"/>
        <w:ind w:firstLineChars="0"/>
        <w:rPr>
          <w:rFonts w:asciiTheme="minorEastAsia" w:eastAsiaTheme="minorEastAsia" w:hAnsiTheme="minorEastAsia"/>
          <w:szCs w:val="21"/>
        </w:rPr>
      </w:pPr>
      <w:r w:rsidRPr="00A6753E">
        <w:rPr>
          <w:rFonts w:asciiTheme="minorEastAsia" w:eastAsiaTheme="minorEastAsia" w:hAnsiTheme="minorEastAsia" w:hint="eastAsia"/>
          <w:szCs w:val="21"/>
        </w:rPr>
        <w:t>收退款类型：</w:t>
      </w:r>
      <w:ins w:id="108" w:author="袁浩缤" w:date="2015-03-24T13:54:00Z">
        <w:r w:rsidR="000E0490">
          <w:rPr>
            <w:rFonts w:asciiTheme="minorEastAsia" w:eastAsiaTheme="minorEastAsia" w:hAnsiTheme="minorEastAsia" w:hint="eastAsia"/>
            <w:szCs w:val="21"/>
          </w:rPr>
          <w:t>单选，</w:t>
        </w:r>
      </w:ins>
      <w:r w:rsidRPr="00A6753E">
        <w:rPr>
          <w:rFonts w:asciiTheme="minorEastAsia" w:eastAsiaTheme="minorEastAsia" w:hAnsiTheme="minorEastAsia" w:hint="eastAsia"/>
          <w:szCs w:val="21"/>
        </w:rPr>
        <w:t>1-收款</w:t>
      </w:r>
    </w:p>
    <w:p w14:paraId="58C5B2D2" w14:textId="67011F2D" w:rsidR="006E48BF" w:rsidRPr="00A6753E" w:rsidRDefault="006E48BF" w:rsidP="006E48BF">
      <w:pPr>
        <w:pStyle w:val="a5"/>
        <w:spacing w:line="360" w:lineRule="auto"/>
        <w:ind w:left="420" w:firstLineChars="0" w:firstLine="0"/>
        <w:rPr>
          <w:rFonts w:asciiTheme="minorEastAsia" w:eastAsiaTheme="minorEastAsia" w:hAnsiTheme="minorEastAsia"/>
          <w:szCs w:val="21"/>
        </w:rPr>
      </w:pPr>
      <w:r w:rsidRPr="00A6753E">
        <w:rPr>
          <w:rFonts w:asciiTheme="minorEastAsia" w:eastAsiaTheme="minorEastAsia" w:hAnsiTheme="minorEastAsia" w:hint="eastAsia"/>
          <w:szCs w:val="21"/>
        </w:rPr>
        <w:t xml:space="preserve">            </w:t>
      </w:r>
      <w:ins w:id="109" w:author="袁浩缤" w:date="2015-03-24T13:54:00Z">
        <w:r w:rsidR="000E0490">
          <w:rPr>
            <w:rFonts w:asciiTheme="minorEastAsia" w:eastAsiaTheme="minorEastAsia" w:hAnsiTheme="minorEastAsia" w:hint="eastAsia"/>
            <w:szCs w:val="21"/>
          </w:rPr>
          <w:t xml:space="preserve">      </w:t>
        </w:r>
      </w:ins>
      <w:r w:rsidRPr="00A6753E">
        <w:rPr>
          <w:rFonts w:asciiTheme="minorEastAsia" w:eastAsiaTheme="minorEastAsia" w:hAnsiTheme="minorEastAsia" w:hint="eastAsia"/>
          <w:szCs w:val="21"/>
        </w:rPr>
        <w:t>2-退款</w:t>
      </w:r>
    </w:p>
    <w:p w14:paraId="336A00B3" w14:textId="77777777" w:rsidR="006E48BF" w:rsidRPr="00A6753E" w:rsidRDefault="006E48BF" w:rsidP="00503C66">
      <w:pPr>
        <w:pStyle w:val="a5"/>
        <w:numPr>
          <w:ilvl w:val="0"/>
          <w:numId w:val="33"/>
        </w:numPr>
        <w:spacing w:line="360" w:lineRule="auto"/>
        <w:ind w:firstLineChars="0"/>
        <w:rPr>
          <w:rFonts w:asciiTheme="minorEastAsia" w:eastAsiaTheme="minorEastAsia" w:hAnsiTheme="minorEastAsia"/>
          <w:szCs w:val="21"/>
        </w:rPr>
      </w:pPr>
      <w:r w:rsidRPr="00A6753E">
        <w:rPr>
          <w:rFonts w:asciiTheme="minorEastAsia" w:eastAsiaTheme="minorEastAsia" w:hAnsiTheme="minorEastAsia" w:hint="eastAsia"/>
          <w:szCs w:val="21"/>
        </w:rPr>
        <w:t>订单号：文本框，手工输入</w:t>
      </w:r>
    </w:p>
    <w:p w14:paraId="04A9A7C6" w14:textId="77777777" w:rsidR="006E48BF" w:rsidRPr="00015853" w:rsidRDefault="006E48BF" w:rsidP="00503C66">
      <w:pPr>
        <w:pStyle w:val="a5"/>
        <w:numPr>
          <w:ilvl w:val="0"/>
          <w:numId w:val="33"/>
        </w:numPr>
        <w:spacing w:line="360" w:lineRule="auto"/>
        <w:ind w:firstLineChars="0"/>
        <w:rPr>
          <w:rFonts w:asciiTheme="minorEastAsia" w:eastAsiaTheme="minorEastAsia" w:hAnsiTheme="minorEastAsia"/>
          <w:szCs w:val="21"/>
        </w:rPr>
      </w:pPr>
      <w:r w:rsidRPr="00015853">
        <w:rPr>
          <w:rFonts w:asciiTheme="minorEastAsia" w:eastAsiaTheme="minorEastAsia" w:hAnsiTheme="minorEastAsia" w:hint="eastAsia"/>
          <w:szCs w:val="21"/>
        </w:rPr>
        <w:lastRenderedPageBreak/>
        <w:t>收退款城市：下拉框，数据</w:t>
      </w:r>
      <w:proofErr w:type="gramStart"/>
      <w:r w:rsidRPr="00015853">
        <w:rPr>
          <w:rFonts w:asciiTheme="minorEastAsia" w:eastAsiaTheme="minorEastAsia" w:hAnsiTheme="minorEastAsia" w:hint="eastAsia"/>
          <w:szCs w:val="21"/>
        </w:rPr>
        <w:t>取自收</w:t>
      </w:r>
      <w:proofErr w:type="gramEnd"/>
      <w:r w:rsidRPr="00015853">
        <w:rPr>
          <w:rFonts w:asciiTheme="minorEastAsia" w:eastAsiaTheme="minorEastAsia" w:hAnsiTheme="minorEastAsia" w:hint="eastAsia"/>
          <w:szCs w:val="21"/>
        </w:rPr>
        <w:t>退款城市数据字典</w:t>
      </w:r>
    </w:p>
    <w:p w14:paraId="7B961B1C" w14:textId="77777777" w:rsidR="006E48BF" w:rsidRPr="00A6753E" w:rsidRDefault="006E48BF" w:rsidP="00503C66">
      <w:pPr>
        <w:pStyle w:val="a5"/>
        <w:numPr>
          <w:ilvl w:val="0"/>
          <w:numId w:val="33"/>
        </w:numPr>
        <w:spacing w:line="360" w:lineRule="auto"/>
        <w:ind w:firstLineChars="0"/>
        <w:rPr>
          <w:rFonts w:asciiTheme="minorEastAsia" w:eastAsiaTheme="minorEastAsia" w:hAnsiTheme="minorEastAsia"/>
          <w:szCs w:val="21"/>
        </w:rPr>
      </w:pPr>
      <w:r w:rsidRPr="00A6753E">
        <w:rPr>
          <w:rFonts w:asciiTheme="minorEastAsia" w:eastAsiaTheme="minorEastAsia" w:hAnsiTheme="minorEastAsia" w:hint="eastAsia"/>
          <w:szCs w:val="21"/>
        </w:rPr>
        <w:t>卡种：下拉框，取自</w:t>
      </w:r>
      <w:r>
        <w:rPr>
          <w:rFonts w:asciiTheme="minorEastAsia" w:eastAsiaTheme="minorEastAsia" w:hAnsiTheme="minorEastAsia" w:hint="eastAsia"/>
          <w:szCs w:val="21"/>
        </w:rPr>
        <w:t>支付平台</w:t>
      </w:r>
      <w:r w:rsidRPr="00A6753E">
        <w:rPr>
          <w:rFonts w:asciiTheme="minorEastAsia" w:eastAsiaTheme="minorEastAsia" w:hAnsiTheme="minorEastAsia" w:hint="eastAsia"/>
          <w:szCs w:val="21"/>
        </w:rPr>
        <w:t>“卡种”基础资料数据字典</w:t>
      </w:r>
    </w:p>
    <w:p w14:paraId="3F56CE14" w14:textId="2243FE8D" w:rsidR="00524B9B" w:rsidRDefault="00524B9B" w:rsidP="00503C66">
      <w:pPr>
        <w:pStyle w:val="a5"/>
        <w:numPr>
          <w:ilvl w:val="0"/>
          <w:numId w:val="33"/>
        </w:numPr>
        <w:spacing w:line="360" w:lineRule="auto"/>
        <w:ind w:firstLineChars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是否</w:t>
      </w:r>
      <w:proofErr w:type="spellStart"/>
      <w:r>
        <w:rPr>
          <w:rFonts w:asciiTheme="minorEastAsia" w:eastAsiaTheme="minorEastAsia" w:hAnsiTheme="minorEastAsia" w:hint="eastAsia"/>
          <w:szCs w:val="21"/>
        </w:rPr>
        <w:t>Noshow</w:t>
      </w:r>
      <w:proofErr w:type="spellEnd"/>
      <w:r>
        <w:rPr>
          <w:rFonts w:asciiTheme="minorEastAsia" w:eastAsiaTheme="minorEastAsia" w:hAnsiTheme="minorEastAsia" w:hint="eastAsia"/>
          <w:szCs w:val="21"/>
        </w:rPr>
        <w:t>：1-</w:t>
      </w:r>
      <w:r w:rsidR="000E0490">
        <w:rPr>
          <w:rFonts w:asciiTheme="minorEastAsia" w:eastAsiaTheme="minorEastAsia" w:hAnsiTheme="minorEastAsia" w:hint="eastAsia"/>
          <w:szCs w:val="21"/>
        </w:rPr>
        <w:t>全部、</w:t>
      </w:r>
      <w:r>
        <w:rPr>
          <w:rFonts w:asciiTheme="minorEastAsia" w:eastAsiaTheme="minorEastAsia" w:hAnsiTheme="minorEastAsia" w:hint="eastAsia"/>
          <w:szCs w:val="21"/>
        </w:rPr>
        <w:t>2-</w:t>
      </w:r>
      <w:r w:rsidR="000E0490">
        <w:rPr>
          <w:rFonts w:asciiTheme="minorEastAsia" w:eastAsiaTheme="minorEastAsia" w:hAnsiTheme="minorEastAsia" w:hint="eastAsia"/>
          <w:szCs w:val="21"/>
        </w:rPr>
        <w:t>是、</w:t>
      </w:r>
      <w:r>
        <w:rPr>
          <w:rFonts w:asciiTheme="minorEastAsia" w:eastAsiaTheme="minorEastAsia" w:hAnsiTheme="minorEastAsia" w:hint="eastAsia"/>
          <w:szCs w:val="21"/>
        </w:rPr>
        <w:t>3-否</w:t>
      </w:r>
      <w:r w:rsidR="000E0490">
        <w:rPr>
          <w:rFonts w:asciiTheme="minorEastAsia" w:eastAsiaTheme="minorEastAsia" w:hAnsiTheme="minorEastAsia" w:hint="eastAsia"/>
          <w:szCs w:val="21"/>
        </w:rPr>
        <w:t>、</w:t>
      </w:r>
      <w:r w:rsidR="009A7C5B">
        <w:rPr>
          <w:rFonts w:asciiTheme="minorEastAsia" w:eastAsiaTheme="minorEastAsia" w:hAnsiTheme="minorEastAsia" w:hint="eastAsia"/>
          <w:szCs w:val="21"/>
        </w:rPr>
        <w:t>4-空</w:t>
      </w:r>
    </w:p>
    <w:p w14:paraId="7D451B78" w14:textId="25C3D217" w:rsidR="00787724" w:rsidRDefault="000E0490" w:rsidP="00503C66">
      <w:pPr>
        <w:pStyle w:val="a5"/>
        <w:numPr>
          <w:ilvl w:val="0"/>
          <w:numId w:val="33"/>
        </w:numPr>
        <w:spacing w:line="360" w:lineRule="auto"/>
        <w:ind w:firstLineChars="0"/>
        <w:rPr>
          <w:rFonts w:asciiTheme="minorEastAsia" w:eastAsiaTheme="minorEastAsia" w:hAnsiTheme="minorEastAsia" w:hint="eastAsia"/>
          <w:szCs w:val="21"/>
        </w:rPr>
      </w:pPr>
      <w:ins w:id="110" w:author="袁浩缤" w:date="2015-03-24T13:55:00Z">
        <w:r>
          <w:rPr>
            <w:rFonts w:asciiTheme="minorEastAsia" w:eastAsiaTheme="minorEastAsia" w:hAnsiTheme="minorEastAsia" w:hint="eastAsia"/>
            <w:szCs w:val="21"/>
          </w:rPr>
          <w:t>订单状态：下拉框，1-全部、2-成交、3-取消、4-空</w:t>
        </w:r>
      </w:ins>
    </w:p>
    <w:p w14:paraId="7771170D" w14:textId="7FAC8D42" w:rsidR="00524B9B" w:rsidRDefault="00524B9B" w:rsidP="00503C66">
      <w:pPr>
        <w:pStyle w:val="a5"/>
        <w:numPr>
          <w:ilvl w:val="0"/>
          <w:numId w:val="33"/>
        </w:numPr>
        <w:spacing w:line="360" w:lineRule="auto"/>
        <w:ind w:firstLineChars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成交</w:t>
      </w:r>
      <w:r w:rsidR="001F1545">
        <w:rPr>
          <w:rFonts w:asciiTheme="minorEastAsia" w:eastAsiaTheme="minorEastAsia" w:hAnsiTheme="minorEastAsia" w:hint="eastAsia"/>
          <w:szCs w:val="21"/>
        </w:rPr>
        <w:t>/取消</w:t>
      </w:r>
      <w:r w:rsidR="000E0490">
        <w:rPr>
          <w:rFonts w:asciiTheme="minorEastAsia" w:eastAsiaTheme="minorEastAsia" w:hAnsiTheme="minorEastAsia" w:hint="eastAsia"/>
          <w:szCs w:val="21"/>
        </w:rPr>
        <w:t>开始</w:t>
      </w:r>
      <w:r>
        <w:rPr>
          <w:rFonts w:asciiTheme="minorEastAsia" w:eastAsiaTheme="minorEastAsia" w:hAnsiTheme="minorEastAsia" w:hint="eastAsia"/>
          <w:szCs w:val="21"/>
        </w:rPr>
        <w:t>日期：日期控件，订单</w:t>
      </w:r>
      <w:r w:rsidR="003A50F1">
        <w:rPr>
          <w:rFonts w:asciiTheme="minorEastAsia" w:eastAsiaTheme="minorEastAsia" w:hAnsiTheme="minorEastAsia" w:hint="eastAsia"/>
          <w:szCs w:val="21"/>
        </w:rPr>
        <w:t>“</w:t>
      </w:r>
      <w:r>
        <w:rPr>
          <w:rFonts w:asciiTheme="minorEastAsia" w:eastAsiaTheme="minorEastAsia" w:hAnsiTheme="minorEastAsia" w:hint="eastAsia"/>
          <w:szCs w:val="21"/>
        </w:rPr>
        <w:t>成交</w:t>
      </w:r>
      <w:r w:rsidR="001F1545">
        <w:rPr>
          <w:rFonts w:asciiTheme="minorEastAsia" w:eastAsiaTheme="minorEastAsia" w:hAnsiTheme="minorEastAsia" w:hint="eastAsia"/>
          <w:szCs w:val="21"/>
        </w:rPr>
        <w:t>/取消</w:t>
      </w:r>
      <w:r>
        <w:rPr>
          <w:rFonts w:asciiTheme="minorEastAsia" w:eastAsiaTheme="minorEastAsia" w:hAnsiTheme="minorEastAsia" w:hint="eastAsia"/>
          <w:szCs w:val="21"/>
        </w:rPr>
        <w:t>日期</w:t>
      </w:r>
      <w:r w:rsidR="003A50F1">
        <w:rPr>
          <w:rFonts w:asciiTheme="minorEastAsia" w:eastAsiaTheme="minorEastAsia" w:hAnsiTheme="minorEastAsia" w:hint="eastAsia"/>
          <w:szCs w:val="21"/>
        </w:rPr>
        <w:t>”</w:t>
      </w:r>
    </w:p>
    <w:p w14:paraId="6085D018" w14:textId="3014E556" w:rsidR="000E0490" w:rsidRDefault="000E0490" w:rsidP="000E0490">
      <w:pPr>
        <w:pStyle w:val="a5"/>
        <w:numPr>
          <w:ilvl w:val="0"/>
          <w:numId w:val="33"/>
        </w:numPr>
        <w:spacing w:line="360" w:lineRule="auto"/>
        <w:ind w:firstLineChars="0"/>
        <w:rPr>
          <w:rFonts w:asciiTheme="minorEastAsia" w:eastAsiaTheme="minorEastAsia" w:hAnsiTheme="minorEastAsia" w:hint="eastAsia"/>
          <w:szCs w:val="21"/>
        </w:rPr>
      </w:pPr>
      <w:ins w:id="111" w:author="袁浩缤" w:date="2015-03-24T13:55:00Z">
        <w:r>
          <w:rPr>
            <w:rFonts w:asciiTheme="minorEastAsia" w:eastAsiaTheme="minorEastAsia" w:hAnsiTheme="minorEastAsia" w:hint="eastAsia"/>
            <w:szCs w:val="21"/>
          </w:rPr>
          <w:t>成交/取消截止日期：日期控件，订单</w:t>
        </w:r>
      </w:ins>
      <w:r w:rsidR="003A50F1">
        <w:rPr>
          <w:rFonts w:asciiTheme="minorEastAsia" w:eastAsiaTheme="minorEastAsia" w:hAnsiTheme="minorEastAsia" w:hint="eastAsia"/>
          <w:szCs w:val="21"/>
        </w:rPr>
        <w:t>“</w:t>
      </w:r>
      <w:ins w:id="112" w:author="袁浩缤" w:date="2015-03-24T13:55:00Z">
        <w:r>
          <w:rPr>
            <w:rFonts w:asciiTheme="minorEastAsia" w:eastAsiaTheme="minorEastAsia" w:hAnsiTheme="minorEastAsia" w:hint="eastAsia"/>
            <w:szCs w:val="21"/>
          </w:rPr>
          <w:t>成交/取消日期</w:t>
        </w:r>
      </w:ins>
      <w:r w:rsidR="003A50F1">
        <w:rPr>
          <w:rFonts w:asciiTheme="minorEastAsia" w:eastAsiaTheme="minorEastAsia" w:hAnsiTheme="minorEastAsia" w:hint="eastAsia"/>
          <w:szCs w:val="21"/>
        </w:rPr>
        <w:t>”</w:t>
      </w:r>
    </w:p>
    <w:p w14:paraId="7F3FBE38" w14:textId="088D021D" w:rsidR="006E48BF" w:rsidRPr="000E0490" w:rsidRDefault="006E48BF" w:rsidP="000E0490">
      <w:pPr>
        <w:pStyle w:val="a5"/>
        <w:numPr>
          <w:ilvl w:val="0"/>
          <w:numId w:val="33"/>
        </w:numPr>
        <w:spacing w:line="360" w:lineRule="auto"/>
        <w:ind w:firstLineChars="0"/>
        <w:rPr>
          <w:rFonts w:asciiTheme="minorEastAsia" w:eastAsiaTheme="minorEastAsia" w:hAnsiTheme="minorEastAsia"/>
          <w:szCs w:val="21"/>
        </w:rPr>
      </w:pPr>
      <w:r w:rsidRPr="000E0490">
        <w:rPr>
          <w:rFonts w:asciiTheme="minorEastAsia" w:eastAsiaTheme="minorEastAsia" w:hAnsiTheme="minorEastAsia" w:hint="eastAsia"/>
          <w:szCs w:val="21"/>
        </w:rPr>
        <w:t>开始日期：日期控件，收退款日期</w:t>
      </w:r>
    </w:p>
    <w:p w14:paraId="4B716CB8" w14:textId="77777777" w:rsidR="006E48BF" w:rsidRDefault="006E48BF" w:rsidP="00503C66">
      <w:pPr>
        <w:pStyle w:val="a5"/>
        <w:numPr>
          <w:ilvl w:val="0"/>
          <w:numId w:val="33"/>
        </w:numPr>
        <w:spacing w:line="360" w:lineRule="auto"/>
        <w:ind w:firstLineChars="0"/>
        <w:rPr>
          <w:rFonts w:asciiTheme="minorEastAsia" w:eastAsiaTheme="minorEastAsia" w:hAnsiTheme="minorEastAsia"/>
          <w:szCs w:val="21"/>
        </w:rPr>
      </w:pPr>
      <w:r w:rsidRPr="00D3565B">
        <w:rPr>
          <w:rFonts w:asciiTheme="minorEastAsia" w:eastAsiaTheme="minorEastAsia" w:hAnsiTheme="minorEastAsia" w:hint="eastAsia"/>
          <w:szCs w:val="21"/>
        </w:rPr>
        <w:t>截止日期：日期控件，收退款日期</w:t>
      </w:r>
    </w:p>
    <w:p w14:paraId="5964AAC8" w14:textId="77777777" w:rsidR="006E48BF" w:rsidRDefault="006E48BF" w:rsidP="00503C66">
      <w:pPr>
        <w:pStyle w:val="a5"/>
        <w:numPr>
          <w:ilvl w:val="0"/>
          <w:numId w:val="33"/>
        </w:numPr>
        <w:spacing w:line="360" w:lineRule="auto"/>
        <w:ind w:firstLineChars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操作类型：“查询”；</w:t>
      </w:r>
    </w:p>
    <w:p w14:paraId="05F88FA1" w14:textId="77777777" w:rsidR="006E48BF" w:rsidRPr="009D49D6" w:rsidRDefault="006E48BF" w:rsidP="006E48BF">
      <w:pPr>
        <w:spacing w:line="360" w:lineRule="auto"/>
        <w:ind w:firstLineChars="650" w:firstLine="136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“</w:t>
      </w:r>
      <w:r w:rsidRPr="009D49D6">
        <w:rPr>
          <w:rFonts w:asciiTheme="minorEastAsia" w:hAnsiTheme="minorEastAsia" w:hint="eastAsia"/>
          <w:szCs w:val="21"/>
        </w:rPr>
        <w:t>导出EXCEL明细</w:t>
      </w:r>
      <w:r>
        <w:rPr>
          <w:rFonts w:asciiTheme="minorEastAsia" w:hAnsiTheme="minorEastAsia" w:hint="eastAsia"/>
          <w:szCs w:val="21"/>
        </w:rPr>
        <w:t>”，</w:t>
      </w:r>
      <w:r w:rsidRPr="009D49D6">
        <w:rPr>
          <w:rFonts w:asciiTheme="minorEastAsia" w:hAnsiTheme="minorEastAsia" w:hint="eastAsia"/>
          <w:szCs w:val="21"/>
        </w:rPr>
        <w:t>查询明细报表，可点击“导出EXCEL明细”导出对应的查询结果</w:t>
      </w:r>
    </w:p>
    <w:p w14:paraId="55CE1CD0" w14:textId="71A8751E" w:rsidR="006E48BF" w:rsidRDefault="006E48BF" w:rsidP="006E48BF">
      <w:pPr>
        <w:pStyle w:val="5"/>
        <w:ind w:left="0" w:firstLine="0"/>
      </w:pPr>
      <w:r>
        <w:rPr>
          <w:rFonts w:hint="eastAsia"/>
        </w:rPr>
        <w:t>2.3.3.</w:t>
      </w:r>
      <w:r w:rsidR="00496D52">
        <w:rPr>
          <w:rFonts w:hint="eastAsia"/>
        </w:rPr>
        <w:t>3</w:t>
      </w:r>
      <w:r>
        <w:rPr>
          <w:rFonts w:hint="eastAsia"/>
        </w:rPr>
        <w:t>取数规则</w:t>
      </w:r>
    </w:p>
    <w:p w14:paraId="7AD5D5AA" w14:textId="31D73FF7" w:rsidR="00F22EB9" w:rsidRDefault="000E0490" w:rsidP="00F22EB9">
      <w:r>
        <w:rPr>
          <w:noProof/>
        </w:rPr>
        <w:drawing>
          <wp:inline distT="0" distB="0" distL="0" distR="0" wp14:anchorId="29BDA3A6" wp14:editId="14C6DC1F">
            <wp:extent cx="5274310" cy="824721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067F" w14:textId="18B1CE95" w:rsidR="00F22EB9" w:rsidRPr="00F22EB9" w:rsidRDefault="00F22EB9" w:rsidP="00F22EB9">
      <w:pPr>
        <w:jc w:val="center"/>
        <w:rPr>
          <w:rFonts w:ascii="微软雅黑" w:eastAsia="微软雅黑" w:hAnsi="微软雅黑"/>
          <w:sz w:val="15"/>
          <w:szCs w:val="15"/>
        </w:rPr>
      </w:pPr>
      <w:r w:rsidRPr="00016C2A">
        <w:rPr>
          <w:rFonts w:ascii="微软雅黑" w:eastAsia="微软雅黑" w:hAnsi="微软雅黑" w:hint="eastAsia"/>
          <w:sz w:val="15"/>
          <w:szCs w:val="15"/>
        </w:rPr>
        <w:t>（图</w:t>
      </w:r>
      <w:r>
        <w:rPr>
          <w:rFonts w:ascii="微软雅黑" w:eastAsia="微软雅黑" w:hAnsi="微软雅黑" w:hint="eastAsia"/>
          <w:sz w:val="15"/>
          <w:szCs w:val="15"/>
        </w:rPr>
        <w:t>6</w:t>
      </w:r>
      <w:r w:rsidRPr="00016C2A">
        <w:rPr>
          <w:rFonts w:ascii="微软雅黑" w:eastAsia="微软雅黑" w:hAnsi="微软雅黑" w:hint="eastAsia"/>
          <w:sz w:val="15"/>
          <w:szCs w:val="15"/>
        </w:rPr>
        <w:t>）</w:t>
      </w:r>
    </w:p>
    <w:p w14:paraId="755FE4CA" w14:textId="5C523BE0" w:rsidR="007A1B4B" w:rsidRPr="00FB707E" w:rsidRDefault="007A1B4B" w:rsidP="007A1B4B">
      <w:pPr>
        <w:pStyle w:val="a5"/>
        <w:numPr>
          <w:ilvl w:val="0"/>
          <w:numId w:val="4"/>
        </w:numPr>
        <w:spacing w:line="360" w:lineRule="auto"/>
        <w:ind w:left="840" w:firstLineChars="0"/>
      </w:pPr>
      <w:r>
        <w:rPr>
          <w:rFonts w:hint="eastAsia"/>
        </w:rPr>
        <w:t>取数来源：</w:t>
      </w:r>
      <w:r w:rsidR="00034356">
        <w:rPr>
          <w:rFonts w:hint="eastAsia"/>
        </w:rPr>
        <w:t>2.2.2</w:t>
      </w:r>
      <w:r w:rsidR="00034356">
        <w:rPr>
          <w:rFonts w:hint="eastAsia"/>
        </w:rPr>
        <w:t>中</w:t>
      </w:r>
      <w:r>
        <w:rPr>
          <w:rFonts w:hint="eastAsia"/>
        </w:rPr>
        <w:t>同步至单据管理系统的“</w:t>
      </w:r>
      <w:r w:rsidR="00524B9B">
        <w:rPr>
          <w:rFonts w:hint="eastAsia"/>
        </w:rPr>
        <w:t>酒店</w:t>
      </w:r>
      <w:r>
        <w:rPr>
          <w:rFonts w:hint="eastAsia"/>
        </w:rPr>
        <w:t>支付流水”</w:t>
      </w:r>
      <w:r w:rsidRPr="00FB707E">
        <w:t xml:space="preserve"> </w:t>
      </w:r>
    </w:p>
    <w:p w14:paraId="7AD90700" w14:textId="6854B4C2" w:rsidR="007A1B4B" w:rsidRDefault="00524B9B" w:rsidP="007A1B4B">
      <w:pPr>
        <w:pStyle w:val="a5"/>
        <w:numPr>
          <w:ilvl w:val="0"/>
          <w:numId w:val="4"/>
        </w:numPr>
        <w:spacing w:line="360" w:lineRule="auto"/>
        <w:ind w:left="840" w:firstLineChars="0"/>
      </w:pPr>
      <w:r>
        <w:rPr>
          <w:rFonts w:hint="eastAsia"/>
        </w:rPr>
        <w:t>筛选条件</w:t>
      </w:r>
      <w:r w:rsidR="007A1B4B">
        <w:rPr>
          <w:rFonts w:hint="eastAsia"/>
        </w:rPr>
        <w:t>：</w:t>
      </w:r>
    </w:p>
    <w:p w14:paraId="79AA51EC" w14:textId="38A261BD" w:rsidR="00CD04C1" w:rsidRDefault="00CD04C1" w:rsidP="00CD04C1">
      <w:pPr>
        <w:spacing w:line="360" w:lineRule="auto"/>
        <w:ind w:firstLineChars="200" w:firstLine="420"/>
      </w:pPr>
      <w:r>
        <w:rPr>
          <w:rFonts w:hint="eastAsia"/>
        </w:rPr>
        <w:t>根据“收退款日期”统计，</w:t>
      </w:r>
      <w:r w:rsidR="007B6B4F">
        <w:rPr>
          <w:rFonts w:hint="eastAsia"/>
        </w:rPr>
        <w:t>“报表类型”</w:t>
      </w:r>
      <w:r w:rsidR="007B6B4F">
        <w:rPr>
          <w:rFonts w:hint="eastAsia"/>
        </w:rPr>
        <w:t>=</w:t>
      </w:r>
      <w:r w:rsidR="007B6B4F">
        <w:rPr>
          <w:rFonts w:hint="eastAsia"/>
        </w:rPr>
        <w:t>“</w:t>
      </w:r>
      <w:r w:rsidR="007B6B4F" w:rsidRPr="00524B9B">
        <w:rPr>
          <w:rFonts w:hint="eastAsia"/>
        </w:rPr>
        <w:t>提前</w:t>
      </w:r>
      <w:r w:rsidR="007B6B4F" w:rsidRPr="00524B9B">
        <w:rPr>
          <w:rFonts w:hint="eastAsia"/>
        </w:rPr>
        <w:t>20</w:t>
      </w:r>
      <w:r w:rsidR="007B6B4F" w:rsidRPr="00524B9B">
        <w:rPr>
          <w:rFonts w:hint="eastAsia"/>
        </w:rPr>
        <w:t>天预定担保金收退款报表</w:t>
      </w:r>
      <w:r w:rsidR="007B6B4F">
        <w:rPr>
          <w:rFonts w:hint="eastAsia"/>
        </w:rPr>
        <w:t>”</w:t>
      </w:r>
    </w:p>
    <w:p w14:paraId="497995A5" w14:textId="1B950753" w:rsidR="00486A15" w:rsidRDefault="00486A15" w:rsidP="00034356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排序：按照“收退款日期”升序排列；</w:t>
      </w:r>
    </w:p>
    <w:p w14:paraId="5862829C" w14:textId="6E75DEA8" w:rsidR="007A1B4B" w:rsidRPr="00BC6307" w:rsidRDefault="007A1B4B" w:rsidP="00034356">
      <w:pPr>
        <w:pStyle w:val="a5"/>
        <w:numPr>
          <w:ilvl w:val="0"/>
          <w:numId w:val="4"/>
        </w:numPr>
        <w:spacing w:line="360" w:lineRule="auto"/>
        <w:ind w:left="840" w:firstLineChars="0"/>
      </w:pPr>
      <w:r>
        <w:rPr>
          <w:rFonts w:hint="eastAsia"/>
        </w:rPr>
        <w:t>金额保留两位小数。</w:t>
      </w:r>
    </w:p>
    <w:tbl>
      <w:tblPr>
        <w:tblW w:w="8227" w:type="dxa"/>
        <w:tblInd w:w="103" w:type="dxa"/>
        <w:tblLook w:val="04A0" w:firstRow="1" w:lastRow="0" w:firstColumn="1" w:lastColumn="0" w:noHBand="0" w:noVBand="1"/>
      </w:tblPr>
      <w:tblGrid>
        <w:gridCol w:w="1706"/>
        <w:gridCol w:w="6521"/>
      </w:tblGrid>
      <w:tr w:rsidR="007A1B4B" w:rsidRPr="000B120A" w14:paraId="5090E636" w14:textId="77777777" w:rsidTr="00F6109C">
        <w:trPr>
          <w:trHeight w:val="270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98D89" w14:textId="77777777" w:rsidR="007A1B4B" w:rsidRPr="000B120A" w:rsidRDefault="007A1B4B" w:rsidP="00F6109C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0B120A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7AC10" w14:textId="77777777" w:rsidR="007A1B4B" w:rsidRPr="000B120A" w:rsidRDefault="007A1B4B" w:rsidP="00F6109C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取数规则说明</w:t>
            </w:r>
          </w:p>
        </w:tc>
      </w:tr>
      <w:tr w:rsidR="00486A15" w14:paraId="396AB7DB" w14:textId="77777777" w:rsidTr="00F6109C">
        <w:trPr>
          <w:trHeight w:val="480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8C605" w14:textId="77777777" w:rsidR="00486A15" w:rsidRPr="00725F03" w:rsidRDefault="00486A15" w:rsidP="00F610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收款</w:t>
            </w:r>
            <w:r w:rsidRPr="008178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方式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19200" w14:textId="6F034EB2" w:rsidR="00486A15" w:rsidRDefault="00486A15" w:rsidP="00F610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取自</w:t>
            </w:r>
            <w:r w:rsidR="00034356">
              <w:rPr>
                <w:rFonts w:ascii="宋体" w:hAnsi="宋体" w:cs="宋体" w:hint="eastAsia"/>
                <w:kern w:val="0"/>
                <w:sz w:val="18"/>
                <w:szCs w:val="18"/>
              </w:rPr>
              <w:t>酒店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支付流水中“收款方式”</w:t>
            </w:r>
          </w:p>
        </w:tc>
      </w:tr>
      <w:tr w:rsidR="007A1B4B" w:rsidRPr="000B120A" w14:paraId="39D8BAED" w14:textId="77777777" w:rsidTr="00F6109C">
        <w:trPr>
          <w:trHeight w:val="480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C7DF5" w14:textId="77777777" w:rsidR="007A1B4B" w:rsidRPr="00736343" w:rsidRDefault="007A1B4B" w:rsidP="00F6109C">
            <w:pPr>
              <w:widowControl/>
              <w:jc w:val="left"/>
              <w:rPr>
                <w:rFonts w:ascii="宋体" w:hAnsi="宋体" w:cs="宋体"/>
                <w:b/>
                <w:color w:val="0070C0"/>
                <w:kern w:val="0"/>
                <w:sz w:val="18"/>
                <w:szCs w:val="18"/>
              </w:rPr>
            </w:pPr>
            <w:r w:rsidRPr="00725F03">
              <w:rPr>
                <w:rFonts w:ascii="宋体" w:hAnsi="宋体" w:cs="宋体" w:hint="eastAsia"/>
                <w:kern w:val="0"/>
                <w:sz w:val="18"/>
                <w:szCs w:val="18"/>
              </w:rPr>
              <w:t>收退款类型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8FFC3" w14:textId="24BE9952" w:rsidR="007A1B4B" w:rsidRPr="00D56B06" w:rsidRDefault="007A1B4B" w:rsidP="00F610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取自</w:t>
            </w:r>
            <w:r w:rsidR="00034356">
              <w:rPr>
                <w:rFonts w:ascii="宋体" w:hAnsi="宋体" w:cs="宋体" w:hint="eastAsia"/>
                <w:kern w:val="0"/>
                <w:sz w:val="18"/>
                <w:szCs w:val="18"/>
              </w:rPr>
              <w:t>酒店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支付流水中的“收退款类型”</w:t>
            </w:r>
          </w:p>
        </w:tc>
      </w:tr>
      <w:tr w:rsidR="007A1B4B" w:rsidRPr="000B120A" w14:paraId="12A0A632" w14:textId="77777777" w:rsidTr="00F6109C">
        <w:trPr>
          <w:trHeight w:val="480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7DCD4" w14:textId="77777777" w:rsidR="007A1B4B" w:rsidRPr="00725F03" w:rsidRDefault="007A1B4B" w:rsidP="00F610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订单号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F9CD6" w14:textId="5B83EFF9" w:rsidR="007A1B4B" w:rsidRDefault="007A1B4B" w:rsidP="00B535E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F2FF4">
              <w:rPr>
                <w:rFonts w:ascii="宋体" w:hAnsi="宋体" w:cs="宋体"/>
                <w:kern w:val="0"/>
                <w:sz w:val="18"/>
                <w:szCs w:val="18"/>
              </w:rPr>
              <w:t>240922858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，</w:t>
            </w:r>
            <w:r w:rsidRPr="00910C37">
              <w:rPr>
                <w:rFonts w:ascii="宋体" w:hAnsi="宋体" w:cs="宋体"/>
                <w:kern w:val="0"/>
                <w:sz w:val="18"/>
                <w:szCs w:val="18"/>
              </w:rPr>
              <w:t>243659591</w:t>
            </w:r>
            <w:r w:rsidR="00B535E6">
              <w:rPr>
                <w:rFonts w:ascii="宋体" w:hAnsi="宋体" w:cs="宋体" w:hint="eastAsia"/>
                <w:kern w:val="0"/>
                <w:sz w:val="18"/>
                <w:szCs w:val="18"/>
              </w:rPr>
              <w:t>，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从</w:t>
            </w:r>
            <w:r w:rsidR="00034356">
              <w:rPr>
                <w:rFonts w:ascii="宋体" w:hAnsi="宋体" w:cs="宋体" w:hint="eastAsia"/>
                <w:kern w:val="0"/>
                <w:sz w:val="18"/>
                <w:szCs w:val="18"/>
              </w:rPr>
              <w:t>酒店制服流水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中获取</w:t>
            </w:r>
          </w:p>
        </w:tc>
      </w:tr>
      <w:tr w:rsidR="007A1B4B" w:rsidRPr="00304E2D" w14:paraId="18ACB10D" w14:textId="77777777" w:rsidTr="00F6109C">
        <w:trPr>
          <w:trHeight w:val="480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48795" w14:textId="77777777" w:rsidR="007A1B4B" w:rsidRPr="000B120A" w:rsidRDefault="007A1B4B" w:rsidP="00F610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D4412">
              <w:rPr>
                <w:rFonts w:ascii="宋体" w:hAnsi="宋体" w:cs="宋体" w:hint="eastAsia"/>
                <w:kern w:val="0"/>
                <w:sz w:val="18"/>
                <w:szCs w:val="18"/>
              </w:rPr>
              <w:t>收退款城市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23A8C" w14:textId="4C011449" w:rsidR="007A1B4B" w:rsidRPr="000B120A" w:rsidRDefault="007A1B4B" w:rsidP="00F610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取自</w:t>
            </w:r>
            <w:r w:rsidR="00034356">
              <w:rPr>
                <w:rFonts w:ascii="宋体" w:hAnsi="宋体" w:cs="宋体" w:hint="eastAsia"/>
                <w:kern w:val="0"/>
                <w:sz w:val="18"/>
                <w:szCs w:val="18"/>
              </w:rPr>
              <w:t>酒店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支付流水中“收退款城市”</w:t>
            </w:r>
          </w:p>
        </w:tc>
      </w:tr>
      <w:tr w:rsidR="007A1B4B" w:rsidRPr="000B120A" w14:paraId="35E243EB" w14:textId="77777777" w:rsidTr="00F6109C">
        <w:trPr>
          <w:trHeight w:val="480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10F4C" w14:textId="77777777" w:rsidR="007A1B4B" w:rsidRPr="000B120A" w:rsidRDefault="007A1B4B" w:rsidP="00F610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卡种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4ACB5" w14:textId="6074054A" w:rsidR="007A1B4B" w:rsidRPr="000B120A" w:rsidRDefault="007A1B4B" w:rsidP="00F610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取自</w:t>
            </w:r>
            <w:r w:rsidR="00034356">
              <w:rPr>
                <w:rFonts w:ascii="宋体" w:hAnsi="宋体" w:cs="宋体" w:hint="eastAsia"/>
                <w:kern w:val="0"/>
                <w:sz w:val="18"/>
                <w:szCs w:val="18"/>
              </w:rPr>
              <w:t>酒店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支付流水中的“卡种”</w:t>
            </w:r>
          </w:p>
        </w:tc>
      </w:tr>
      <w:tr w:rsidR="007A1B4B" w:rsidRPr="001B0375" w14:paraId="12DA0BA0" w14:textId="77777777" w:rsidTr="00F6109C">
        <w:trPr>
          <w:trHeight w:val="511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44FA2" w14:textId="77777777" w:rsidR="007A1B4B" w:rsidRPr="000B120A" w:rsidRDefault="007A1B4B" w:rsidP="00F610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交易金额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8B239" w14:textId="06FC8836" w:rsidR="007A1B4B" w:rsidRPr="001B0375" w:rsidRDefault="007A1B4B" w:rsidP="00F610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取自</w:t>
            </w:r>
            <w:r w:rsidR="00034356">
              <w:rPr>
                <w:rFonts w:ascii="宋体" w:hAnsi="宋体" w:cs="宋体" w:hint="eastAsia"/>
                <w:kern w:val="0"/>
                <w:sz w:val="18"/>
                <w:szCs w:val="18"/>
              </w:rPr>
              <w:t>酒店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支付流水中的“金额”</w:t>
            </w:r>
          </w:p>
        </w:tc>
      </w:tr>
      <w:tr w:rsidR="007A1B4B" w:rsidRPr="00BB2F26" w14:paraId="5B7E0B43" w14:textId="77777777" w:rsidTr="00F6109C">
        <w:trPr>
          <w:trHeight w:val="480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CC793" w14:textId="77777777" w:rsidR="007A1B4B" w:rsidRPr="000B120A" w:rsidRDefault="007A1B4B" w:rsidP="00F610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刷卡手续费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3B39A" w14:textId="6B132109" w:rsidR="007A1B4B" w:rsidRPr="000E0490" w:rsidRDefault="007A1B4B" w:rsidP="00F6109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proofErr w:type="gramStart"/>
            <w:r w:rsidRPr="001344BE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>取自</w:t>
            </w:r>
            <w:r w:rsidR="00034356">
              <w:rPr>
                <w:rFonts w:ascii="宋体" w:hAnsi="宋体" w:cs="宋体" w:hint="eastAsia"/>
                <w:kern w:val="0"/>
                <w:sz w:val="18"/>
                <w:szCs w:val="18"/>
              </w:rPr>
              <w:t>酒店</w:t>
            </w:r>
            <w:proofErr w:type="gramEnd"/>
            <w:r w:rsidRPr="001344BE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>支付流水中的“刷卡手续费”</w:t>
            </w:r>
          </w:p>
        </w:tc>
      </w:tr>
      <w:tr w:rsidR="007A1B4B" w:rsidRPr="00BB2F26" w14:paraId="58D34E42" w14:textId="77777777" w:rsidTr="00F6109C">
        <w:trPr>
          <w:trHeight w:val="480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2EDF9" w14:textId="77777777" w:rsidR="007A1B4B" w:rsidRPr="000B120A" w:rsidRDefault="007A1B4B" w:rsidP="00F610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银行手续费</w:t>
            </w: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EB8C6" w14:textId="60D91288" w:rsidR="007A1B4B" w:rsidRPr="00BB2F26" w:rsidRDefault="007A1B4B" w:rsidP="00F610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取自</w:t>
            </w:r>
            <w:r w:rsidR="00034356">
              <w:rPr>
                <w:rFonts w:ascii="宋体" w:hAnsi="宋体" w:cs="宋体" w:hint="eastAsia"/>
                <w:kern w:val="0"/>
                <w:sz w:val="18"/>
                <w:szCs w:val="18"/>
              </w:rPr>
              <w:t>酒店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支付流水中的“银行手续费”</w:t>
            </w:r>
          </w:p>
        </w:tc>
      </w:tr>
      <w:tr w:rsidR="007A1B4B" w:rsidRPr="00BB2F26" w14:paraId="00BDDD9A" w14:textId="77777777" w:rsidTr="00F6109C">
        <w:trPr>
          <w:trHeight w:val="480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E2965" w14:textId="77777777" w:rsidR="007A1B4B" w:rsidRDefault="007A1B4B" w:rsidP="00F610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实收金额</w:t>
            </w: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C2114" w14:textId="23E5428C" w:rsidR="007A1B4B" w:rsidRPr="00BB2F26" w:rsidRDefault="007A1B4B" w:rsidP="00F610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取自</w:t>
            </w:r>
            <w:r w:rsidR="00034356">
              <w:rPr>
                <w:rFonts w:ascii="宋体" w:hAnsi="宋体" w:cs="宋体" w:hint="eastAsia"/>
                <w:kern w:val="0"/>
                <w:sz w:val="18"/>
                <w:szCs w:val="18"/>
              </w:rPr>
              <w:t>酒店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支付流水中的“实收金额”</w:t>
            </w:r>
          </w:p>
        </w:tc>
      </w:tr>
      <w:tr w:rsidR="007A1B4B" w:rsidRPr="00BB2F26" w14:paraId="2F37E1E8" w14:textId="77777777" w:rsidTr="00F6109C">
        <w:trPr>
          <w:trHeight w:val="480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B0E8D" w14:textId="77777777" w:rsidR="007A1B4B" w:rsidRPr="00FB707E" w:rsidRDefault="007A1B4B" w:rsidP="00F610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B707E">
              <w:rPr>
                <w:rFonts w:ascii="宋体" w:hAnsi="宋体" w:cs="宋体" w:hint="eastAsia"/>
                <w:kern w:val="0"/>
                <w:sz w:val="18"/>
                <w:szCs w:val="18"/>
              </w:rPr>
              <w:t>开票单位</w:t>
            </w: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9F423" w14:textId="1442B543" w:rsidR="007A1B4B" w:rsidRPr="00FB707E" w:rsidRDefault="00034356" w:rsidP="0003435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取自酒店</w:t>
            </w:r>
            <w:proofErr w:type="gramEnd"/>
            <w:r w:rsidR="007A1B4B">
              <w:rPr>
                <w:rFonts w:ascii="宋体" w:hAnsi="宋体" w:cs="宋体" w:hint="eastAsia"/>
                <w:kern w:val="0"/>
                <w:sz w:val="18"/>
                <w:szCs w:val="18"/>
              </w:rPr>
              <w:t>支付流水</w:t>
            </w:r>
            <w:r w:rsidR="007A1B4B" w:rsidRPr="00FB707E">
              <w:rPr>
                <w:rFonts w:ascii="宋体" w:hAnsi="宋体" w:cs="宋体" w:hint="eastAsia"/>
                <w:kern w:val="0"/>
                <w:sz w:val="18"/>
                <w:szCs w:val="18"/>
              </w:rPr>
              <w:t>中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的“开票单位”</w:t>
            </w:r>
          </w:p>
        </w:tc>
      </w:tr>
      <w:tr w:rsidR="007A1B4B" w:rsidRPr="00BB2F26" w14:paraId="41DA3C66" w14:textId="77777777" w:rsidTr="00F6109C">
        <w:trPr>
          <w:trHeight w:val="480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254D4" w14:textId="77777777" w:rsidR="007A1B4B" w:rsidRPr="00E63180" w:rsidRDefault="007A1B4B" w:rsidP="00F610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63180">
              <w:rPr>
                <w:rFonts w:ascii="宋体" w:hAnsi="宋体" w:cs="宋体" w:hint="eastAsia"/>
                <w:kern w:val="0"/>
                <w:sz w:val="18"/>
                <w:szCs w:val="18"/>
              </w:rPr>
              <w:t>收退款日期</w:t>
            </w: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D10CC" w14:textId="046FB5C2" w:rsidR="007A1B4B" w:rsidRPr="00E63180" w:rsidRDefault="00034356" w:rsidP="0003435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取自酒店</w:t>
            </w:r>
            <w:proofErr w:type="gramEnd"/>
            <w:r w:rsidR="007A1B4B">
              <w:rPr>
                <w:rFonts w:ascii="宋体" w:hAnsi="宋体" w:cs="宋体" w:hint="eastAsia"/>
                <w:kern w:val="0"/>
                <w:sz w:val="18"/>
                <w:szCs w:val="18"/>
              </w:rPr>
              <w:t>支付流水中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的“收退款日期”</w:t>
            </w:r>
          </w:p>
        </w:tc>
      </w:tr>
      <w:tr w:rsidR="00486A15" w:rsidRPr="00BB2F26" w14:paraId="2D487D0E" w14:textId="77777777" w:rsidTr="00F6109C">
        <w:trPr>
          <w:trHeight w:val="480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BD9A9" w14:textId="7AE03A3C" w:rsidR="00486A15" w:rsidRPr="00E63180" w:rsidRDefault="00486A15" w:rsidP="00F610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是否</w:t>
            </w: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Noshow</w:t>
            </w:r>
            <w:proofErr w:type="spellEnd"/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A096D" w14:textId="163A8898" w:rsidR="00486A15" w:rsidRDefault="00034356" w:rsidP="00F610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取自酒店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支付流水中的“是否</w:t>
            </w: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Noshow</w:t>
            </w:r>
            <w:proofErr w:type="spell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”</w:t>
            </w:r>
          </w:p>
        </w:tc>
      </w:tr>
      <w:tr w:rsidR="00034356" w:rsidRPr="00BB2F26" w14:paraId="090154C3" w14:textId="77777777" w:rsidTr="00F6109C">
        <w:trPr>
          <w:trHeight w:val="480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97869" w14:textId="07AC3912" w:rsidR="00034356" w:rsidRDefault="00034356" w:rsidP="00F610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成交</w:t>
            </w:r>
            <w:r w:rsidR="000262FC">
              <w:rPr>
                <w:rFonts w:ascii="宋体" w:hAnsi="宋体" w:cs="宋体" w:hint="eastAsia"/>
                <w:kern w:val="0"/>
                <w:sz w:val="18"/>
                <w:szCs w:val="18"/>
              </w:rPr>
              <w:t>/取消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日期</w:t>
            </w: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D17A7" w14:textId="69CFB460" w:rsidR="00034356" w:rsidRDefault="00034356" w:rsidP="00F6109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取自酒店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支付流水中的“成交</w:t>
            </w:r>
            <w:r w:rsidR="000262FC">
              <w:rPr>
                <w:rFonts w:ascii="宋体" w:hAnsi="宋体" w:cs="宋体" w:hint="eastAsia"/>
                <w:kern w:val="0"/>
                <w:sz w:val="18"/>
                <w:szCs w:val="18"/>
              </w:rPr>
              <w:t>/取消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日期”</w:t>
            </w:r>
          </w:p>
        </w:tc>
      </w:tr>
      <w:tr w:rsidR="000E0490" w:rsidRPr="00BB2F26" w14:paraId="6889242F" w14:textId="77777777" w:rsidTr="00F6109C">
        <w:trPr>
          <w:trHeight w:val="480"/>
          <w:ins w:id="113" w:author="袁浩缤" w:date="2015-03-24T13:58:00Z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B0147" w14:textId="18AD6AB4" w:rsidR="000E0490" w:rsidRDefault="000E0490" w:rsidP="00F6109C">
            <w:pPr>
              <w:widowControl/>
              <w:jc w:val="left"/>
              <w:rPr>
                <w:ins w:id="114" w:author="袁浩缤" w:date="2015-03-24T13:58:00Z"/>
                <w:rFonts w:ascii="宋体" w:hAnsi="宋体" w:cs="宋体" w:hint="eastAsia"/>
                <w:kern w:val="0"/>
                <w:sz w:val="18"/>
                <w:szCs w:val="18"/>
              </w:rPr>
            </w:pPr>
            <w:ins w:id="115" w:author="袁浩缤" w:date="2015-03-24T13:59:00Z">
              <w:r>
                <w:rPr>
                  <w:rFonts w:ascii="宋体" w:hAnsi="宋体" w:cs="宋体" w:hint="eastAsia"/>
                  <w:kern w:val="0"/>
                  <w:sz w:val="18"/>
                  <w:szCs w:val="18"/>
                </w:rPr>
                <w:t>订单状态</w:t>
              </w:r>
            </w:ins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CDE4E" w14:textId="65572902" w:rsidR="000E0490" w:rsidRDefault="000E0490" w:rsidP="005351E0">
            <w:pPr>
              <w:widowControl/>
              <w:jc w:val="left"/>
              <w:rPr>
                <w:ins w:id="116" w:author="袁浩缤" w:date="2015-03-24T13:58:00Z"/>
                <w:rFonts w:ascii="宋体" w:hAnsi="宋体" w:cs="宋体" w:hint="eastAsia"/>
                <w:kern w:val="0"/>
                <w:sz w:val="18"/>
                <w:szCs w:val="18"/>
              </w:rPr>
            </w:pPr>
            <w:proofErr w:type="gramStart"/>
            <w:ins w:id="117" w:author="袁浩缤" w:date="2015-03-24T13:59:00Z">
              <w:r>
                <w:rPr>
                  <w:rFonts w:ascii="宋体" w:hAnsi="宋体" w:cs="宋体" w:hint="eastAsia"/>
                  <w:kern w:val="0"/>
                  <w:sz w:val="18"/>
                  <w:szCs w:val="18"/>
                </w:rPr>
                <w:t>取自酒店</w:t>
              </w:r>
              <w:proofErr w:type="gramEnd"/>
              <w:r>
                <w:rPr>
                  <w:rFonts w:ascii="宋体" w:hAnsi="宋体" w:cs="宋体" w:hint="eastAsia"/>
                  <w:kern w:val="0"/>
                  <w:sz w:val="18"/>
                  <w:szCs w:val="18"/>
                </w:rPr>
                <w:t>支付流水中的“</w:t>
              </w:r>
            </w:ins>
            <w:r w:rsidR="005351E0">
              <w:rPr>
                <w:rFonts w:ascii="宋体" w:hAnsi="宋体" w:cs="宋体" w:hint="eastAsia"/>
                <w:kern w:val="0"/>
                <w:sz w:val="18"/>
                <w:szCs w:val="18"/>
              </w:rPr>
              <w:t>订单状态</w:t>
            </w:r>
            <w:ins w:id="118" w:author="袁浩缤" w:date="2015-03-24T13:59:00Z">
              <w:r>
                <w:rPr>
                  <w:rFonts w:ascii="宋体" w:hAnsi="宋体" w:cs="宋体" w:hint="eastAsia"/>
                  <w:kern w:val="0"/>
                  <w:sz w:val="18"/>
                  <w:szCs w:val="18"/>
                </w:rPr>
                <w:t>”</w:t>
              </w:r>
            </w:ins>
          </w:p>
        </w:tc>
      </w:tr>
    </w:tbl>
    <w:p w14:paraId="03CA206A" w14:textId="7DA3B571" w:rsidR="0063174C" w:rsidRPr="007A1B4B" w:rsidRDefault="00AA48D9" w:rsidP="00034356">
      <w:r>
        <w:rPr>
          <w:rFonts w:hint="eastAsia"/>
        </w:rPr>
        <w:t>备注：高峰期时，数据量不超过</w:t>
      </w:r>
      <w:r>
        <w:rPr>
          <w:rFonts w:hint="eastAsia"/>
        </w:rPr>
        <w:t>6</w:t>
      </w:r>
      <w:r w:rsidR="00C5363F">
        <w:rPr>
          <w:rFonts w:hint="eastAsia"/>
        </w:rPr>
        <w:t>万</w:t>
      </w:r>
      <w:r>
        <w:rPr>
          <w:rFonts w:hint="eastAsia"/>
        </w:rPr>
        <w:t>条</w:t>
      </w:r>
      <w:r w:rsidR="00C5363F">
        <w:rPr>
          <w:rFonts w:hint="eastAsia"/>
        </w:rPr>
        <w:t>，平均每月大概</w:t>
      </w:r>
      <w:r w:rsidR="00C5363F">
        <w:rPr>
          <w:rFonts w:hint="eastAsia"/>
        </w:rPr>
        <w:t>3</w:t>
      </w:r>
      <w:r w:rsidR="00C5363F">
        <w:rPr>
          <w:rFonts w:hint="eastAsia"/>
        </w:rPr>
        <w:t>万条。</w:t>
      </w:r>
    </w:p>
    <w:p w14:paraId="743B061F" w14:textId="3DB470E4" w:rsidR="00034356" w:rsidRDefault="007E034A" w:rsidP="00A90271">
      <w:pPr>
        <w:pStyle w:val="4"/>
        <w:ind w:left="0" w:firstLine="0"/>
      </w:pPr>
      <w:bookmarkStart w:id="119" w:name="_Toc414608892"/>
      <w:r>
        <w:rPr>
          <w:rFonts w:hint="eastAsia"/>
        </w:rPr>
        <w:t>2.3.4</w:t>
      </w:r>
      <w:r w:rsidR="00693690">
        <w:rPr>
          <w:rFonts w:hint="eastAsia"/>
        </w:rPr>
        <w:t>现付酒店提前</w:t>
      </w:r>
      <w:proofErr w:type="gramStart"/>
      <w:r w:rsidR="00693690">
        <w:rPr>
          <w:rFonts w:hint="eastAsia"/>
        </w:rPr>
        <w:t>支付收</w:t>
      </w:r>
      <w:proofErr w:type="gramEnd"/>
      <w:r w:rsidR="00693690">
        <w:rPr>
          <w:rFonts w:hint="eastAsia"/>
        </w:rPr>
        <w:t>退款报表</w:t>
      </w:r>
      <w:bookmarkEnd w:id="119"/>
    </w:p>
    <w:p w14:paraId="57D86318" w14:textId="7C14F5CD" w:rsidR="00693690" w:rsidRPr="00997DA3" w:rsidRDefault="00693690" w:rsidP="00693690">
      <w:pPr>
        <w:pStyle w:val="5"/>
        <w:ind w:left="0" w:firstLine="0"/>
      </w:pPr>
      <w:r>
        <w:rPr>
          <w:rFonts w:hint="eastAsia"/>
        </w:rPr>
        <w:t>2.3.4.1</w:t>
      </w:r>
      <w:r>
        <w:rPr>
          <w:rFonts w:hint="eastAsia"/>
        </w:rPr>
        <w:t>报表用途</w:t>
      </w:r>
    </w:p>
    <w:p w14:paraId="3CE3BE4E" w14:textId="5A44D934" w:rsidR="00693690" w:rsidRDefault="00693690" w:rsidP="00693690">
      <w:pPr>
        <w:ind w:firstLine="420"/>
      </w:pPr>
      <w:r>
        <w:rPr>
          <w:rFonts w:hint="eastAsia"/>
        </w:rPr>
        <w:t>现付酒店通过钱包支付的业务，财务要求独立记账，需要从酒店支付流水中拆分出来，独立生成</w:t>
      </w:r>
      <w:r w:rsidR="00881634">
        <w:rPr>
          <w:rFonts w:hint="eastAsia"/>
        </w:rPr>
        <w:t>现</w:t>
      </w:r>
      <w:r>
        <w:rPr>
          <w:rFonts w:hint="eastAsia"/>
        </w:rPr>
        <w:t>付酒店提前</w:t>
      </w:r>
      <w:proofErr w:type="gramStart"/>
      <w:r>
        <w:rPr>
          <w:rFonts w:hint="eastAsia"/>
        </w:rPr>
        <w:t>支付收</w:t>
      </w:r>
      <w:proofErr w:type="gramEnd"/>
      <w:r>
        <w:rPr>
          <w:rFonts w:hint="eastAsia"/>
        </w:rPr>
        <w:t>退款报表。</w:t>
      </w:r>
    </w:p>
    <w:p w14:paraId="5AEC7569" w14:textId="33ADD050" w:rsidR="00693690" w:rsidRDefault="00693690" w:rsidP="00693690">
      <w:pPr>
        <w:pStyle w:val="5"/>
        <w:ind w:left="0" w:firstLine="0"/>
        <w:rPr>
          <w:rFonts w:hint="eastAsia"/>
        </w:rPr>
      </w:pPr>
      <w:r>
        <w:rPr>
          <w:rFonts w:hint="eastAsia"/>
        </w:rPr>
        <w:t>2.3.4.2</w:t>
      </w:r>
      <w:r w:rsidR="007459D4">
        <w:rPr>
          <w:rFonts w:hint="eastAsia"/>
        </w:rPr>
        <w:t>查询条件</w:t>
      </w:r>
    </w:p>
    <w:p w14:paraId="77320ED5" w14:textId="636129C8" w:rsidR="0092209D" w:rsidRPr="0092209D" w:rsidRDefault="0092209D" w:rsidP="0092209D">
      <w:r>
        <w:rPr>
          <w:noProof/>
        </w:rPr>
        <w:drawing>
          <wp:inline distT="0" distB="0" distL="0" distR="0" wp14:anchorId="218CD59E" wp14:editId="6B4A29F7">
            <wp:extent cx="5274310" cy="107256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9E10" w14:textId="50CBEEDF" w:rsidR="007459D4" w:rsidRDefault="007459D4" w:rsidP="00881634">
      <w:pPr>
        <w:spacing w:line="360" w:lineRule="auto"/>
      </w:pP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>收退款类型：</w:t>
      </w:r>
      <w:r>
        <w:rPr>
          <w:rFonts w:hint="eastAsia"/>
        </w:rPr>
        <w:t>1-</w:t>
      </w:r>
      <w:r>
        <w:rPr>
          <w:rFonts w:hint="eastAsia"/>
        </w:rPr>
        <w:t>收款</w:t>
      </w:r>
    </w:p>
    <w:p w14:paraId="4EB8B0F7" w14:textId="3A97CCAF" w:rsidR="007459D4" w:rsidRDefault="007459D4" w:rsidP="00881634">
      <w:pPr>
        <w:spacing w:line="360" w:lineRule="auto"/>
      </w:pPr>
      <w:r>
        <w:rPr>
          <w:rFonts w:hint="eastAsia"/>
        </w:rPr>
        <w:t xml:space="preserve">                2-</w:t>
      </w:r>
      <w:r>
        <w:rPr>
          <w:rFonts w:hint="eastAsia"/>
        </w:rPr>
        <w:t>退款</w:t>
      </w:r>
    </w:p>
    <w:p w14:paraId="1E69D5D0" w14:textId="77777777" w:rsidR="007459D4" w:rsidRDefault="007459D4" w:rsidP="00881634">
      <w:pPr>
        <w:spacing w:line="360" w:lineRule="auto"/>
      </w:pPr>
      <w:r>
        <w:rPr>
          <w:rFonts w:hint="eastAsia"/>
        </w:rPr>
        <w:t>2)</w:t>
      </w:r>
      <w:r>
        <w:rPr>
          <w:rFonts w:hint="eastAsia"/>
        </w:rPr>
        <w:tab/>
      </w:r>
      <w:r>
        <w:rPr>
          <w:rFonts w:hint="eastAsia"/>
        </w:rPr>
        <w:t>订单号：文本框，手工输入</w:t>
      </w:r>
    </w:p>
    <w:p w14:paraId="5D3C5D7C" w14:textId="77777777" w:rsidR="007459D4" w:rsidRDefault="007459D4" w:rsidP="00881634">
      <w:pPr>
        <w:spacing w:line="360" w:lineRule="auto"/>
      </w:pPr>
      <w:r>
        <w:rPr>
          <w:rFonts w:hint="eastAsia"/>
        </w:rPr>
        <w:t>3)</w:t>
      </w:r>
      <w:r>
        <w:rPr>
          <w:rFonts w:hint="eastAsia"/>
        </w:rPr>
        <w:tab/>
      </w:r>
      <w:r>
        <w:rPr>
          <w:rFonts w:hint="eastAsia"/>
        </w:rPr>
        <w:t>收退款城市：下拉框，数据</w:t>
      </w:r>
      <w:proofErr w:type="gramStart"/>
      <w:r>
        <w:rPr>
          <w:rFonts w:hint="eastAsia"/>
        </w:rPr>
        <w:t>取自收</w:t>
      </w:r>
      <w:proofErr w:type="gramEnd"/>
      <w:r>
        <w:rPr>
          <w:rFonts w:hint="eastAsia"/>
        </w:rPr>
        <w:t>退款城市数据字典</w:t>
      </w:r>
    </w:p>
    <w:p w14:paraId="6FDB3E7A" w14:textId="77777777" w:rsidR="007459D4" w:rsidRDefault="007459D4" w:rsidP="00881634">
      <w:pPr>
        <w:spacing w:line="360" w:lineRule="auto"/>
      </w:pPr>
      <w:r>
        <w:rPr>
          <w:rFonts w:hint="eastAsia"/>
        </w:rPr>
        <w:t>4)</w:t>
      </w:r>
      <w:r>
        <w:rPr>
          <w:rFonts w:hint="eastAsia"/>
        </w:rPr>
        <w:tab/>
      </w:r>
      <w:r>
        <w:rPr>
          <w:rFonts w:hint="eastAsia"/>
        </w:rPr>
        <w:t>卡种：下拉框，取自支付平台“卡种”基础资料数据字典</w:t>
      </w:r>
    </w:p>
    <w:p w14:paraId="0AC76B7C" w14:textId="74D0B369" w:rsidR="007459D4" w:rsidRDefault="00531773" w:rsidP="00881634">
      <w:pPr>
        <w:spacing w:line="360" w:lineRule="auto"/>
      </w:pPr>
      <w:r>
        <w:rPr>
          <w:rFonts w:hint="eastAsia"/>
        </w:rPr>
        <w:t>5</w:t>
      </w:r>
      <w:r w:rsidR="007459D4">
        <w:rPr>
          <w:rFonts w:hint="eastAsia"/>
        </w:rPr>
        <w:t>)</w:t>
      </w:r>
      <w:r w:rsidR="007459D4">
        <w:rPr>
          <w:rFonts w:hint="eastAsia"/>
        </w:rPr>
        <w:tab/>
      </w:r>
      <w:r w:rsidR="007459D4">
        <w:rPr>
          <w:rFonts w:hint="eastAsia"/>
        </w:rPr>
        <w:t>开始日期：日期控件，收退款日期</w:t>
      </w:r>
    </w:p>
    <w:p w14:paraId="1F733CE1" w14:textId="0D4B8EFD" w:rsidR="007459D4" w:rsidRDefault="00531773" w:rsidP="00881634">
      <w:pPr>
        <w:spacing w:line="360" w:lineRule="auto"/>
      </w:pPr>
      <w:r>
        <w:rPr>
          <w:rFonts w:hint="eastAsia"/>
        </w:rPr>
        <w:t>6</w:t>
      </w:r>
      <w:r w:rsidR="007459D4">
        <w:rPr>
          <w:rFonts w:hint="eastAsia"/>
        </w:rPr>
        <w:t>)</w:t>
      </w:r>
      <w:r w:rsidR="007459D4">
        <w:rPr>
          <w:rFonts w:hint="eastAsia"/>
        </w:rPr>
        <w:tab/>
      </w:r>
      <w:r w:rsidR="007459D4">
        <w:rPr>
          <w:rFonts w:hint="eastAsia"/>
        </w:rPr>
        <w:t>截止日期：日期控件，收退款日期</w:t>
      </w:r>
    </w:p>
    <w:p w14:paraId="22F34C7F" w14:textId="290C591D" w:rsidR="007459D4" w:rsidRDefault="00531773" w:rsidP="00881634">
      <w:pPr>
        <w:spacing w:line="360" w:lineRule="auto"/>
      </w:pPr>
      <w:r>
        <w:rPr>
          <w:rFonts w:hint="eastAsia"/>
        </w:rPr>
        <w:t>7</w:t>
      </w:r>
      <w:r w:rsidR="007459D4">
        <w:rPr>
          <w:rFonts w:hint="eastAsia"/>
        </w:rPr>
        <w:t>)</w:t>
      </w:r>
      <w:r w:rsidR="007459D4">
        <w:rPr>
          <w:rFonts w:hint="eastAsia"/>
        </w:rPr>
        <w:tab/>
      </w:r>
      <w:r w:rsidR="007459D4">
        <w:rPr>
          <w:rFonts w:hint="eastAsia"/>
        </w:rPr>
        <w:t>操作类型：“查询”；</w:t>
      </w:r>
    </w:p>
    <w:p w14:paraId="0A271EDA" w14:textId="6ACA65EC" w:rsidR="00693690" w:rsidRDefault="007459D4" w:rsidP="00881634">
      <w:pPr>
        <w:spacing w:line="360" w:lineRule="auto"/>
        <w:ind w:firstLineChars="650" w:firstLine="1365"/>
      </w:pPr>
      <w:r>
        <w:rPr>
          <w:rFonts w:hint="eastAsia"/>
        </w:rPr>
        <w:lastRenderedPageBreak/>
        <w:t>“导出</w:t>
      </w:r>
      <w:r>
        <w:rPr>
          <w:rFonts w:hint="eastAsia"/>
        </w:rPr>
        <w:t>EXCEL</w:t>
      </w:r>
      <w:r>
        <w:rPr>
          <w:rFonts w:hint="eastAsia"/>
        </w:rPr>
        <w:t>明细”，查询明细报表，可点击“导出</w:t>
      </w:r>
      <w:r>
        <w:rPr>
          <w:rFonts w:hint="eastAsia"/>
        </w:rPr>
        <w:t>EXCEL</w:t>
      </w:r>
      <w:r>
        <w:rPr>
          <w:rFonts w:hint="eastAsia"/>
        </w:rPr>
        <w:t>明细”导出对应的查询结果</w:t>
      </w:r>
    </w:p>
    <w:p w14:paraId="4FBEC231" w14:textId="6770DA6C" w:rsidR="007459D4" w:rsidRDefault="007459D4" w:rsidP="007459D4">
      <w:pPr>
        <w:pStyle w:val="5"/>
        <w:ind w:left="0" w:firstLine="0"/>
      </w:pPr>
      <w:r>
        <w:rPr>
          <w:rFonts w:hint="eastAsia"/>
        </w:rPr>
        <w:t>2.3.4.3</w:t>
      </w:r>
      <w:r>
        <w:rPr>
          <w:rFonts w:hint="eastAsia"/>
        </w:rPr>
        <w:t>取数规则</w:t>
      </w:r>
    </w:p>
    <w:p w14:paraId="784EF0C8" w14:textId="5BFD0D1A" w:rsidR="00F22EB9" w:rsidRPr="00F22EB9" w:rsidRDefault="00F22EB9" w:rsidP="00F22EB9">
      <w:pPr>
        <w:jc w:val="center"/>
        <w:rPr>
          <w:rFonts w:ascii="微软雅黑" w:eastAsia="微软雅黑" w:hAnsi="微软雅黑"/>
          <w:sz w:val="15"/>
          <w:szCs w:val="15"/>
        </w:rPr>
      </w:pPr>
      <w:r>
        <w:rPr>
          <w:noProof/>
        </w:rPr>
        <w:drawing>
          <wp:inline distT="0" distB="0" distL="0" distR="0" wp14:anchorId="4A1D4A58" wp14:editId="281FD10A">
            <wp:extent cx="5274310" cy="10502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6C2A">
        <w:rPr>
          <w:rFonts w:ascii="微软雅黑" w:eastAsia="微软雅黑" w:hAnsi="微软雅黑" w:hint="eastAsia"/>
          <w:sz w:val="15"/>
          <w:szCs w:val="15"/>
        </w:rPr>
        <w:t>（图</w:t>
      </w:r>
      <w:r>
        <w:rPr>
          <w:rFonts w:ascii="微软雅黑" w:eastAsia="微软雅黑" w:hAnsi="微软雅黑" w:hint="eastAsia"/>
          <w:sz w:val="15"/>
          <w:szCs w:val="15"/>
        </w:rPr>
        <w:t>7</w:t>
      </w:r>
      <w:r w:rsidRPr="00016C2A">
        <w:rPr>
          <w:rFonts w:ascii="微软雅黑" w:eastAsia="微软雅黑" w:hAnsi="微软雅黑" w:hint="eastAsia"/>
          <w:sz w:val="15"/>
          <w:szCs w:val="15"/>
        </w:rPr>
        <w:t>）</w:t>
      </w:r>
    </w:p>
    <w:p w14:paraId="48127348" w14:textId="77777777" w:rsidR="007459D4" w:rsidRPr="00FB707E" w:rsidRDefault="007459D4" w:rsidP="007459D4">
      <w:pPr>
        <w:pStyle w:val="a5"/>
        <w:numPr>
          <w:ilvl w:val="0"/>
          <w:numId w:val="4"/>
        </w:numPr>
        <w:spacing w:line="360" w:lineRule="auto"/>
        <w:ind w:left="840" w:firstLineChars="0"/>
      </w:pPr>
      <w:r>
        <w:rPr>
          <w:rFonts w:hint="eastAsia"/>
        </w:rPr>
        <w:t>取数来源：</w:t>
      </w:r>
      <w:r>
        <w:rPr>
          <w:rFonts w:hint="eastAsia"/>
        </w:rPr>
        <w:t>2.2.2</w:t>
      </w:r>
      <w:r>
        <w:rPr>
          <w:rFonts w:hint="eastAsia"/>
        </w:rPr>
        <w:t>中同步至单据管理系统的“酒店支付流水”</w:t>
      </w:r>
      <w:r w:rsidRPr="00FB707E">
        <w:t xml:space="preserve"> </w:t>
      </w:r>
    </w:p>
    <w:p w14:paraId="06DD6D19" w14:textId="72D77DDA" w:rsidR="007459D4" w:rsidRDefault="007459D4" w:rsidP="007459D4">
      <w:pPr>
        <w:pStyle w:val="a5"/>
        <w:numPr>
          <w:ilvl w:val="0"/>
          <w:numId w:val="4"/>
        </w:numPr>
        <w:spacing w:line="360" w:lineRule="auto"/>
        <w:ind w:left="840" w:firstLineChars="0"/>
      </w:pPr>
      <w:r>
        <w:rPr>
          <w:rFonts w:hint="eastAsia"/>
        </w:rPr>
        <w:t>筛选条件：</w:t>
      </w:r>
    </w:p>
    <w:p w14:paraId="6F11327C" w14:textId="53071820" w:rsidR="005631DF" w:rsidRDefault="005631DF" w:rsidP="001F1545">
      <w:pPr>
        <w:spacing w:line="360" w:lineRule="auto"/>
        <w:ind w:left="840"/>
      </w:pPr>
      <w:r>
        <w:rPr>
          <w:rFonts w:hint="eastAsia"/>
        </w:rPr>
        <w:t>根据“收退款日期”统计，</w:t>
      </w:r>
      <w:r w:rsidR="007433AD">
        <w:rPr>
          <w:rFonts w:hint="eastAsia"/>
        </w:rPr>
        <w:t>“报表类型”</w:t>
      </w:r>
      <w:r w:rsidR="007433AD">
        <w:rPr>
          <w:rFonts w:hint="eastAsia"/>
        </w:rPr>
        <w:t>=</w:t>
      </w:r>
      <w:r w:rsidR="007433AD">
        <w:rPr>
          <w:rFonts w:hint="eastAsia"/>
        </w:rPr>
        <w:t>“现付酒店提前支付收退款报表”</w:t>
      </w:r>
    </w:p>
    <w:p w14:paraId="749D5055" w14:textId="77777777" w:rsidR="007459D4" w:rsidRDefault="007459D4" w:rsidP="007459D4">
      <w:pPr>
        <w:pStyle w:val="a5"/>
        <w:numPr>
          <w:ilvl w:val="0"/>
          <w:numId w:val="4"/>
        </w:numPr>
        <w:spacing w:line="360" w:lineRule="auto"/>
        <w:ind w:left="840" w:firstLineChars="0"/>
      </w:pPr>
      <w:r>
        <w:rPr>
          <w:rFonts w:hint="eastAsia"/>
        </w:rPr>
        <w:t>金额保留两位小数。</w:t>
      </w:r>
    </w:p>
    <w:tbl>
      <w:tblPr>
        <w:tblW w:w="8227" w:type="dxa"/>
        <w:tblInd w:w="103" w:type="dxa"/>
        <w:tblLook w:val="04A0" w:firstRow="1" w:lastRow="0" w:firstColumn="1" w:lastColumn="0" w:noHBand="0" w:noVBand="1"/>
      </w:tblPr>
      <w:tblGrid>
        <w:gridCol w:w="1706"/>
        <w:gridCol w:w="6521"/>
      </w:tblGrid>
      <w:tr w:rsidR="007459D4" w:rsidRPr="000B120A" w14:paraId="6D21F080" w14:textId="77777777" w:rsidTr="007F4435">
        <w:trPr>
          <w:trHeight w:val="270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DDB9D" w14:textId="77777777" w:rsidR="007459D4" w:rsidRPr="000B120A" w:rsidRDefault="007459D4" w:rsidP="007F443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0B120A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ECE02" w14:textId="77777777" w:rsidR="007459D4" w:rsidRPr="000B120A" w:rsidRDefault="007459D4" w:rsidP="007F443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取数规则说明</w:t>
            </w:r>
          </w:p>
        </w:tc>
      </w:tr>
      <w:tr w:rsidR="007459D4" w:rsidRPr="000B120A" w14:paraId="69AFE1A8" w14:textId="77777777" w:rsidTr="007F4435">
        <w:trPr>
          <w:trHeight w:val="480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44D2B" w14:textId="77777777" w:rsidR="007459D4" w:rsidRPr="00725F03" w:rsidRDefault="007459D4" w:rsidP="007F443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收款</w:t>
            </w:r>
            <w:r w:rsidRPr="008178B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方式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14F67" w14:textId="2767154B" w:rsidR="007459D4" w:rsidRDefault="007459D4" w:rsidP="007F443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取自</w:t>
            </w:r>
            <w:r w:rsidR="00AE49F0">
              <w:rPr>
                <w:rFonts w:ascii="宋体" w:hAnsi="宋体" w:cs="宋体" w:hint="eastAsia"/>
                <w:kern w:val="0"/>
                <w:sz w:val="18"/>
                <w:szCs w:val="18"/>
              </w:rPr>
              <w:t>酒店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支付流水中“收款方式”</w:t>
            </w:r>
          </w:p>
        </w:tc>
      </w:tr>
      <w:tr w:rsidR="007459D4" w:rsidRPr="000B120A" w14:paraId="534380E8" w14:textId="77777777" w:rsidTr="007F4435">
        <w:trPr>
          <w:trHeight w:val="480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0CF90" w14:textId="77777777" w:rsidR="007459D4" w:rsidRPr="00736343" w:rsidRDefault="007459D4" w:rsidP="007F4435">
            <w:pPr>
              <w:widowControl/>
              <w:jc w:val="left"/>
              <w:rPr>
                <w:rFonts w:ascii="宋体" w:hAnsi="宋体" w:cs="宋体"/>
                <w:b/>
                <w:color w:val="0070C0"/>
                <w:kern w:val="0"/>
                <w:sz w:val="18"/>
                <w:szCs w:val="18"/>
              </w:rPr>
            </w:pPr>
            <w:r w:rsidRPr="00725F03">
              <w:rPr>
                <w:rFonts w:ascii="宋体" w:hAnsi="宋体" w:cs="宋体" w:hint="eastAsia"/>
                <w:kern w:val="0"/>
                <w:sz w:val="18"/>
                <w:szCs w:val="18"/>
              </w:rPr>
              <w:t>收退款类型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77F82" w14:textId="38A8B1F1" w:rsidR="007459D4" w:rsidRPr="00D56B06" w:rsidRDefault="007459D4" w:rsidP="007F443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取自</w:t>
            </w:r>
            <w:r w:rsidR="00AE49F0">
              <w:rPr>
                <w:rFonts w:ascii="宋体" w:hAnsi="宋体" w:cs="宋体" w:hint="eastAsia"/>
                <w:kern w:val="0"/>
                <w:sz w:val="18"/>
                <w:szCs w:val="18"/>
              </w:rPr>
              <w:t>酒店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支付流水中的“收退款类型”</w:t>
            </w:r>
          </w:p>
        </w:tc>
      </w:tr>
      <w:tr w:rsidR="007459D4" w:rsidRPr="000B120A" w14:paraId="737BD3DB" w14:textId="77777777" w:rsidTr="007F4435">
        <w:trPr>
          <w:trHeight w:val="480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52696" w14:textId="77777777" w:rsidR="007459D4" w:rsidRPr="00725F03" w:rsidRDefault="007459D4" w:rsidP="007F443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订单号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62E52" w14:textId="77777777" w:rsidR="007459D4" w:rsidRDefault="007459D4" w:rsidP="007F443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F2FF4">
              <w:rPr>
                <w:rFonts w:ascii="宋体" w:hAnsi="宋体" w:cs="宋体"/>
                <w:kern w:val="0"/>
                <w:sz w:val="18"/>
                <w:szCs w:val="18"/>
              </w:rPr>
              <w:t>240922858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，</w:t>
            </w:r>
            <w:r w:rsidRPr="00910C37">
              <w:rPr>
                <w:rFonts w:ascii="宋体" w:hAnsi="宋体" w:cs="宋体"/>
                <w:kern w:val="0"/>
                <w:sz w:val="18"/>
                <w:szCs w:val="18"/>
              </w:rPr>
              <w:t>243659591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 从流水记录中获取</w:t>
            </w:r>
          </w:p>
        </w:tc>
      </w:tr>
      <w:tr w:rsidR="007459D4" w:rsidRPr="00304E2D" w14:paraId="47600414" w14:textId="77777777" w:rsidTr="007F4435">
        <w:trPr>
          <w:trHeight w:val="480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B711E" w14:textId="77777777" w:rsidR="007459D4" w:rsidRPr="000B120A" w:rsidRDefault="007459D4" w:rsidP="007F443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352A">
              <w:rPr>
                <w:rFonts w:ascii="宋体" w:hAnsi="宋体" w:cs="宋体" w:hint="eastAsia"/>
                <w:kern w:val="0"/>
                <w:sz w:val="18"/>
                <w:szCs w:val="18"/>
              </w:rPr>
              <w:t>收退款城市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F6FC7" w14:textId="3ABF4045" w:rsidR="007459D4" w:rsidRPr="000B120A" w:rsidRDefault="007459D4" w:rsidP="007F443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取自</w:t>
            </w:r>
            <w:r w:rsidR="00AE49F0">
              <w:rPr>
                <w:rFonts w:ascii="宋体" w:hAnsi="宋体" w:cs="宋体" w:hint="eastAsia"/>
                <w:kern w:val="0"/>
                <w:sz w:val="18"/>
                <w:szCs w:val="18"/>
              </w:rPr>
              <w:t>酒</w:t>
            </w:r>
            <w:bookmarkStart w:id="120" w:name="_GoBack"/>
            <w:bookmarkEnd w:id="120"/>
            <w:r w:rsidR="00AE49F0">
              <w:rPr>
                <w:rFonts w:ascii="宋体" w:hAnsi="宋体" w:cs="宋体" w:hint="eastAsia"/>
                <w:kern w:val="0"/>
                <w:sz w:val="18"/>
                <w:szCs w:val="18"/>
              </w:rPr>
              <w:t>店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支付流水中“收退款城市”</w:t>
            </w:r>
          </w:p>
        </w:tc>
      </w:tr>
      <w:tr w:rsidR="007459D4" w:rsidRPr="000B120A" w14:paraId="751274A5" w14:textId="77777777" w:rsidTr="007F4435">
        <w:trPr>
          <w:trHeight w:val="480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9447D" w14:textId="77777777" w:rsidR="007459D4" w:rsidRPr="000B120A" w:rsidRDefault="007459D4" w:rsidP="007F443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卡种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5455B" w14:textId="5611691D" w:rsidR="007459D4" w:rsidRPr="000B120A" w:rsidRDefault="007459D4" w:rsidP="007F443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取自</w:t>
            </w:r>
            <w:r w:rsidR="00AE49F0">
              <w:rPr>
                <w:rFonts w:ascii="宋体" w:hAnsi="宋体" w:cs="宋体" w:hint="eastAsia"/>
                <w:kern w:val="0"/>
                <w:sz w:val="18"/>
                <w:szCs w:val="18"/>
              </w:rPr>
              <w:t>酒店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支付流水中的“卡种”</w:t>
            </w:r>
          </w:p>
        </w:tc>
      </w:tr>
      <w:tr w:rsidR="007459D4" w:rsidRPr="001B0375" w14:paraId="6CC077AA" w14:textId="77777777" w:rsidTr="007F4435">
        <w:trPr>
          <w:trHeight w:val="511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1CDCF" w14:textId="77777777" w:rsidR="007459D4" w:rsidRPr="000B120A" w:rsidRDefault="007459D4" w:rsidP="007F443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交易金额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C9803" w14:textId="56A087A6" w:rsidR="007459D4" w:rsidRPr="001B0375" w:rsidRDefault="007459D4" w:rsidP="007F443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取自</w:t>
            </w:r>
            <w:r w:rsidR="00AE49F0">
              <w:rPr>
                <w:rFonts w:ascii="宋体" w:hAnsi="宋体" w:cs="宋体" w:hint="eastAsia"/>
                <w:kern w:val="0"/>
                <w:sz w:val="18"/>
                <w:szCs w:val="18"/>
              </w:rPr>
              <w:t>酒店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支付流水中的“金额”</w:t>
            </w:r>
          </w:p>
        </w:tc>
      </w:tr>
      <w:tr w:rsidR="007459D4" w:rsidRPr="00BB2F26" w14:paraId="2991DB1B" w14:textId="77777777" w:rsidTr="007F4435">
        <w:trPr>
          <w:trHeight w:val="480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BA706" w14:textId="77777777" w:rsidR="007459D4" w:rsidRPr="000B120A" w:rsidRDefault="007459D4" w:rsidP="007F443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刷卡手续费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E1895" w14:textId="53C43AD8" w:rsidR="007459D4" w:rsidRPr="001243EB" w:rsidRDefault="007459D4" w:rsidP="007F443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proofErr w:type="gramStart"/>
            <w:r w:rsidRPr="001344BE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>取自</w:t>
            </w:r>
            <w:r w:rsidR="00AE49F0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>酒店</w:t>
            </w:r>
            <w:proofErr w:type="gramEnd"/>
            <w:r w:rsidRPr="001344BE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>支付流水中的“刷卡手续费”</w:t>
            </w:r>
          </w:p>
        </w:tc>
      </w:tr>
      <w:tr w:rsidR="007459D4" w:rsidRPr="00BB2F26" w14:paraId="42F4162A" w14:textId="77777777" w:rsidTr="007F4435">
        <w:trPr>
          <w:trHeight w:val="480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F5F84" w14:textId="77777777" w:rsidR="007459D4" w:rsidRPr="000B120A" w:rsidRDefault="007459D4" w:rsidP="007F443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银行手续费</w:t>
            </w: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DD9A9" w14:textId="1A9FAB8A" w:rsidR="007459D4" w:rsidRPr="00BB2F26" w:rsidRDefault="007459D4" w:rsidP="007F443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取自</w:t>
            </w:r>
            <w:r w:rsidR="00AE49F0">
              <w:rPr>
                <w:rFonts w:ascii="宋体" w:hAnsi="宋体" w:cs="宋体" w:hint="eastAsia"/>
                <w:kern w:val="0"/>
                <w:sz w:val="18"/>
                <w:szCs w:val="18"/>
              </w:rPr>
              <w:t>酒店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支付流水中的“银行手续费”</w:t>
            </w:r>
          </w:p>
        </w:tc>
      </w:tr>
      <w:tr w:rsidR="007459D4" w:rsidRPr="00BB2F26" w14:paraId="0C9352E8" w14:textId="77777777" w:rsidTr="007F4435">
        <w:trPr>
          <w:trHeight w:val="480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32725" w14:textId="77777777" w:rsidR="007459D4" w:rsidRDefault="007459D4" w:rsidP="007F443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实收金额</w:t>
            </w: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C5E1C" w14:textId="48049551" w:rsidR="007459D4" w:rsidRPr="00BB2F26" w:rsidRDefault="007459D4" w:rsidP="007F443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取自</w:t>
            </w:r>
            <w:r w:rsidR="00AE49F0">
              <w:rPr>
                <w:rFonts w:ascii="宋体" w:hAnsi="宋体" w:cs="宋体" w:hint="eastAsia"/>
                <w:kern w:val="0"/>
                <w:sz w:val="18"/>
                <w:szCs w:val="18"/>
              </w:rPr>
              <w:t>酒店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支付流水中的“实收金额”</w:t>
            </w:r>
          </w:p>
        </w:tc>
      </w:tr>
      <w:tr w:rsidR="007459D4" w:rsidRPr="00BB2F26" w14:paraId="187616AD" w14:textId="77777777" w:rsidTr="007F4435">
        <w:trPr>
          <w:trHeight w:val="480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055FE" w14:textId="77777777" w:rsidR="007459D4" w:rsidRPr="00FB707E" w:rsidRDefault="007459D4" w:rsidP="007F443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B707E">
              <w:rPr>
                <w:rFonts w:ascii="宋体" w:hAnsi="宋体" w:cs="宋体" w:hint="eastAsia"/>
                <w:kern w:val="0"/>
                <w:sz w:val="18"/>
                <w:szCs w:val="18"/>
              </w:rPr>
              <w:t>开票单位</w:t>
            </w: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F9E3B" w14:textId="0E57953D" w:rsidR="007459D4" w:rsidRPr="00FB707E" w:rsidRDefault="00AE49F0" w:rsidP="007F443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取自酒店</w:t>
            </w:r>
            <w:proofErr w:type="gramEnd"/>
            <w:r w:rsidR="007459D4">
              <w:rPr>
                <w:rFonts w:ascii="宋体" w:hAnsi="宋体" w:cs="宋体" w:hint="eastAsia"/>
                <w:kern w:val="0"/>
                <w:sz w:val="18"/>
                <w:szCs w:val="18"/>
              </w:rPr>
              <w:t>支付流水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中的“开票单位”</w:t>
            </w:r>
          </w:p>
        </w:tc>
      </w:tr>
      <w:tr w:rsidR="007459D4" w:rsidRPr="00BB2F26" w14:paraId="6EF9DE58" w14:textId="77777777" w:rsidTr="007F4435">
        <w:trPr>
          <w:trHeight w:val="480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0AB24" w14:textId="77777777" w:rsidR="007459D4" w:rsidRPr="00E63180" w:rsidRDefault="007459D4" w:rsidP="007F443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E63180">
              <w:rPr>
                <w:rFonts w:ascii="宋体" w:hAnsi="宋体" w:cs="宋体" w:hint="eastAsia"/>
                <w:kern w:val="0"/>
                <w:sz w:val="18"/>
                <w:szCs w:val="18"/>
              </w:rPr>
              <w:t>收退款日期</w:t>
            </w: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231B7" w14:textId="0804D4D6" w:rsidR="007459D4" w:rsidRPr="00E63180" w:rsidRDefault="00AE49F0" w:rsidP="007F443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取自酒店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支付流水中的“收退款日期”</w:t>
            </w:r>
          </w:p>
        </w:tc>
      </w:tr>
    </w:tbl>
    <w:p w14:paraId="6C943016" w14:textId="77777777" w:rsidR="007459D4" w:rsidRPr="007459D4" w:rsidRDefault="007459D4" w:rsidP="007459D4"/>
    <w:p w14:paraId="5359BC44" w14:textId="156ABAA6" w:rsidR="00A90271" w:rsidRDefault="00034356" w:rsidP="00A90271">
      <w:pPr>
        <w:pStyle w:val="4"/>
        <w:ind w:left="0" w:firstLine="0"/>
      </w:pPr>
      <w:bookmarkStart w:id="121" w:name="_Toc414608893"/>
      <w:r>
        <w:rPr>
          <w:rFonts w:hint="eastAsia"/>
        </w:rPr>
        <w:lastRenderedPageBreak/>
        <w:t>2.</w:t>
      </w:r>
      <w:r w:rsidR="00693690">
        <w:rPr>
          <w:rFonts w:hint="eastAsia"/>
        </w:rPr>
        <w:t>3.5</w:t>
      </w:r>
      <w:r w:rsidR="00A90271">
        <w:rPr>
          <w:rFonts w:hint="eastAsia"/>
        </w:rPr>
        <w:t>现付酒店</w:t>
      </w:r>
      <w:proofErr w:type="spellStart"/>
      <w:r w:rsidR="00A50D4B">
        <w:rPr>
          <w:rFonts w:hint="eastAsia"/>
        </w:rPr>
        <w:t>N</w:t>
      </w:r>
      <w:r w:rsidR="00A90271">
        <w:rPr>
          <w:rFonts w:hint="eastAsia"/>
        </w:rPr>
        <w:t>oshow</w:t>
      </w:r>
      <w:proofErr w:type="spellEnd"/>
      <w:proofErr w:type="gramStart"/>
      <w:r w:rsidR="00A90271">
        <w:rPr>
          <w:rFonts w:hint="eastAsia"/>
        </w:rPr>
        <w:t>付供应</w:t>
      </w:r>
      <w:proofErr w:type="gramEnd"/>
      <w:r w:rsidR="00A90271">
        <w:rPr>
          <w:rFonts w:hint="eastAsia"/>
        </w:rPr>
        <w:t>商款报表</w:t>
      </w:r>
      <w:bookmarkEnd w:id="121"/>
    </w:p>
    <w:p w14:paraId="349851AC" w14:textId="31B42ED5" w:rsidR="00A90271" w:rsidRPr="00997DA3" w:rsidRDefault="00997DA3" w:rsidP="00997DA3">
      <w:pPr>
        <w:pStyle w:val="5"/>
        <w:ind w:left="0" w:firstLine="0"/>
      </w:pPr>
      <w:r>
        <w:rPr>
          <w:rFonts w:hint="eastAsia"/>
        </w:rPr>
        <w:t>2.3.</w:t>
      </w:r>
      <w:r w:rsidR="00E47058">
        <w:rPr>
          <w:rFonts w:hint="eastAsia"/>
        </w:rPr>
        <w:t>5</w:t>
      </w:r>
      <w:r>
        <w:rPr>
          <w:rFonts w:hint="eastAsia"/>
        </w:rPr>
        <w:t>.1</w:t>
      </w:r>
      <w:r>
        <w:rPr>
          <w:rFonts w:hint="eastAsia"/>
        </w:rPr>
        <w:t>报表用途</w:t>
      </w:r>
    </w:p>
    <w:p w14:paraId="52820C93" w14:textId="6D84DE0B" w:rsidR="00A90271" w:rsidRPr="00AB4F0D" w:rsidRDefault="00A90271" w:rsidP="002A0CF1">
      <w:pPr>
        <w:spacing w:line="360" w:lineRule="auto"/>
        <w:ind w:firstLineChars="150" w:firstLine="315"/>
        <w:rPr>
          <w:rFonts w:asciiTheme="minorEastAsia" w:hAnsiTheme="minorEastAsia"/>
        </w:rPr>
      </w:pPr>
      <w:r w:rsidRPr="00AB4F0D">
        <w:rPr>
          <w:rFonts w:asciiTheme="minorEastAsia" w:hAnsiTheme="minorEastAsia" w:hint="eastAsia"/>
        </w:rPr>
        <w:t>为财务提供现付酒店</w:t>
      </w:r>
      <w:proofErr w:type="spellStart"/>
      <w:r w:rsidR="00A50D4B">
        <w:rPr>
          <w:rFonts w:asciiTheme="minorEastAsia" w:hAnsiTheme="minorEastAsia" w:hint="eastAsia"/>
        </w:rPr>
        <w:t>N</w:t>
      </w:r>
      <w:r w:rsidRPr="00AB4F0D">
        <w:rPr>
          <w:rFonts w:asciiTheme="minorEastAsia" w:hAnsiTheme="minorEastAsia" w:hint="eastAsia"/>
        </w:rPr>
        <w:t>oshow</w:t>
      </w:r>
      <w:proofErr w:type="spellEnd"/>
      <w:r w:rsidRPr="00AB4F0D">
        <w:rPr>
          <w:rFonts w:asciiTheme="minorEastAsia" w:hAnsiTheme="minorEastAsia" w:hint="eastAsia"/>
        </w:rPr>
        <w:t>付款的原始报表数据，进行财务对账。</w:t>
      </w:r>
    </w:p>
    <w:p w14:paraId="4B8E3431" w14:textId="7A3390FC" w:rsidR="00A90271" w:rsidRPr="002A0CF1" w:rsidRDefault="002A0CF1" w:rsidP="002A0CF1">
      <w:pPr>
        <w:pStyle w:val="5"/>
        <w:ind w:left="0" w:firstLine="0"/>
      </w:pPr>
      <w:r>
        <w:rPr>
          <w:rFonts w:hint="eastAsia"/>
        </w:rPr>
        <w:t>2.3.</w:t>
      </w:r>
      <w:r w:rsidR="00E47058">
        <w:rPr>
          <w:rFonts w:hint="eastAsia"/>
        </w:rPr>
        <w:t>5</w:t>
      </w:r>
      <w:r>
        <w:rPr>
          <w:rFonts w:hint="eastAsia"/>
        </w:rPr>
        <w:t>.</w:t>
      </w:r>
      <w:r w:rsidR="00E47058">
        <w:rPr>
          <w:rFonts w:hint="eastAsia"/>
        </w:rPr>
        <w:t>2</w:t>
      </w:r>
      <w:r>
        <w:rPr>
          <w:rFonts w:hint="eastAsia"/>
        </w:rPr>
        <w:t>查询条件</w:t>
      </w:r>
    </w:p>
    <w:p w14:paraId="1FD6E2F0" w14:textId="5CA7EF00" w:rsidR="00016C2A" w:rsidRDefault="00540284" w:rsidP="00016C2A">
      <w:r>
        <w:rPr>
          <w:noProof/>
        </w:rPr>
        <w:drawing>
          <wp:inline distT="0" distB="0" distL="0" distR="0" wp14:anchorId="3188C0C5" wp14:editId="44243EC2">
            <wp:extent cx="2948026" cy="1294791"/>
            <wp:effectExtent l="0" t="0" r="508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29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6B7E" w14:textId="2B9B9C85" w:rsidR="00016C2A" w:rsidRPr="00016C2A" w:rsidRDefault="00016C2A" w:rsidP="00016C2A">
      <w:pPr>
        <w:ind w:firstLineChars="950" w:firstLine="1425"/>
      </w:pPr>
      <w:r w:rsidRPr="00016C2A">
        <w:rPr>
          <w:rFonts w:ascii="微软雅黑" w:eastAsia="微软雅黑" w:hAnsi="微软雅黑" w:hint="eastAsia"/>
          <w:sz w:val="15"/>
          <w:szCs w:val="15"/>
        </w:rPr>
        <w:t>（图</w:t>
      </w:r>
      <w:r w:rsidR="00F22EB9">
        <w:rPr>
          <w:rFonts w:ascii="微软雅黑" w:eastAsia="微软雅黑" w:hAnsi="微软雅黑" w:hint="eastAsia"/>
          <w:sz w:val="15"/>
          <w:szCs w:val="15"/>
        </w:rPr>
        <w:t>8</w:t>
      </w:r>
      <w:r w:rsidRPr="00016C2A">
        <w:rPr>
          <w:rFonts w:ascii="微软雅黑" w:eastAsia="微软雅黑" w:hAnsi="微软雅黑" w:hint="eastAsia"/>
          <w:sz w:val="15"/>
          <w:szCs w:val="15"/>
        </w:rPr>
        <w:t>）</w:t>
      </w:r>
    </w:p>
    <w:p w14:paraId="0EF6A1C9" w14:textId="77777777" w:rsidR="00A90271" w:rsidRPr="00A6753E" w:rsidRDefault="00A90271" w:rsidP="00A90271">
      <w:pPr>
        <w:spacing w:line="360" w:lineRule="auto"/>
        <w:rPr>
          <w:rFonts w:asciiTheme="minorEastAsia" w:hAnsiTheme="minorEastAsia"/>
          <w:b/>
        </w:rPr>
      </w:pPr>
      <w:r w:rsidRPr="00A6753E">
        <w:rPr>
          <w:rFonts w:asciiTheme="minorEastAsia" w:hAnsiTheme="minorEastAsia" w:hint="eastAsia"/>
          <w:b/>
        </w:rPr>
        <w:t>字段说明：</w:t>
      </w:r>
    </w:p>
    <w:p w14:paraId="571AA5DC" w14:textId="0E709A08" w:rsidR="00540284" w:rsidRDefault="00540284" w:rsidP="00A90271">
      <w:pPr>
        <w:pStyle w:val="a5"/>
        <w:numPr>
          <w:ilvl w:val="0"/>
          <w:numId w:val="5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付款单号：文本框</w:t>
      </w:r>
    </w:p>
    <w:p w14:paraId="469B20FC" w14:textId="7A0280BC" w:rsidR="00A90271" w:rsidRPr="00D3565B" w:rsidRDefault="00A90271" w:rsidP="00A90271">
      <w:pPr>
        <w:pStyle w:val="a5"/>
        <w:numPr>
          <w:ilvl w:val="0"/>
          <w:numId w:val="5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D3565B">
        <w:rPr>
          <w:rFonts w:asciiTheme="minorEastAsia" w:eastAsiaTheme="minorEastAsia" w:hAnsiTheme="minorEastAsia" w:hint="eastAsia"/>
        </w:rPr>
        <w:t>付款单位：下拉框，取自</w:t>
      </w:r>
      <w:r>
        <w:rPr>
          <w:rFonts w:asciiTheme="minorEastAsia" w:eastAsiaTheme="minorEastAsia" w:hAnsiTheme="minorEastAsia" w:hint="eastAsia"/>
        </w:rPr>
        <w:t>“</w:t>
      </w:r>
      <w:r w:rsidRPr="00D3565B">
        <w:rPr>
          <w:rFonts w:asciiTheme="minorEastAsia" w:eastAsiaTheme="minorEastAsia" w:hAnsiTheme="minorEastAsia" w:hint="eastAsia"/>
        </w:rPr>
        <w:t>付款单位</w:t>
      </w:r>
      <w:r>
        <w:rPr>
          <w:rFonts w:asciiTheme="minorEastAsia" w:eastAsiaTheme="minorEastAsia" w:hAnsiTheme="minorEastAsia" w:hint="eastAsia"/>
        </w:rPr>
        <w:t>”</w:t>
      </w:r>
      <w:r w:rsidRPr="00D3565B">
        <w:rPr>
          <w:rFonts w:asciiTheme="minorEastAsia" w:eastAsiaTheme="minorEastAsia" w:hAnsiTheme="minorEastAsia" w:hint="eastAsia"/>
        </w:rPr>
        <w:t>数据字典</w:t>
      </w:r>
      <w:r w:rsidR="00F94DFD">
        <w:rPr>
          <w:rFonts w:asciiTheme="minorEastAsia" w:eastAsiaTheme="minorEastAsia" w:hAnsiTheme="minorEastAsia" w:hint="eastAsia"/>
        </w:rPr>
        <w:t>；</w:t>
      </w:r>
    </w:p>
    <w:p w14:paraId="484D33A5" w14:textId="4D11AEAC" w:rsidR="00A90271" w:rsidRPr="00D3565B" w:rsidRDefault="00A90271" w:rsidP="00A90271">
      <w:pPr>
        <w:pStyle w:val="a5"/>
        <w:numPr>
          <w:ilvl w:val="0"/>
          <w:numId w:val="5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D3565B">
        <w:rPr>
          <w:rFonts w:asciiTheme="minorEastAsia" w:eastAsiaTheme="minorEastAsia" w:hAnsiTheme="minorEastAsia" w:hint="eastAsia"/>
        </w:rPr>
        <w:t>开始日期：日期控件，付款结束日期</w:t>
      </w:r>
      <w:r w:rsidR="00F94DFD">
        <w:rPr>
          <w:rFonts w:asciiTheme="minorEastAsia" w:eastAsiaTheme="minorEastAsia" w:hAnsiTheme="minorEastAsia" w:hint="eastAsia"/>
        </w:rPr>
        <w:t>；</w:t>
      </w:r>
    </w:p>
    <w:p w14:paraId="54C32173" w14:textId="3A66D86C" w:rsidR="00A90271" w:rsidRDefault="00A90271" w:rsidP="00A90271">
      <w:pPr>
        <w:pStyle w:val="a5"/>
        <w:numPr>
          <w:ilvl w:val="0"/>
          <w:numId w:val="5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D3565B">
        <w:rPr>
          <w:rFonts w:asciiTheme="minorEastAsia" w:eastAsiaTheme="minorEastAsia" w:hAnsiTheme="minorEastAsia" w:hint="eastAsia"/>
        </w:rPr>
        <w:t>截止日期：日期控件，付款结束日期</w:t>
      </w:r>
      <w:r w:rsidR="00F94DFD">
        <w:rPr>
          <w:rFonts w:asciiTheme="minorEastAsia" w:eastAsiaTheme="minorEastAsia" w:hAnsiTheme="minorEastAsia" w:hint="eastAsia"/>
        </w:rPr>
        <w:t>；</w:t>
      </w:r>
    </w:p>
    <w:p w14:paraId="42D5C94E" w14:textId="16897C35" w:rsidR="00F94DFD" w:rsidRDefault="00F94DFD" w:rsidP="00A90271">
      <w:pPr>
        <w:pStyle w:val="a5"/>
        <w:numPr>
          <w:ilvl w:val="0"/>
          <w:numId w:val="5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操作按钮：（1）查询：点击“查询”，可</w:t>
      </w:r>
      <w:r w:rsidR="00A90271">
        <w:rPr>
          <w:rFonts w:asciiTheme="minorEastAsia" w:eastAsiaTheme="minorEastAsia" w:hAnsiTheme="minorEastAsia" w:hint="eastAsia"/>
        </w:rPr>
        <w:t>查询报表</w:t>
      </w:r>
      <w:r>
        <w:rPr>
          <w:rFonts w:asciiTheme="minorEastAsia" w:eastAsiaTheme="minorEastAsia" w:hAnsiTheme="minorEastAsia" w:hint="eastAsia"/>
        </w:rPr>
        <w:t>明细；</w:t>
      </w:r>
    </w:p>
    <w:p w14:paraId="5CE710D1" w14:textId="28EF28F1" w:rsidR="00A90271" w:rsidRPr="00D3565B" w:rsidRDefault="00F94DFD" w:rsidP="00F94DFD">
      <w:pPr>
        <w:pStyle w:val="a5"/>
        <w:spacing w:line="360" w:lineRule="auto"/>
        <w:ind w:left="420" w:firstLineChars="450" w:firstLine="94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（2）导出EXCEL明细：</w:t>
      </w:r>
      <w:r w:rsidR="00A90271">
        <w:rPr>
          <w:rFonts w:asciiTheme="minorEastAsia" w:eastAsiaTheme="minorEastAsia" w:hAnsiTheme="minorEastAsia" w:hint="eastAsia"/>
        </w:rPr>
        <w:t>点击“导出EXCEL明细”，可导出对应的查询结果</w:t>
      </w:r>
      <w:r>
        <w:rPr>
          <w:rFonts w:asciiTheme="minorEastAsia" w:eastAsiaTheme="minorEastAsia" w:hAnsiTheme="minorEastAsia" w:hint="eastAsia"/>
        </w:rPr>
        <w:t>。</w:t>
      </w:r>
    </w:p>
    <w:p w14:paraId="277D0C2D" w14:textId="2E76020A" w:rsidR="00A90271" w:rsidRPr="002A0CF1" w:rsidRDefault="002A0CF1" w:rsidP="002A0CF1">
      <w:pPr>
        <w:pStyle w:val="5"/>
        <w:ind w:left="0" w:firstLine="0"/>
      </w:pPr>
      <w:r>
        <w:rPr>
          <w:rFonts w:hint="eastAsia"/>
        </w:rPr>
        <w:t>2.3.</w:t>
      </w:r>
      <w:r w:rsidR="00E47058">
        <w:rPr>
          <w:rFonts w:hint="eastAsia"/>
        </w:rPr>
        <w:t>5</w:t>
      </w:r>
      <w:r>
        <w:rPr>
          <w:rFonts w:hint="eastAsia"/>
        </w:rPr>
        <w:t>.</w:t>
      </w:r>
      <w:r w:rsidR="00E47058">
        <w:rPr>
          <w:rFonts w:hint="eastAsia"/>
        </w:rPr>
        <w:t>3</w:t>
      </w:r>
      <w:r>
        <w:rPr>
          <w:rFonts w:hint="eastAsia"/>
        </w:rPr>
        <w:t>取数规则</w:t>
      </w:r>
    </w:p>
    <w:p w14:paraId="15737505" w14:textId="07D0A2C8" w:rsidR="00F35137" w:rsidRPr="00F35137" w:rsidRDefault="00586530" w:rsidP="00503C66">
      <w:pPr>
        <w:pStyle w:val="a5"/>
        <w:numPr>
          <w:ilvl w:val="0"/>
          <w:numId w:val="18"/>
        </w:numPr>
        <w:ind w:firstLineChars="0"/>
        <w:rPr>
          <w:b/>
        </w:rPr>
      </w:pPr>
      <w:r w:rsidRPr="00586530">
        <w:rPr>
          <w:rFonts w:hint="eastAsia"/>
          <w:b/>
        </w:rPr>
        <w:t>现付酒店</w:t>
      </w:r>
      <w:proofErr w:type="spellStart"/>
      <w:r w:rsidR="00601FAF">
        <w:rPr>
          <w:rFonts w:hint="eastAsia"/>
          <w:b/>
        </w:rPr>
        <w:t>N</w:t>
      </w:r>
      <w:r w:rsidRPr="00586530">
        <w:rPr>
          <w:rFonts w:hint="eastAsia"/>
          <w:b/>
        </w:rPr>
        <w:t>oshow</w:t>
      </w:r>
      <w:proofErr w:type="spellEnd"/>
      <w:proofErr w:type="gramStart"/>
      <w:r w:rsidRPr="00586530">
        <w:rPr>
          <w:rFonts w:hint="eastAsia"/>
          <w:b/>
        </w:rPr>
        <w:t>付供应</w:t>
      </w:r>
      <w:proofErr w:type="gramEnd"/>
      <w:r w:rsidRPr="00586530">
        <w:rPr>
          <w:rFonts w:hint="eastAsia"/>
          <w:b/>
        </w:rPr>
        <w:t>商款报表</w:t>
      </w:r>
      <w:r w:rsidR="00F35137" w:rsidRPr="00F35137">
        <w:rPr>
          <w:rFonts w:hint="eastAsia"/>
          <w:b/>
        </w:rPr>
        <w:t>样例</w:t>
      </w:r>
    </w:p>
    <w:p w14:paraId="0348E38E" w14:textId="42BDF236" w:rsidR="00A90271" w:rsidRDefault="00540284" w:rsidP="00A90271">
      <w:r>
        <w:rPr>
          <w:noProof/>
        </w:rPr>
        <w:drawing>
          <wp:inline distT="0" distB="0" distL="0" distR="0" wp14:anchorId="0C01E07B" wp14:editId="635DA576">
            <wp:extent cx="5208423" cy="645853"/>
            <wp:effectExtent l="0" t="0" r="0" b="19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8473" cy="64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087E" w14:textId="5691F960" w:rsidR="00016C2A" w:rsidRPr="00016C2A" w:rsidRDefault="00016C2A" w:rsidP="00016C2A">
      <w:pPr>
        <w:jc w:val="center"/>
        <w:rPr>
          <w:rFonts w:ascii="微软雅黑" w:eastAsia="微软雅黑" w:hAnsi="微软雅黑"/>
          <w:sz w:val="15"/>
          <w:szCs w:val="15"/>
        </w:rPr>
      </w:pPr>
      <w:r w:rsidRPr="00016C2A">
        <w:rPr>
          <w:rFonts w:ascii="微软雅黑" w:eastAsia="微软雅黑" w:hAnsi="微软雅黑" w:hint="eastAsia"/>
          <w:sz w:val="15"/>
          <w:szCs w:val="15"/>
        </w:rPr>
        <w:t>（图</w:t>
      </w:r>
      <w:r w:rsidR="00F22EB9">
        <w:rPr>
          <w:rFonts w:ascii="微软雅黑" w:eastAsia="微软雅黑" w:hAnsi="微软雅黑" w:hint="eastAsia"/>
          <w:sz w:val="15"/>
          <w:szCs w:val="15"/>
        </w:rPr>
        <w:t>9</w:t>
      </w:r>
      <w:r w:rsidRPr="00016C2A">
        <w:rPr>
          <w:rFonts w:ascii="微软雅黑" w:eastAsia="微软雅黑" w:hAnsi="微软雅黑" w:hint="eastAsia"/>
          <w:sz w:val="15"/>
          <w:szCs w:val="15"/>
        </w:rPr>
        <w:t>）</w:t>
      </w:r>
    </w:p>
    <w:p w14:paraId="3C0F7FF4" w14:textId="65D967B1" w:rsidR="00F35137" w:rsidRPr="00F35137" w:rsidRDefault="00F35137" w:rsidP="00503C66">
      <w:pPr>
        <w:pStyle w:val="a5"/>
        <w:numPr>
          <w:ilvl w:val="0"/>
          <w:numId w:val="18"/>
        </w:numPr>
        <w:ind w:firstLineChars="0"/>
        <w:rPr>
          <w:b/>
        </w:rPr>
      </w:pPr>
      <w:r w:rsidRPr="00F35137">
        <w:rPr>
          <w:rFonts w:hint="eastAsia"/>
          <w:b/>
        </w:rPr>
        <w:t>取数规则</w:t>
      </w:r>
    </w:p>
    <w:p w14:paraId="1E4E83D2" w14:textId="5593EE62" w:rsidR="00A90271" w:rsidRPr="00D3565B" w:rsidRDefault="00F35137" w:rsidP="00A90271">
      <w:pPr>
        <w:pStyle w:val="a5"/>
        <w:numPr>
          <w:ilvl w:val="0"/>
          <w:numId w:val="6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取数来源：</w:t>
      </w:r>
      <w:r w:rsidR="00B818E9">
        <w:rPr>
          <w:rFonts w:asciiTheme="minorEastAsia" w:eastAsiaTheme="minorEastAsia" w:hAnsiTheme="minorEastAsia" w:hint="eastAsia"/>
        </w:rPr>
        <w:t>2.2.2中转账流水，</w:t>
      </w:r>
      <w:r w:rsidR="00F94DFD">
        <w:rPr>
          <w:rFonts w:asciiTheme="minorEastAsia" w:eastAsiaTheme="minorEastAsia" w:hAnsiTheme="minorEastAsia" w:hint="eastAsia"/>
        </w:rPr>
        <w:t>即财务平台2602模块“结束状态”为“已结束”的付款单表；</w:t>
      </w:r>
    </w:p>
    <w:p w14:paraId="4523E2D6" w14:textId="79F020A3" w:rsidR="00A90271" w:rsidRDefault="00A90271" w:rsidP="00A90271">
      <w:pPr>
        <w:pStyle w:val="a5"/>
        <w:numPr>
          <w:ilvl w:val="0"/>
          <w:numId w:val="6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D3565B">
        <w:rPr>
          <w:rFonts w:asciiTheme="minorEastAsia" w:eastAsiaTheme="minorEastAsia" w:hAnsiTheme="minorEastAsia" w:hint="eastAsia"/>
        </w:rPr>
        <w:t>统计范围：</w:t>
      </w:r>
      <w:r w:rsidR="00F94DFD">
        <w:rPr>
          <w:rFonts w:asciiTheme="minorEastAsia" w:eastAsiaTheme="minorEastAsia" w:hAnsiTheme="minorEastAsia" w:hint="eastAsia"/>
        </w:rPr>
        <w:t>“来源”为“酒店”，“子来源”为“</w:t>
      </w:r>
      <w:proofErr w:type="spellStart"/>
      <w:r w:rsidR="00F94DFD">
        <w:rPr>
          <w:rFonts w:asciiTheme="minorEastAsia" w:eastAsiaTheme="minorEastAsia" w:hAnsiTheme="minorEastAsia" w:hint="eastAsia"/>
        </w:rPr>
        <w:t>Noshow</w:t>
      </w:r>
      <w:proofErr w:type="spellEnd"/>
      <w:r w:rsidR="00F94DFD">
        <w:rPr>
          <w:rFonts w:asciiTheme="minorEastAsia" w:eastAsiaTheme="minorEastAsia" w:hAnsiTheme="minorEastAsia" w:hint="eastAsia"/>
        </w:rPr>
        <w:t>”</w:t>
      </w:r>
      <w:r w:rsidR="00F35137">
        <w:rPr>
          <w:rFonts w:asciiTheme="minorEastAsia" w:eastAsiaTheme="minorEastAsia" w:hAnsiTheme="minorEastAsia" w:hint="eastAsia"/>
        </w:rPr>
        <w:t>的</w:t>
      </w:r>
      <w:r w:rsidR="00DA7ABA">
        <w:rPr>
          <w:rFonts w:asciiTheme="minorEastAsia" w:eastAsiaTheme="minorEastAsia" w:hAnsiTheme="minorEastAsia" w:hint="eastAsia"/>
        </w:rPr>
        <w:t>转账</w:t>
      </w:r>
      <w:r w:rsidR="00F35137">
        <w:rPr>
          <w:rFonts w:asciiTheme="minorEastAsia" w:eastAsiaTheme="minorEastAsia" w:hAnsiTheme="minorEastAsia" w:hint="eastAsia"/>
        </w:rPr>
        <w:t>流水</w:t>
      </w:r>
      <w:r w:rsidR="00C55542">
        <w:rPr>
          <w:rFonts w:asciiTheme="minorEastAsia" w:eastAsiaTheme="minorEastAsia" w:hAnsiTheme="minorEastAsia" w:hint="eastAsia"/>
        </w:rPr>
        <w:t>；</w:t>
      </w:r>
    </w:p>
    <w:p w14:paraId="0B1AAE45" w14:textId="0C20FDB0" w:rsidR="00A90271" w:rsidRDefault="00A90271" w:rsidP="00A90271">
      <w:pPr>
        <w:pStyle w:val="a5"/>
        <w:numPr>
          <w:ilvl w:val="0"/>
          <w:numId w:val="6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排序：按照“</w:t>
      </w:r>
      <w:r w:rsidR="005F14A5">
        <w:rPr>
          <w:rFonts w:asciiTheme="minorEastAsia" w:eastAsiaTheme="minorEastAsia" w:hAnsiTheme="minorEastAsia" w:hint="eastAsia"/>
        </w:rPr>
        <w:t>付款</w:t>
      </w:r>
      <w:r>
        <w:rPr>
          <w:rFonts w:asciiTheme="minorEastAsia" w:eastAsiaTheme="minorEastAsia" w:hAnsiTheme="minorEastAsia" w:hint="eastAsia"/>
        </w:rPr>
        <w:t>结束日期”升序排列</w:t>
      </w:r>
      <w:r w:rsidR="00C55542">
        <w:rPr>
          <w:rFonts w:asciiTheme="minorEastAsia" w:eastAsiaTheme="minorEastAsia" w:hAnsiTheme="minorEastAsia" w:hint="eastAsia"/>
        </w:rPr>
        <w:t>；</w:t>
      </w:r>
    </w:p>
    <w:p w14:paraId="199C3CA6" w14:textId="68B0EEC6" w:rsidR="00A90271" w:rsidRDefault="00A90271" w:rsidP="00A90271">
      <w:pPr>
        <w:pStyle w:val="a5"/>
        <w:numPr>
          <w:ilvl w:val="0"/>
          <w:numId w:val="6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金额保留两位小数</w:t>
      </w:r>
      <w:r w:rsidR="00C55542">
        <w:rPr>
          <w:rFonts w:asciiTheme="minorEastAsia" w:eastAsiaTheme="minorEastAsia" w:hAnsiTheme="minorEastAsia" w:hint="eastAsia"/>
        </w:rPr>
        <w:t>；</w:t>
      </w:r>
    </w:p>
    <w:p w14:paraId="19CF6CE5" w14:textId="77777777" w:rsidR="00A90271" w:rsidRPr="006302E4" w:rsidRDefault="00A90271" w:rsidP="006302E4">
      <w:pPr>
        <w:pStyle w:val="a5"/>
        <w:numPr>
          <w:ilvl w:val="0"/>
          <w:numId w:val="6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6302E4">
        <w:rPr>
          <w:rFonts w:asciiTheme="minorEastAsia" w:hAnsiTheme="minorEastAsia" w:hint="eastAsia"/>
        </w:rPr>
        <w:t>字段说明：</w:t>
      </w:r>
    </w:p>
    <w:tbl>
      <w:tblPr>
        <w:tblW w:w="46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36"/>
        <w:gridCol w:w="5669"/>
      </w:tblGrid>
      <w:tr w:rsidR="00A04090" w:rsidRPr="000B120A" w14:paraId="471E32A1" w14:textId="77777777" w:rsidTr="00EC62CC">
        <w:trPr>
          <w:trHeight w:val="270"/>
        </w:trPr>
        <w:tc>
          <w:tcPr>
            <w:tcW w:w="1414" w:type="pct"/>
            <w:shd w:val="clear" w:color="auto" w:fill="auto"/>
            <w:vAlign w:val="center"/>
            <w:hideMark/>
          </w:tcPr>
          <w:p w14:paraId="459156B2" w14:textId="77777777" w:rsidR="00A04090" w:rsidRPr="000B120A" w:rsidRDefault="00A04090" w:rsidP="003F7AA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0B120A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3586" w:type="pct"/>
            <w:shd w:val="clear" w:color="auto" w:fill="auto"/>
            <w:vAlign w:val="center"/>
            <w:hideMark/>
          </w:tcPr>
          <w:p w14:paraId="73B7CBC5" w14:textId="77777777" w:rsidR="00A04090" w:rsidRPr="000B120A" w:rsidRDefault="00A04090" w:rsidP="003F7AA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取数规则说明</w:t>
            </w:r>
          </w:p>
        </w:tc>
      </w:tr>
      <w:tr w:rsidR="00A04090" w:rsidRPr="000B120A" w14:paraId="6402A310" w14:textId="77777777" w:rsidTr="00EC62CC">
        <w:trPr>
          <w:trHeight w:val="274"/>
        </w:trPr>
        <w:tc>
          <w:tcPr>
            <w:tcW w:w="1414" w:type="pct"/>
            <w:shd w:val="clear" w:color="auto" w:fill="auto"/>
            <w:vAlign w:val="center"/>
          </w:tcPr>
          <w:p w14:paraId="371EBACE" w14:textId="77777777" w:rsidR="00A04090" w:rsidRPr="005E50E9" w:rsidRDefault="00A04090" w:rsidP="003F7AA7">
            <w:pPr>
              <w:widowControl/>
              <w:jc w:val="left"/>
              <w:rPr>
                <w:rFonts w:ascii="宋体" w:hAnsi="宋体" w:cs="宋体"/>
                <w:color w:val="0070C0"/>
                <w:kern w:val="0"/>
                <w:sz w:val="18"/>
                <w:szCs w:val="18"/>
              </w:rPr>
            </w:pPr>
            <w:r w:rsidRPr="005E50E9">
              <w:rPr>
                <w:rFonts w:ascii="宋体" w:hAnsi="宋体" w:cs="宋体" w:hint="eastAsia"/>
                <w:kern w:val="0"/>
                <w:sz w:val="18"/>
                <w:szCs w:val="18"/>
              </w:rPr>
              <w:t>付款单号</w:t>
            </w:r>
          </w:p>
        </w:tc>
        <w:tc>
          <w:tcPr>
            <w:tcW w:w="3586" w:type="pct"/>
            <w:shd w:val="clear" w:color="auto" w:fill="auto"/>
            <w:vAlign w:val="center"/>
          </w:tcPr>
          <w:p w14:paraId="30F14701" w14:textId="48F6AAB5" w:rsidR="00A04090" w:rsidRPr="000B120A" w:rsidRDefault="00A04090" w:rsidP="003F7AA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数据同步，取自</w:t>
            </w:r>
            <w:r w:rsidR="00D4494F">
              <w:rPr>
                <w:rFonts w:ascii="宋体" w:hAnsi="宋体" w:cs="宋体" w:hint="eastAsia"/>
                <w:kern w:val="0"/>
                <w:sz w:val="18"/>
                <w:szCs w:val="18"/>
              </w:rPr>
              <w:t>转账流水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对应字段的值</w:t>
            </w:r>
          </w:p>
        </w:tc>
      </w:tr>
      <w:tr w:rsidR="005C2417" w:rsidRPr="000B120A" w14:paraId="323C4B3D" w14:textId="77777777" w:rsidTr="00EC62CC">
        <w:trPr>
          <w:trHeight w:val="251"/>
        </w:trPr>
        <w:tc>
          <w:tcPr>
            <w:tcW w:w="1414" w:type="pct"/>
            <w:shd w:val="clear" w:color="auto" w:fill="auto"/>
            <w:vAlign w:val="center"/>
          </w:tcPr>
          <w:p w14:paraId="28F84877" w14:textId="1F545C19" w:rsidR="005C2417" w:rsidRPr="005E50E9" w:rsidRDefault="005C2417" w:rsidP="003F7AA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付款金额</w:t>
            </w:r>
          </w:p>
        </w:tc>
        <w:tc>
          <w:tcPr>
            <w:tcW w:w="3586" w:type="pct"/>
            <w:shd w:val="clear" w:color="auto" w:fill="auto"/>
            <w:vAlign w:val="center"/>
          </w:tcPr>
          <w:p w14:paraId="5800D01A" w14:textId="5076DAA4" w:rsidR="005C2417" w:rsidRDefault="005C2417" w:rsidP="003F7AA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数据同步，取自转账流水对应字段的值</w:t>
            </w:r>
          </w:p>
        </w:tc>
      </w:tr>
      <w:tr w:rsidR="00FE6B16" w:rsidRPr="000B120A" w14:paraId="6BF33265" w14:textId="77777777" w:rsidTr="00EC62CC">
        <w:trPr>
          <w:trHeight w:val="212"/>
        </w:trPr>
        <w:tc>
          <w:tcPr>
            <w:tcW w:w="1414" w:type="pct"/>
            <w:shd w:val="clear" w:color="auto" w:fill="auto"/>
            <w:vAlign w:val="center"/>
          </w:tcPr>
          <w:p w14:paraId="6D14093F" w14:textId="6BE14194" w:rsidR="00FE6B16" w:rsidDel="005C2417" w:rsidRDefault="00FE6B16" w:rsidP="003F7AA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币种</w:t>
            </w:r>
          </w:p>
        </w:tc>
        <w:tc>
          <w:tcPr>
            <w:tcW w:w="3586" w:type="pct"/>
            <w:shd w:val="clear" w:color="auto" w:fill="auto"/>
            <w:vAlign w:val="center"/>
          </w:tcPr>
          <w:p w14:paraId="34B3ACA6" w14:textId="20653554" w:rsidR="00FE6B16" w:rsidRDefault="00FE6B16" w:rsidP="003F7AA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数据同步，取自转账流水对应字段的值</w:t>
            </w:r>
          </w:p>
        </w:tc>
      </w:tr>
      <w:tr w:rsidR="00A04090" w:rsidRPr="000B120A" w14:paraId="18F81B93" w14:textId="77777777" w:rsidTr="00EC62CC">
        <w:trPr>
          <w:trHeight w:val="316"/>
        </w:trPr>
        <w:tc>
          <w:tcPr>
            <w:tcW w:w="1414" w:type="pct"/>
            <w:shd w:val="clear" w:color="auto" w:fill="auto"/>
            <w:vAlign w:val="center"/>
          </w:tcPr>
          <w:p w14:paraId="54367F0B" w14:textId="02623703" w:rsidR="00A04090" w:rsidRPr="000B120A" w:rsidRDefault="005C2417" w:rsidP="003F7AA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实际付款</w:t>
            </w:r>
            <w:r w:rsidR="00A04090">
              <w:rPr>
                <w:rFonts w:ascii="宋体" w:hAnsi="宋体" w:cs="宋体" w:hint="eastAsia"/>
                <w:kern w:val="0"/>
                <w:sz w:val="18"/>
                <w:szCs w:val="18"/>
              </w:rPr>
              <w:t>金额</w:t>
            </w:r>
          </w:p>
        </w:tc>
        <w:tc>
          <w:tcPr>
            <w:tcW w:w="3586" w:type="pct"/>
            <w:shd w:val="clear" w:color="auto" w:fill="auto"/>
            <w:vAlign w:val="center"/>
          </w:tcPr>
          <w:p w14:paraId="49B4A7DB" w14:textId="20B5DFF3" w:rsidR="00A04090" w:rsidRPr="000B120A" w:rsidRDefault="00A04090" w:rsidP="003F7AA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数据同步，取自</w:t>
            </w:r>
            <w:r w:rsidR="00D4494F">
              <w:rPr>
                <w:rFonts w:ascii="宋体" w:hAnsi="宋体" w:cs="宋体" w:hint="eastAsia"/>
                <w:kern w:val="0"/>
                <w:sz w:val="18"/>
                <w:szCs w:val="18"/>
              </w:rPr>
              <w:t>转账流水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对应字段的值</w:t>
            </w:r>
          </w:p>
        </w:tc>
      </w:tr>
      <w:tr w:rsidR="00A04090" w:rsidRPr="001B0375" w14:paraId="7A6124FE" w14:textId="77777777" w:rsidTr="00EC62CC">
        <w:trPr>
          <w:trHeight w:val="278"/>
        </w:trPr>
        <w:tc>
          <w:tcPr>
            <w:tcW w:w="1414" w:type="pct"/>
            <w:shd w:val="clear" w:color="auto" w:fill="auto"/>
            <w:vAlign w:val="center"/>
          </w:tcPr>
          <w:p w14:paraId="0146975F" w14:textId="4BDE8560" w:rsidR="00A04090" w:rsidRPr="000B120A" w:rsidRDefault="00F66AF3" w:rsidP="003F7AA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实际付款</w:t>
            </w:r>
            <w:r w:rsidR="00A04090">
              <w:rPr>
                <w:rFonts w:ascii="宋体" w:hAnsi="宋体" w:cs="宋体" w:hint="eastAsia"/>
                <w:kern w:val="0"/>
                <w:sz w:val="18"/>
                <w:szCs w:val="18"/>
              </w:rPr>
              <w:t>币种</w:t>
            </w:r>
          </w:p>
        </w:tc>
        <w:tc>
          <w:tcPr>
            <w:tcW w:w="3586" w:type="pct"/>
            <w:shd w:val="clear" w:color="auto" w:fill="auto"/>
            <w:vAlign w:val="center"/>
          </w:tcPr>
          <w:p w14:paraId="0C29B723" w14:textId="5BE3A420" w:rsidR="00A04090" w:rsidRPr="001B0375" w:rsidRDefault="00A04090" w:rsidP="003F7AA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数据同步，取自</w:t>
            </w:r>
            <w:r w:rsidR="00D4494F">
              <w:rPr>
                <w:rFonts w:ascii="宋体" w:hAnsi="宋体" w:cs="宋体" w:hint="eastAsia"/>
                <w:kern w:val="0"/>
                <w:sz w:val="18"/>
                <w:szCs w:val="18"/>
              </w:rPr>
              <w:t>转账流水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对应字段的值</w:t>
            </w:r>
          </w:p>
        </w:tc>
      </w:tr>
      <w:tr w:rsidR="00A04090" w:rsidRPr="00BB2F26" w14:paraId="232C1707" w14:textId="77777777" w:rsidTr="00EC62CC">
        <w:trPr>
          <w:trHeight w:val="225"/>
        </w:trPr>
        <w:tc>
          <w:tcPr>
            <w:tcW w:w="1414" w:type="pct"/>
            <w:shd w:val="clear" w:color="auto" w:fill="auto"/>
            <w:vAlign w:val="center"/>
          </w:tcPr>
          <w:p w14:paraId="7BD510FE" w14:textId="12C2C3D4" w:rsidR="00A04090" w:rsidRPr="000B120A" w:rsidRDefault="00F66AF3" w:rsidP="003F7AA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实际付款</w:t>
            </w:r>
            <w:r w:rsidR="00A04090">
              <w:rPr>
                <w:rFonts w:ascii="宋体" w:hAnsi="宋体" w:cs="宋体" w:hint="eastAsia"/>
                <w:kern w:val="0"/>
                <w:sz w:val="18"/>
                <w:szCs w:val="18"/>
              </w:rPr>
              <w:t>人民币金额</w:t>
            </w:r>
          </w:p>
        </w:tc>
        <w:tc>
          <w:tcPr>
            <w:tcW w:w="3586" w:type="pct"/>
            <w:shd w:val="clear" w:color="auto" w:fill="auto"/>
            <w:vAlign w:val="center"/>
          </w:tcPr>
          <w:p w14:paraId="37F9CFB1" w14:textId="216AD52E" w:rsidR="00A04090" w:rsidRPr="00BB2F26" w:rsidRDefault="00A04090" w:rsidP="003F7AA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数据同步，取自</w:t>
            </w:r>
            <w:r w:rsidR="00D4494F">
              <w:rPr>
                <w:rFonts w:ascii="宋体" w:hAnsi="宋体" w:cs="宋体" w:hint="eastAsia"/>
                <w:kern w:val="0"/>
                <w:sz w:val="18"/>
                <w:szCs w:val="18"/>
              </w:rPr>
              <w:t>转账流水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对应字段的值</w:t>
            </w:r>
          </w:p>
        </w:tc>
      </w:tr>
      <w:tr w:rsidR="00A04090" w:rsidRPr="00BB2F26" w14:paraId="173D3478" w14:textId="77777777" w:rsidTr="00EC62CC">
        <w:trPr>
          <w:trHeight w:val="273"/>
        </w:trPr>
        <w:tc>
          <w:tcPr>
            <w:tcW w:w="1414" w:type="pct"/>
            <w:shd w:val="clear" w:color="auto" w:fill="auto"/>
            <w:vAlign w:val="center"/>
          </w:tcPr>
          <w:p w14:paraId="6D7C2A74" w14:textId="77777777" w:rsidR="00A04090" w:rsidRPr="000B120A" w:rsidRDefault="00A04090" w:rsidP="003F7AA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付款单位</w:t>
            </w:r>
          </w:p>
        </w:tc>
        <w:tc>
          <w:tcPr>
            <w:tcW w:w="3586" w:type="pct"/>
            <w:shd w:val="clear" w:color="auto" w:fill="auto"/>
            <w:vAlign w:val="center"/>
          </w:tcPr>
          <w:p w14:paraId="4F7585D9" w14:textId="6C333CED" w:rsidR="00A04090" w:rsidRPr="00BB2F26" w:rsidRDefault="00C55542" w:rsidP="003F7AA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数据同步，取自转账流水对应字段的值</w:t>
            </w:r>
          </w:p>
        </w:tc>
      </w:tr>
      <w:tr w:rsidR="00A04090" w:rsidRPr="00BB2F26" w14:paraId="4AA35257" w14:textId="77777777" w:rsidTr="00EC62CC">
        <w:trPr>
          <w:trHeight w:val="235"/>
        </w:trPr>
        <w:tc>
          <w:tcPr>
            <w:tcW w:w="1414" w:type="pct"/>
            <w:shd w:val="clear" w:color="auto" w:fill="auto"/>
            <w:vAlign w:val="center"/>
          </w:tcPr>
          <w:p w14:paraId="0D5693F2" w14:textId="0C1E9EAF" w:rsidR="00A04090" w:rsidRDefault="00A04090" w:rsidP="003F7AA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付款结束日期</w:t>
            </w:r>
          </w:p>
        </w:tc>
        <w:tc>
          <w:tcPr>
            <w:tcW w:w="3586" w:type="pct"/>
            <w:shd w:val="clear" w:color="auto" w:fill="auto"/>
            <w:vAlign w:val="center"/>
          </w:tcPr>
          <w:p w14:paraId="4D765C5E" w14:textId="454174F1" w:rsidR="00A04090" w:rsidRPr="00BB2F26" w:rsidRDefault="00A04090" w:rsidP="003F7AA7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数据同步，取自</w:t>
            </w:r>
            <w:r w:rsidR="00D4494F">
              <w:rPr>
                <w:rFonts w:ascii="宋体" w:hAnsi="宋体" w:cs="宋体" w:hint="eastAsia"/>
                <w:kern w:val="0"/>
                <w:sz w:val="18"/>
                <w:szCs w:val="18"/>
              </w:rPr>
              <w:t>转账流水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对应字段的值</w:t>
            </w:r>
          </w:p>
        </w:tc>
      </w:tr>
    </w:tbl>
    <w:p w14:paraId="0893C575" w14:textId="1A72B356" w:rsidR="00925278" w:rsidRPr="00925278" w:rsidRDefault="00925278" w:rsidP="00925278">
      <w:bookmarkStart w:id="122" w:name="_Toc403744399"/>
      <w:r w:rsidRPr="00925278">
        <w:rPr>
          <w:rFonts w:hint="eastAsia"/>
          <w:b/>
        </w:rPr>
        <w:t>备注</w:t>
      </w:r>
      <w:r>
        <w:rPr>
          <w:rFonts w:hint="eastAsia"/>
        </w:rPr>
        <w:t>：每月数据量大概</w:t>
      </w:r>
      <w:r>
        <w:rPr>
          <w:rFonts w:hint="eastAsia"/>
        </w:rPr>
        <w:t>3500</w:t>
      </w:r>
      <w:r>
        <w:rPr>
          <w:rFonts w:hint="eastAsia"/>
        </w:rPr>
        <w:t>条。</w:t>
      </w:r>
    </w:p>
    <w:p w14:paraId="176C44BA" w14:textId="42B9BB98" w:rsidR="00527B4E" w:rsidRPr="007E034A" w:rsidRDefault="00925278" w:rsidP="00E47058">
      <w:pPr>
        <w:pStyle w:val="2"/>
        <w:spacing w:before="0" w:after="200" w:line="240" w:lineRule="auto"/>
        <w:contextualSpacing/>
        <w:rPr>
          <w:rFonts w:ascii="微软雅黑" w:eastAsia="微软雅黑" w:hAnsi="微软雅黑"/>
        </w:rPr>
      </w:pPr>
      <w:bookmarkStart w:id="123" w:name="_Toc414608894"/>
      <w:r>
        <w:rPr>
          <w:rFonts w:hint="eastAsia"/>
        </w:rPr>
        <w:t>2.4</w:t>
      </w:r>
      <w:r w:rsidR="0071031B">
        <w:rPr>
          <w:rFonts w:hint="eastAsia"/>
        </w:rPr>
        <w:t>单据管理系统</w:t>
      </w:r>
      <w:bookmarkEnd w:id="123"/>
    </w:p>
    <w:p w14:paraId="784085F0" w14:textId="3E1E2ECD" w:rsidR="00241F0D" w:rsidRDefault="00D84B40" w:rsidP="004B53D5">
      <w:pPr>
        <w:pStyle w:val="4"/>
        <w:ind w:left="0" w:firstLine="0"/>
      </w:pPr>
      <w:bookmarkStart w:id="124" w:name="_Toc414608895"/>
      <w:r>
        <w:rPr>
          <w:rFonts w:hint="eastAsia"/>
        </w:rPr>
        <w:t>2.</w:t>
      </w:r>
      <w:r w:rsidR="002D7052">
        <w:rPr>
          <w:rFonts w:hint="eastAsia"/>
        </w:rPr>
        <w:t>4</w:t>
      </w:r>
      <w:r w:rsidR="004B53D5">
        <w:rPr>
          <w:rFonts w:hint="eastAsia"/>
        </w:rPr>
        <w:t>.1</w:t>
      </w:r>
      <w:r w:rsidR="00241F0D">
        <w:rPr>
          <w:rFonts w:hint="eastAsia"/>
        </w:rPr>
        <w:t>金</w:t>
      </w:r>
      <w:proofErr w:type="gramStart"/>
      <w:r w:rsidR="00241F0D">
        <w:rPr>
          <w:rFonts w:hint="eastAsia"/>
        </w:rPr>
        <w:t>蝶业务</w:t>
      </w:r>
      <w:proofErr w:type="gramEnd"/>
      <w:r w:rsidR="00241F0D">
        <w:rPr>
          <w:rFonts w:hint="eastAsia"/>
        </w:rPr>
        <w:t>注册表</w:t>
      </w:r>
      <w:r w:rsidR="00623C88">
        <w:rPr>
          <w:rFonts w:hint="eastAsia"/>
        </w:rPr>
        <w:t>新增字段</w:t>
      </w:r>
      <w:bookmarkEnd w:id="124"/>
    </w:p>
    <w:p w14:paraId="523E7CAA" w14:textId="741A4353" w:rsidR="00241F0D" w:rsidRDefault="00241F0D" w:rsidP="001642AF">
      <w:pPr>
        <w:ind w:firstLine="420"/>
      </w:pPr>
      <w:r>
        <w:rPr>
          <w:rFonts w:hint="eastAsia"/>
        </w:rPr>
        <w:t>在</w:t>
      </w:r>
      <w:r w:rsidR="00AD52EB">
        <w:rPr>
          <w:rFonts w:hint="eastAsia"/>
        </w:rPr>
        <w:t>“</w:t>
      </w:r>
      <w:r>
        <w:rPr>
          <w:rFonts w:hint="eastAsia"/>
        </w:rPr>
        <w:t>金蝶接入业务注册表</w:t>
      </w:r>
      <w:r w:rsidR="00AD52EB">
        <w:rPr>
          <w:rFonts w:hint="eastAsia"/>
        </w:rPr>
        <w:t>”</w:t>
      </w:r>
      <w:r>
        <w:rPr>
          <w:rFonts w:hint="eastAsia"/>
        </w:rPr>
        <w:t>中新增</w:t>
      </w:r>
      <w:r w:rsidR="00D561C8" w:rsidDel="00D561C8">
        <w:rPr>
          <w:rFonts w:hint="eastAsia"/>
        </w:rPr>
        <w:t xml:space="preserve"> </w:t>
      </w:r>
      <w:r>
        <w:rPr>
          <w:rFonts w:hint="eastAsia"/>
        </w:rPr>
        <w:t>“</w:t>
      </w:r>
      <w:r w:rsidR="006529A8">
        <w:rPr>
          <w:rFonts w:hint="eastAsia"/>
        </w:rPr>
        <w:t>报表查询</w:t>
      </w:r>
      <w:r>
        <w:rPr>
          <w:rFonts w:hint="eastAsia"/>
        </w:rPr>
        <w:t>”</w:t>
      </w:r>
      <w:r w:rsidR="00AD52EB">
        <w:rPr>
          <w:rFonts w:hint="eastAsia"/>
        </w:rPr>
        <w:t>，作为“</w:t>
      </w:r>
      <w:r w:rsidR="006529A8">
        <w:rPr>
          <w:rFonts w:hint="eastAsia"/>
        </w:rPr>
        <w:t>账务报表系统</w:t>
      </w:r>
      <w:r w:rsidR="00AD52EB">
        <w:rPr>
          <w:rFonts w:hint="eastAsia"/>
        </w:rPr>
        <w:t>”的进入路径。</w:t>
      </w:r>
    </w:p>
    <w:p w14:paraId="17F309F3" w14:textId="4FB4DCBC" w:rsidR="00AD52EB" w:rsidRPr="00E1210E" w:rsidRDefault="00AD52EB" w:rsidP="00AD52EB">
      <w:pPr>
        <w:pStyle w:val="5"/>
        <w:ind w:left="0" w:firstLine="0"/>
      </w:pPr>
      <w:r>
        <w:rPr>
          <w:rFonts w:hint="eastAsia"/>
        </w:rPr>
        <w:t>2.4.1.1</w:t>
      </w:r>
      <w:r>
        <w:rPr>
          <w:rFonts w:hint="eastAsia"/>
        </w:rPr>
        <w:t>字段规则</w:t>
      </w:r>
    </w:p>
    <w:p w14:paraId="65E87F3F" w14:textId="0E7A1D19" w:rsidR="00AD52EB" w:rsidRDefault="00AD52EB" w:rsidP="006722E9">
      <w:pPr>
        <w:pStyle w:val="a5"/>
        <w:numPr>
          <w:ilvl w:val="0"/>
          <w:numId w:val="50"/>
        </w:numPr>
        <w:ind w:firstLineChars="0"/>
      </w:pPr>
      <w:r>
        <w:rPr>
          <w:rFonts w:hint="eastAsia"/>
        </w:rPr>
        <w:t>“金蝶接入业务注册表”新增表头字段“</w:t>
      </w:r>
      <w:r w:rsidR="00617934">
        <w:rPr>
          <w:rFonts w:hint="eastAsia"/>
        </w:rPr>
        <w:t>报表查</w:t>
      </w:r>
      <w:r w:rsidR="001E4167">
        <w:rPr>
          <w:rFonts w:hint="eastAsia"/>
        </w:rPr>
        <w:t>询</w:t>
      </w:r>
      <w:r>
        <w:rPr>
          <w:rFonts w:hint="eastAsia"/>
        </w:rPr>
        <w:t>”，如下图</w:t>
      </w:r>
    </w:p>
    <w:p w14:paraId="352D5778" w14:textId="362BA455" w:rsidR="00AD52EB" w:rsidRPr="003D312C" w:rsidRDefault="006529A8" w:rsidP="001642AF">
      <w:r>
        <w:rPr>
          <w:noProof/>
        </w:rPr>
        <w:drawing>
          <wp:inline distT="0" distB="0" distL="0" distR="0" wp14:anchorId="434C1E21" wp14:editId="5832C487">
            <wp:extent cx="5274310" cy="1205033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71C7" w14:textId="741D9497" w:rsidR="00325183" w:rsidRPr="00325183" w:rsidRDefault="00325183" w:rsidP="00325183">
      <w:pPr>
        <w:jc w:val="center"/>
        <w:rPr>
          <w:rFonts w:ascii="微软雅黑" w:eastAsia="微软雅黑" w:hAnsi="微软雅黑"/>
          <w:sz w:val="15"/>
          <w:szCs w:val="15"/>
        </w:rPr>
      </w:pPr>
      <w:r w:rsidRPr="00016C2A">
        <w:rPr>
          <w:rFonts w:ascii="微软雅黑" w:eastAsia="微软雅黑" w:hAnsi="微软雅黑" w:hint="eastAsia"/>
          <w:sz w:val="15"/>
          <w:szCs w:val="15"/>
        </w:rPr>
        <w:t>（图</w:t>
      </w:r>
      <w:r w:rsidR="00F22EB9">
        <w:rPr>
          <w:rFonts w:ascii="微软雅黑" w:eastAsia="微软雅黑" w:hAnsi="微软雅黑" w:hint="eastAsia"/>
          <w:sz w:val="15"/>
          <w:szCs w:val="15"/>
        </w:rPr>
        <w:t>10</w:t>
      </w:r>
      <w:r w:rsidRPr="00016C2A">
        <w:rPr>
          <w:rFonts w:ascii="微软雅黑" w:eastAsia="微软雅黑" w:hAnsi="微软雅黑" w:hint="eastAsia"/>
          <w:sz w:val="15"/>
          <w:szCs w:val="15"/>
        </w:rPr>
        <w:t>）</w:t>
      </w:r>
    </w:p>
    <w:p w14:paraId="4C95754D" w14:textId="231D54E5" w:rsidR="003C757F" w:rsidRDefault="003C757F" w:rsidP="001642AF">
      <w:pPr>
        <w:rPr>
          <w:rFonts w:hint="eastAsia"/>
        </w:rPr>
      </w:pPr>
      <w:r>
        <w:rPr>
          <w:rFonts w:hint="eastAsia"/>
        </w:rPr>
        <w:t>逻辑规则：新增业务类型之后，“</w:t>
      </w:r>
      <w:r w:rsidR="00617934">
        <w:rPr>
          <w:rFonts w:hint="eastAsia"/>
        </w:rPr>
        <w:t>报表</w:t>
      </w:r>
      <w:r w:rsidR="006529A8">
        <w:rPr>
          <w:rFonts w:hint="eastAsia"/>
        </w:rPr>
        <w:t>查询</w:t>
      </w:r>
      <w:r>
        <w:rPr>
          <w:rFonts w:hint="eastAsia"/>
        </w:rPr>
        <w:t>”一栏中显示“</w:t>
      </w:r>
      <w:r w:rsidR="00617934">
        <w:rPr>
          <w:rFonts w:hint="eastAsia"/>
        </w:rPr>
        <w:t>查看</w:t>
      </w:r>
      <w:r>
        <w:rPr>
          <w:rFonts w:hint="eastAsia"/>
        </w:rPr>
        <w:t>”按钮字段，点击“</w:t>
      </w:r>
      <w:r w:rsidR="00617934">
        <w:rPr>
          <w:rFonts w:hint="eastAsia"/>
        </w:rPr>
        <w:t>查看</w:t>
      </w:r>
      <w:r>
        <w:rPr>
          <w:rFonts w:hint="eastAsia"/>
        </w:rPr>
        <w:t>”按钮，可链接进入“</w:t>
      </w:r>
      <w:r w:rsidR="00617934">
        <w:rPr>
          <w:rFonts w:hint="eastAsia"/>
        </w:rPr>
        <w:t>账务报表系统</w:t>
      </w:r>
      <w:r>
        <w:rPr>
          <w:rFonts w:hint="eastAsia"/>
        </w:rPr>
        <w:t>”界面。</w:t>
      </w:r>
      <w:r w:rsidR="00C55542">
        <w:rPr>
          <w:rFonts w:hint="eastAsia"/>
        </w:rPr>
        <w:t>（账务</w:t>
      </w:r>
      <w:r w:rsidR="00617934">
        <w:rPr>
          <w:rFonts w:hint="eastAsia"/>
        </w:rPr>
        <w:t>报表系统</w:t>
      </w:r>
      <w:r w:rsidR="00C55542">
        <w:rPr>
          <w:rFonts w:hint="eastAsia"/>
        </w:rPr>
        <w:t>详见</w:t>
      </w:r>
      <w:r w:rsidR="00C55542">
        <w:rPr>
          <w:rFonts w:hint="eastAsia"/>
        </w:rPr>
        <w:t>2.</w:t>
      </w:r>
      <w:r w:rsidR="00617934">
        <w:rPr>
          <w:rFonts w:hint="eastAsia"/>
        </w:rPr>
        <w:t xml:space="preserve"> </w:t>
      </w:r>
      <w:r w:rsidR="00E303EC">
        <w:rPr>
          <w:rFonts w:hint="eastAsia"/>
        </w:rPr>
        <w:t>3</w:t>
      </w:r>
      <w:r w:rsidR="00C55542">
        <w:rPr>
          <w:rFonts w:hint="eastAsia"/>
        </w:rPr>
        <w:t>）</w:t>
      </w:r>
    </w:p>
    <w:p w14:paraId="4D3169CB" w14:textId="60367DED" w:rsidR="006722E9" w:rsidRDefault="00C052A6" w:rsidP="007B41B4">
      <w:pPr>
        <w:pStyle w:val="a5"/>
        <w:numPr>
          <w:ilvl w:val="0"/>
          <w:numId w:val="50"/>
        </w:numPr>
        <w:ind w:firstLineChars="0"/>
        <w:rPr>
          <w:ins w:id="125" w:author="袁浩缤" w:date="2015-03-24T14:02:00Z"/>
          <w:rFonts w:hint="eastAsia"/>
        </w:rPr>
      </w:pPr>
      <w:ins w:id="126" w:author="袁浩缤" w:date="2015-03-24T14:02:00Z">
        <w:r>
          <w:rPr>
            <w:rFonts w:hint="eastAsia"/>
          </w:rPr>
          <w:t>查看界面如下</w:t>
        </w:r>
      </w:ins>
    </w:p>
    <w:p w14:paraId="2589C7FD" w14:textId="3BAED9CA" w:rsidR="00C052A6" w:rsidRDefault="007B41B4" w:rsidP="00C052A6">
      <w:pPr>
        <w:rPr>
          <w:ins w:id="127" w:author="袁浩缤" w:date="2015-03-24T14:51:00Z"/>
          <w:rFonts w:hint="eastAsia"/>
        </w:rPr>
      </w:pPr>
      <w:ins w:id="128" w:author="袁浩缤" w:date="2015-03-24T14:50:00Z">
        <w:r>
          <w:rPr>
            <w:noProof/>
          </w:rPr>
          <w:lastRenderedPageBreak/>
          <w:drawing>
            <wp:inline distT="0" distB="0" distL="0" distR="0" wp14:anchorId="3DE5F72F" wp14:editId="3A488B4F">
              <wp:extent cx="2400000" cy="1714286"/>
              <wp:effectExtent l="0" t="0" r="635" b="635"/>
              <wp:docPr id="15" name="图片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2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00000" cy="171428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C15293F" w14:textId="4CB94B2E" w:rsidR="007B41B4" w:rsidRDefault="007B41B4" w:rsidP="00C052A6">
      <w:ins w:id="129" w:author="袁浩缤" w:date="2015-03-24T14:51:00Z">
        <w:r>
          <w:rPr>
            <w:rFonts w:hint="eastAsia"/>
          </w:rPr>
          <w:t xml:space="preserve">   </w:t>
        </w:r>
        <w:r>
          <w:rPr>
            <w:rFonts w:hint="eastAsia"/>
          </w:rPr>
          <w:t>点击报表名称，显示对应</w:t>
        </w:r>
      </w:ins>
      <w:ins w:id="130" w:author="袁浩缤" w:date="2015-03-24T14:52:00Z">
        <w:r>
          <w:rPr>
            <w:rFonts w:hint="eastAsia"/>
          </w:rPr>
          <w:t>报表的查询条件界面及报表</w:t>
        </w:r>
        <w:proofErr w:type="gramStart"/>
        <w:r>
          <w:rPr>
            <w:rFonts w:hint="eastAsia"/>
          </w:rPr>
          <w:t>表</w:t>
        </w:r>
        <w:proofErr w:type="gramEnd"/>
        <w:r>
          <w:rPr>
            <w:rFonts w:hint="eastAsia"/>
          </w:rPr>
          <w:t>头界面，具体报表内容参见</w:t>
        </w:r>
        <w:r>
          <w:rPr>
            <w:rFonts w:hint="eastAsia"/>
          </w:rPr>
          <w:t>2.3</w:t>
        </w:r>
      </w:ins>
    </w:p>
    <w:p w14:paraId="356D5167" w14:textId="20C9FAAF" w:rsidR="00D30107" w:rsidRPr="00903C19" w:rsidRDefault="00D30107" w:rsidP="00DD0446">
      <w:pPr>
        <w:pStyle w:val="a5"/>
        <w:numPr>
          <w:ilvl w:val="0"/>
          <w:numId w:val="7"/>
        </w:numPr>
        <w:tabs>
          <w:tab w:val="num" w:pos="425"/>
        </w:tabs>
        <w:spacing w:line="360" w:lineRule="auto"/>
        <w:ind w:firstLineChars="0"/>
        <w:jc w:val="left"/>
        <w:outlineLvl w:val="0"/>
        <w:rPr>
          <w:rFonts w:ascii="微软雅黑" w:eastAsia="微软雅黑" w:hAnsi="微软雅黑" w:cs="Arial"/>
          <w:b/>
          <w:sz w:val="28"/>
          <w:szCs w:val="28"/>
        </w:rPr>
      </w:pPr>
      <w:bookmarkStart w:id="131" w:name="_Toc407200702"/>
      <w:bookmarkStart w:id="132" w:name="_Toc414608896"/>
      <w:r w:rsidRPr="00903C19">
        <w:rPr>
          <w:rFonts w:ascii="微软雅黑" w:eastAsia="微软雅黑" w:hAnsi="微软雅黑" w:cs="Arial" w:hint="eastAsia"/>
          <w:b/>
          <w:sz w:val="28"/>
          <w:szCs w:val="28"/>
        </w:rPr>
        <w:t>Check List</w:t>
      </w:r>
      <w:bookmarkEnd w:id="122"/>
      <w:bookmarkEnd w:id="131"/>
      <w:bookmarkEnd w:id="132"/>
    </w:p>
    <w:p w14:paraId="21BAC4E3" w14:textId="26B4FEF6" w:rsidR="00903C19" w:rsidRDefault="00903C19" w:rsidP="00DD0446">
      <w:pPr>
        <w:pStyle w:val="a5"/>
        <w:numPr>
          <w:ilvl w:val="0"/>
          <w:numId w:val="7"/>
        </w:numPr>
        <w:tabs>
          <w:tab w:val="num" w:pos="425"/>
        </w:tabs>
        <w:spacing w:line="360" w:lineRule="auto"/>
        <w:ind w:firstLineChars="0"/>
        <w:jc w:val="left"/>
        <w:outlineLvl w:val="0"/>
        <w:rPr>
          <w:rFonts w:ascii="微软雅黑" w:eastAsia="微软雅黑" w:hAnsi="微软雅黑" w:cs="Arial"/>
          <w:b/>
          <w:sz w:val="28"/>
          <w:szCs w:val="28"/>
        </w:rPr>
      </w:pPr>
      <w:bookmarkStart w:id="133" w:name="_Toc414608897"/>
      <w:r w:rsidRPr="00903C19">
        <w:rPr>
          <w:rFonts w:ascii="微软雅黑" w:eastAsia="微软雅黑" w:hAnsi="微软雅黑" w:cs="Arial" w:hint="eastAsia"/>
          <w:b/>
          <w:sz w:val="28"/>
          <w:szCs w:val="28"/>
        </w:rPr>
        <w:t>上线后需完成的事项</w:t>
      </w:r>
      <w:bookmarkEnd w:id="133"/>
    </w:p>
    <w:p w14:paraId="08A5EED3" w14:textId="64AF6EB4" w:rsidR="00903C19" w:rsidRPr="00903C19" w:rsidRDefault="00903C19" w:rsidP="00DD0446">
      <w:pPr>
        <w:pStyle w:val="a5"/>
        <w:numPr>
          <w:ilvl w:val="0"/>
          <w:numId w:val="7"/>
        </w:numPr>
        <w:tabs>
          <w:tab w:val="num" w:pos="425"/>
        </w:tabs>
        <w:spacing w:line="360" w:lineRule="auto"/>
        <w:ind w:firstLineChars="0"/>
        <w:jc w:val="left"/>
        <w:outlineLvl w:val="0"/>
        <w:rPr>
          <w:rFonts w:ascii="微软雅黑" w:eastAsia="微软雅黑" w:hAnsi="微软雅黑" w:cs="Arial"/>
          <w:b/>
          <w:sz w:val="28"/>
          <w:szCs w:val="28"/>
        </w:rPr>
      </w:pPr>
      <w:bookmarkStart w:id="134" w:name="_Toc414608898"/>
      <w:r w:rsidRPr="00903C19">
        <w:rPr>
          <w:rFonts w:ascii="微软雅黑" w:eastAsia="微软雅黑" w:hAnsi="微软雅黑" w:cs="Arial" w:hint="eastAsia"/>
          <w:b/>
          <w:sz w:val="28"/>
          <w:szCs w:val="28"/>
        </w:rPr>
        <w:t>附录</w:t>
      </w:r>
      <w:bookmarkEnd w:id="134"/>
    </w:p>
    <w:p w14:paraId="0BC321D8" w14:textId="77777777" w:rsidR="00B40572" w:rsidRPr="00B40572" w:rsidRDefault="00B40572" w:rsidP="008A4925">
      <w:pPr>
        <w:rPr>
          <w:b/>
        </w:rPr>
      </w:pPr>
    </w:p>
    <w:sectPr w:rsidR="00B40572" w:rsidRPr="00B40572" w:rsidSect="00A30A05">
      <w:headerReference w:type="default" r:id="rId30"/>
      <w:footerReference w:type="defaul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67021B" w14:textId="77777777" w:rsidR="006F3851" w:rsidRDefault="006F3851" w:rsidP="00017B92">
      <w:r>
        <w:separator/>
      </w:r>
    </w:p>
  </w:endnote>
  <w:endnote w:type="continuationSeparator" w:id="0">
    <w:p w14:paraId="3164952A" w14:textId="77777777" w:rsidR="006F3851" w:rsidRDefault="006F3851" w:rsidP="00017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">
    <w:altName w:val="Times New Roman"/>
    <w:panose1 w:val="00000000000000000000"/>
    <w:charset w:val="00"/>
    <w:family w:val="roman"/>
    <w:notTrueType/>
    <w:pitch w:val="default"/>
  </w:font>
  <w:font w:name="">
    <w:charset w:val="65"/>
    <w:family w:val="modern"/>
    <w:pitch w:val="default"/>
    <w:sig w:usb0="FFFFFFFF" w:usb1="FFFFFFFF" w:usb2="00020000" w:usb3="0013EDFC" w:csb0="00000008" w:csb1="0013EC2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3BE45F" w14:textId="77777777" w:rsidR="006F3851" w:rsidRPr="00017B92" w:rsidRDefault="006F3851">
    <w:pPr>
      <w:pStyle w:val="11"/>
      <w:jc w:val="center"/>
      <w:rPr>
        <w:rFonts w:ascii="Verdana" w:hAnsi="Verdana"/>
      </w:rPr>
    </w:pPr>
    <w:r w:rsidRPr="00017B92">
      <w:rPr>
        <w:rFonts w:ascii="Verdana" w:hAnsi="Verdana"/>
      </w:rPr>
      <w:t>-</w:t>
    </w:r>
    <w:sdt>
      <w:sdtPr>
        <w:rPr>
          <w:rFonts w:ascii="Verdana" w:hAnsi="Verdana"/>
        </w:rPr>
        <w:id w:val="-1176025713"/>
        <w:docPartObj>
          <w:docPartGallery w:val="Page Numbers (Bottom of Page)"/>
          <w:docPartUnique/>
        </w:docPartObj>
      </w:sdtPr>
      <w:sdtContent>
        <w:r w:rsidRPr="00017B92">
          <w:rPr>
            <w:rFonts w:ascii="Verdana" w:hAnsi="Verdana"/>
          </w:rPr>
          <w:fldChar w:fldCharType="begin"/>
        </w:r>
        <w:r w:rsidRPr="00017B92">
          <w:rPr>
            <w:rFonts w:ascii="Verdana" w:hAnsi="Verdana"/>
          </w:rPr>
          <w:instrText>PAGE   \* MERGEFORMAT</w:instrText>
        </w:r>
        <w:r w:rsidRPr="00017B92">
          <w:rPr>
            <w:rFonts w:ascii="Verdana" w:hAnsi="Verdana"/>
          </w:rPr>
          <w:fldChar w:fldCharType="separate"/>
        </w:r>
        <w:r w:rsidR="00CA352A" w:rsidRPr="00CA352A">
          <w:rPr>
            <w:rFonts w:ascii="Verdana" w:hAnsi="Verdana"/>
            <w:noProof/>
            <w:lang w:val="zh-CN"/>
          </w:rPr>
          <w:t>21</w:t>
        </w:r>
        <w:r w:rsidRPr="00017B92">
          <w:rPr>
            <w:rFonts w:ascii="Verdana" w:hAnsi="Verdana"/>
          </w:rPr>
          <w:fldChar w:fldCharType="end"/>
        </w:r>
        <w:r w:rsidRPr="00017B92">
          <w:rPr>
            <w:rFonts w:ascii="Verdana" w:hAnsi="Verdana"/>
          </w:rPr>
          <w:t>-</w:t>
        </w:r>
      </w:sdtContent>
    </w:sdt>
  </w:p>
  <w:p w14:paraId="25B4E136" w14:textId="77777777" w:rsidR="006F3851" w:rsidRDefault="006F3851"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EA89C2" w14:textId="77777777" w:rsidR="006F3851" w:rsidRDefault="006F3851" w:rsidP="00017B92">
      <w:r>
        <w:separator/>
      </w:r>
    </w:p>
  </w:footnote>
  <w:footnote w:type="continuationSeparator" w:id="0">
    <w:p w14:paraId="2D3A6318" w14:textId="77777777" w:rsidR="006F3851" w:rsidRDefault="006F3851" w:rsidP="00017B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3CAB45" w14:textId="77777777" w:rsidR="006F3851" w:rsidRDefault="006F3851" w:rsidP="005224F3">
    <w:pPr>
      <w:tabs>
        <w:tab w:val="left" w:pos="2880"/>
      </w:tabs>
      <w:ind w:rightChars="-330" w:right="-693"/>
    </w:pPr>
    <w:r>
      <w:rPr>
        <w:noProof/>
      </w:rPr>
      <w:drawing>
        <wp:inline distT="0" distB="0" distL="0" distR="0" wp14:anchorId="379BE69F" wp14:editId="72EB3527">
          <wp:extent cx="560564" cy="238350"/>
          <wp:effectExtent l="0" t="0" r="0" b="9525"/>
          <wp:docPr id="1" name="图片 1" descr="d:\Users\yrshi\Desktop\图片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Users\yrshi\Desktop\图片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564" cy="238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 w:hint="eastAsia"/>
        <w:color w:val="000080"/>
        <w:sz w:val="40"/>
        <w:szCs w:val="40"/>
      </w:rPr>
      <w:t xml:space="preserve">                   </w:t>
    </w:r>
    <w:r w:rsidRPr="00017B92">
      <w:rPr>
        <w:rFonts w:ascii="Verdana" w:hAnsi="Verdana" w:cs="Arial"/>
        <w:color w:val="548DD4" w:themeColor="text2" w:themeTint="99"/>
        <w:sz w:val="18"/>
        <w:szCs w:val="18"/>
      </w:rPr>
      <w:t>Product Requirements Document (PRD)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009D5"/>
    <w:multiLevelType w:val="hybridMultilevel"/>
    <w:tmpl w:val="AB0C950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AD1BE1"/>
    <w:multiLevelType w:val="hybridMultilevel"/>
    <w:tmpl w:val="BECC37E4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">
    <w:nsid w:val="0AAA50AB"/>
    <w:multiLevelType w:val="hybridMultilevel"/>
    <w:tmpl w:val="EEBC48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B1F4D54"/>
    <w:multiLevelType w:val="hybridMultilevel"/>
    <w:tmpl w:val="C9C87650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4">
    <w:nsid w:val="0B7C4890"/>
    <w:multiLevelType w:val="hybridMultilevel"/>
    <w:tmpl w:val="E9109B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CD160F6"/>
    <w:multiLevelType w:val="hybridMultilevel"/>
    <w:tmpl w:val="8BAA9ACE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6">
    <w:nsid w:val="0FDA4A9B"/>
    <w:multiLevelType w:val="hybridMultilevel"/>
    <w:tmpl w:val="7F36D79E"/>
    <w:lvl w:ilvl="0" w:tplc="8A7AF714">
      <w:start w:val="1"/>
      <w:numFmt w:val="bullet"/>
      <w:lvlText w:val=""/>
      <w:lvlJc w:val="left"/>
      <w:pPr>
        <w:ind w:left="841" w:hanging="42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7">
    <w:nsid w:val="10E42454"/>
    <w:multiLevelType w:val="hybridMultilevel"/>
    <w:tmpl w:val="1B969F5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12F7CC4"/>
    <w:multiLevelType w:val="hybridMultilevel"/>
    <w:tmpl w:val="7EE0C1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2503568"/>
    <w:multiLevelType w:val="hybridMultilevel"/>
    <w:tmpl w:val="00EEE7C8"/>
    <w:lvl w:ilvl="0" w:tplc="04D23BF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896770F"/>
    <w:multiLevelType w:val="hybridMultilevel"/>
    <w:tmpl w:val="F41EC08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9580CC3"/>
    <w:multiLevelType w:val="hybridMultilevel"/>
    <w:tmpl w:val="935222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1BC51A3B"/>
    <w:multiLevelType w:val="hybridMultilevel"/>
    <w:tmpl w:val="F6E2FF2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C73306D"/>
    <w:multiLevelType w:val="hybridMultilevel"/>
    <w:tmpl w:val="270440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4620F72"/>
    <w:multiLevelType w:val="hybridMultilevel"/>
    <w:tmpl w:val="6A885D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49A6D5F"/>
    <w:multiLevelType w:val="hybridMultilevel"/>
    <w:tmpl w:val="F2040CF4"/>
    <w:lvl w:ilvl="0" w:tplc="CC94EC12">
      <w:start w:val="1"/>
      <w:numFmt w:val="decimal"/>
      <w:lvlText w:val="%1-"/>
      <w:lvlJc w:val="left"/>
      <w:pPr>
        <w:ind w:left="1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10" w:hanging="420"/>
      </w:pPr>
    </w:lvl>
    <w:lvl w:ilvl="2" w:tplc="0409001B" w:tentative="1">
      <w:start w:val="1"/>
      <w:numFmt w:val="lowerRoman"/>
      <w:lvlText w:val="%3."/>
      <w:lvlJc w:val="right"/>
      <w:pPr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ind w:left="3150" w:hanging="420"/>
      </w:pPr>
    </w:lvl>
    <w:lvl w:ilvl="4" w:tplc="04090019" w:tentative="1">
      <w:start w:val="1"/>
      <w:numFmt w:val="lowerLetter"/>
      <w:lvlText w:val="%5)"/>
      <w:lvlJc w:val="left"/>
      <w:pPr>
        <w:ind w:left="3570" w:hanging="420"/>
      </w:pPr>
    </w:lvl>
    <w:lvl w:ilvl="5" w:tplc="0409001B" w:tentative="1">
      <w:start w:val="1"/>
      <w:numFmt w:val="lowerRoman"/>
      <w:lvlText w:val="%6."/>
      <w:lvlJc w:val="right"/>
      <w:pPr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ind w:left="4410" w:hanging="420"/>
      </w:pPr>
    </w:lvl>
    <w:lvl w:ilvl="7" w:tplc="04090019" w:tentative="1">
      <w:start w:val="1"/>
      <w:numFmt w:val="lowerLetter"/>
      <w:lvlText w:val="%8)"/>
      <w:lvlJc w:val="left"/>
      <w:pPr>
        <w:ind w:left="4830" w:hanging="420"/>
      </w:pPr>
    </w:lvl>
    <w:lvl w:ilvl="8" w:tplc="0409001B" w:tentative="1">
      <w:start w:val="1"/>
      <w:numFmt w:val="lowerRoman"/>
      <w:lvlText w:val="%9."/>
      <w:lvlJc w:val="right"/>
      <w:pPr>
        <w:ind w:left="5250" w:hanging="420"/>
      </w:pPr>
    </w:lvl>
  </w:abstractNum>
  <w:abstractNum w:abstractNumId="16">
    <w:nsid w:val="253C28D6"/>
    <w:multiLevelType w:val="hybridMultilevel"/>
    <w:tmpl w:val="7D30261E"/>
    <w:lvl w:ilvl="0" w:tplc="04090009">
      <w:start w:val="1"/>
      <w:numFmt w:val="bullet"/>
      <w:lvlText w:val=""/>
      <w:lvlJc w:val="left"/>
      <w:pPr>
        <w:ind w:left="18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17">
    <w:nsid w:val="2616596F"/>
    <w:multiLevelType w:val="hybridMultilevel"/>
    <w:tmpl w:val="A2528CF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271333AC"/>
    <w:multiLevelType w:val="multilevel"/>
    <w:tmpl w:val="266ED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>
    <w:nsid w:val="28340448"/>
    <w:multiLevelType w:val="hybridMultilevel"/>
    <w:tmpl w:val="CEDA370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A570C8D"/>
    <w:multiLevelType w:val="hybridMultilevel"/>
    <w:tmpl w:val="B6961CD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F371803"/>
    <w:multiLevelType w:val="hybridMultilevel"/>
    <w:tmpl w:val="8CA287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2F4077E3"/>
    <w:multiLevelType w:val="hybridMultilevel"/>
    <w:tmpl w:val="006C9EE0"/>
    <w:lvl w:ilvl="0" w:tplc="B5E80F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31C6E12"/>
    <w:multiLevelType w:val="hybridMultilevel"/>
    <w:tmpl w:val="A3E87B44"/>
    <w:lvl w:ilvl="0" w:tplc="A27E69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7E50477"/>
    <w:multiLevelType w:val="hybridMultilevel"/>
    <w:tmpl w:val="91946A90"/>
    <w:lvl w:ilvl="0" w:tplc="8F20323E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0AC4936"/>
    <w:multiLevelType w:val="hybridMultilevel"/>
    <w:tmpl w:val="9B3AA4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1AC1EF3"/>
    <w:multiLevelType w:val="hybridMultilevel"/>
    <w:tmpl w:val="B6961CD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2201A75"/>
    <w:multiLevelType w:val="hybridMultilevel"/>
    <w:tmpl w:val="8E108DB8"/>
    <w:lvl w:ilvl="0" w:tplc="AF585A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A557689"/>
    <w:multiLevelType w:val="hybridMultilevel"/>
    <w:tmpl w:val="AC502C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4E1D66EA"/>
    <w:multiLevelType w:val="hybridMultilevel"/>
    <w:tmpl w:val="8E4EB1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50076171"/>
    <w:multiLevelType w:val="hybridMultilevel"/>
    <w:tmpl w:val="DEAAD30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B5B731A"/>
    <w:multiLevelType w:val="hybridMultilevel"/>
    <w:tmpl w:val="A46A14A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F3C4FDA"/>
    <w:multiLevelType w:val="hybridMultilevel"/>
    <w:tmpl w:val="35C07A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>
    <w:nsid w:val="63CD76E6"/>
    <w:multiLevelType w:val="hybridMultilevel"/>
    <w:tmpl w:val="20F8320C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4">
    <w:nsid w:val="67226170"/>
    <w:multiLevelType w:val="hybridMultilevel"/>
    <w:tmpl w:val="FBFCA1F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F961A00"/>
    <w:multiLevelType w:val="multilevel"/>
    <w:tmpl w:val="33885EE0"/>
    <w:lvl w:ilvl="0">
      <w:start w:val="2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5"/>
      <w:numFmt w:val="decimal"/>
      <w:lvlText w:val="%1.%2.%3.%4"/>
      <w:lvlJc w:val="left"/>
      <w:pPr>
        <w:ind w:left="810" w:hanging="8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>
    <w:nsid w:val="716457B9"/>
    <w:multiLevelType w:val="hybridMultilevel"/>
    <w:tmpl w:val="4AD08282"/>
    <w:lvl w:ilvl="0" w:tplc="04090009">
      <w:start w:val="1"/>
      <w:numFmt w:val="bullet"/>
      <w:lvlText w:val=""/>
      <w:lvlJc w:val="left"/>
      <w:pPr>
        <w:ind w:left="18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37">
    <w:nsid w:val="74B81401"/>
    <w:multiLevelType w:val="hybridMultilevel"/>
    <w:tmpl w:val="052E0F62"/>
    <w:lvl w:ilvl="0" w:tplc="8F20323E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7DE489B"/>
    <w:multiLevelType w:val="multilevel"/>
    <w:tmpl w:val="658AC0D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微软雅黑" w:eastAsia="微软雅黑" w:hAnsi="微软雅黑" w:hint="eastAsia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426" w:hanging="42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21"/>
        </w:tabs>
        <w:ind w:left="1021" w:hanging="102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38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7"/>
        </w:tabs>
        <w:ind w:left="4394" w:hanging="439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19"/>
        </w:tabs>
        <w:ind w:left="5102" w:hanging="5102"/>
      </w:pPr>
      <w:rPr>
        <w:rFonts w:hint="eastAsia"/>
      </w:rPr>
    </w:lvl>
  </w:abstractNum>
  <w:abstractNum w:abstractNumId="39">
    <w:nsid w:val="78F5280E"/>
    <w:multiLevelType w:val="hybridMultilevel"/>
    <w:tmpl w:val="A22603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7EF544F2"/>
    <w:multiLevelType w:val="hybridMultilevel"/>
    <w:tmpl w:val="80C22142"/>
    <w:lvl w:ilvl="0" w:tplc="B5BC8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F401847"/>
    <w:multiLevelType w:val="hybridMultilevel"/>
    <w:tmpl w:val="170EB5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8"/>
  </w:num>
  <w:num w:numId="2">
    <w:abstractNumId w:val="8"/>
  </w:num>
  <w:num w:numId="3">
    <w:abstractNumId w:val="13"/>
  </w:num>
  <w:num w:numId="4">
    <w:abstractNumId w:val="6"/>
  </w:num>
  <w:num w:numId="5">
    <w:abstractNumId w:val="25"/>
  </w:num>
  <w:num w:numId="6">
    <w:abstractNumId w:val="39"/>
  </w:num>
  <w:num w:numId="7">
    <w:abstractNumId w:val="22"/>
  </w:num>
  <w:num w:numId="8">
    <w:abstractNumId w:val="12"/>
  </w:num>
  <w:num w:numId="9">
    <w:abstractNumId w:val="21"/>
  </w:num>
  <w:num w:numId="10">
    <w:abstractNumId w:val="28"/>
  </w:num>
  <w:num w:numId="11">
    <w:abstractNumId w:val="5"/>
  </w:num>
  <w:num w:numId="12">
    <w:abstractNumId w:val="15"/>
  </w:num>
  <w:num w:numId="13">
    <w:abstractNumId w:val="26"/>
  </w:num>
  <w:num w:numId="14">
    <w:abstractNumId w:val="1"/>
  </w:num>
  <w:num w:numId="15">
    <w:abstractNumId w:val="33"/>
  </w:num>
  <w:num w:numId="16">
    <w:abstractNumId w:val="14"/>
  </w:num>
  <w:num w:numId="17">
    <w:abstractNumId w:val="7"/>
  </w:num>
  <w:num w:numId="18">
    <w:abstractNumId w:val="10"/>
  </w:num>
  <w:num w:numId="19">
    <w:abstractNumId w:val="30"/>
  </w:num>
  <w:num w:numId="20">
    <w:abstractNumId w:val="41"/>
  </w:num>
  <w:num w:numId="21">
    <w:abstractNumId w:val="37"/>
  </w:num>
  <w:num w:numId="22">
    <w:abstractNumId w:val="16"/>
  </w:num>
  <w:num w:numId="23">
    <w:abstractNumId w:val="17"/>
  </w:num>
  <w:num w:numId="24">
    <w:abstractNumId w:val="0"/>
  </w:num>
  <w:num w:numId="25">
    <w:abstractNumId w:val="19"/>
  </w:num>
  <w:num w:numId="26">
    <w:abstractNumId w:val="32"/>
  </w:num>
  <w:num w:numId="27">
    <w:abstractNumId w:val="27"/>
  </w:num>
  <w:num w:numId="28">
    <w:abstractNumId w:val="36"/>
  </w:num>
  <w:num w:numId="29">
    <w:abstractNumId w:val="23"/>
  </w:num>
  <w:num w:numId="30">
    <w:abstractNumId w:val="9"/>
  </w:num>
  <w:num w:numId="31">
    <w:abstractNumId w:val="34"/>
  </w:num>
  <w:num w:numId="32">
    <w:abstractNumId w:val="31"/>
  </w:num>
  <w:num w:numId="33">
    <w:abstractNumId w:val="20"/>
  </w:num>
  <w:num w:numId="34">
    <w:abstractNumId w:val="40"/>
  </w:num>
  <w:num w:numId="35">
    <w:abstractNumId w:val="29"/>
  </w:num>
  <w:num w:numId="36">
    <w:abstractNumId w:val="11"/>
  </w:num>
  <w:num w:numId="37">
    <w:abstractNumId w:val="18"/>
  </w:num>
  <w:num w:numId="3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5"/>
  </w:num>
  <w:num w:numId="47">
    <w:abstractNumId w:val="24"/>
  </w:num>
  <w:num w:numId="48">
    <w:abstractNumId w:val="3"/>
  </w:num>
  <w:num w:numId="49">
    <w:abstractNumId w:val="2"/>
  </w:num>
  <w:num w:numId="50">
    <w:abstractNumId w:val="4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60F"/>
    <w:rsid w:val="000016A7"/>
    <w:rsid w:val="00007B81"/>
    <w:rsid w:val="00012D4E"/>
    <w:rsid w:val="00014426"/>
    <w:rsid w:val="00015853"/>
    <w:rsid w:val="00016071"/>
    <w:rsid w:val="00016559"/>
    <w:rsid w:val="00016C2A"/>
    <w:rsid w:val="00016EC6"/>
    <w:rsid w:val="00017B92"/>
    <w:rsid w:val="000201F4"/>
    <w:rsid w:val="00021483"/>
    <w:rsid w:val="000235BD"/>
    <w:rsid w:val="0002399B"/>
    <w:rsid w:val="0002579B"/>
    <w:rsid w:val="000262FC"/>
    <w:rsid w:val="00027350"/>
    <w:rsid w:val="00033102"/>
    <w:rsid w:val="00034356"/>
    <w:rsid w:val="00040289"/>
    <w:rsid w:val="00041149"/>
    <w:rsid w:val="00042E83"/>
    <w:rsid w:val="0004495F"/>
    <w:rsid w:val="000472DF"/>
    <w:rsid w:val="00047E36"/>
    <w:rsid w:val="00050F54"/>
    <w:rsid w:val="00053D92"/>
    <w:rsid w:val="000570AE"/>
    <w:rsid w:val="000574D7"/>
    <w:rsid w:val="00060BA6"/>
    <w:rsid w:val="000614F8"/>
    <w:rsid w:val="00066FFC"/>
    <w:rsid w:val="00070070"/>
    <w:rsid w:val="00073016"/>
    <w:rsid w:val="00074041"/>
    <w:rsid w:val="00074E63"/>
    <w:rsid w:val="000765BF"/>
    <w:rsid w:val="000777E7"/>
    <w:rsid w:val="00077803"/>
    <w:rsid w:val="00080BE3"/>
    <w:rsid w:val="000810D2"/>
    <w:rsid w:val="00082324"/>
    <w:rsid w:val="00083B6C"/>
    <w:rsid w:val="0008477A"/>
    <w:rsid w:val="0009134B"/>
    <w:rsid w:val="00094844"/>
    <w:rsid w:val="00097326"/>
    <w:rsid w:val="00097563"/>
    <w:rsid w:val="000976BF"/>
    <w:rsid w:val="00097F1B"/>
    <w:rsid w:val="000A242B"/>
    <w:rsid w:val="000A4A5A"/>
    <w:rsid w:val="000A5D8F"/>
    <w:rsid w:val="000A716B"/>
    <w:rsid w:val="000B00D0"/>
    <w:rsid w:val="000B01C9"/>
    <w:rsid w:val="000B659F"/>
    <w:rsid w:val="000B70CF"/>
    <w:rsid w:val="000C2EE6"/>
    <w:rsid w:val="000C63F2"/>
    <w:rsid w:val="000D1086"/>
    <w:rsid w:val="000D40ED"/>
    <w:rsid w:val="000D4128"/>
    <w:rsid w:val="000E0490"/>
    <w:rsid w:val="000E33E6"/>
    <w:rsid w:val="000E6FDC"/>
    <w:rsid w:val="000F0754"/>
    <w:rsid w:val="000F2833"/>
    <w:rsid w:val="000F3179"/>
    <w:rsid w:val="000F540E"/>
    <w:rsid w:val="000F5910"/>
    <w:rsid w:val="000F5F8C"/>
    <w:rsid w:val="000F7C7E"/>
    <w:rsid w:val="001010AC"/>
    <w:rsid w:val="00102F0D"/>
    <w:rsid w:val="00112EBF"/>
    <w:rsid w:val="00116EA9"/>
    <w:rsid w:val="001210A5"/>
    <w:rsid w:val="001210D5"/>
    <w:rsid w:val="001213AD"/>
    <w:rsid w:val="00123B7E"/>
    <w:rsid w:val="001243EB"/>
    <w:rsid w:val="001250E3"/>
    <w:rsid w:val="0012539D"/>
    <w:rsid w:val="00125D4C"/>
    <w:rsid w:val="00126A49"/>
    <w:rsid w:val="00126E41"/>
    <w:rsid w:val="00127290"/>
    <w:rsid w:val="001303CC"/>
    <w:rsid w:val="0013191E"/>
    <w:rsid w:val="00132245"/>
    <w:rsid w:val="001338B8"/>
    <w:rsid w:val="001340FC"/>
    <w:rsid w:val="001344BE"/>
    <w:rsid w:val="001346E8"/>
    <w:rsid w:val="00134BD1"/>
    <w:rsid w:val="0014278A"/>
    <w:rsid w:val="001431EA"/>
    <w:rsid w:val="00144B5E"/>
    <w:rsid w:val="00145BD3"/>
    <w:rsid w:val="00147D3B"/>
    <w:rsid w:val="00147DBB"/>
    <w:rsid w:val="00150A6D"/>
    <w:rsid w:val="0015389D"/>
    <w:rsid w:val="00153E07"/>
    <w:rsid w:val="00155126"/>
    <w:rsid w:val="00161A24"/>
    <w:rsid w:val="0016219D"/>
    <w:rsid w:val="00162DB4"/>
    <w:rsid w:val="00163A78"/>
    <w:rsid w:val="001642AF"/>
    <w:rsid w:val="00165298"/>
    <w:rsid w:val="0016698D"/>
    <w:rsid w:val="0017226B"/>
    <w:rsid w:val="0017360F"/>
    <w:rsid w:val="00175915"/>
    <w:rsid w:val="00175B11"/>
    <w:rsid w:val="001836F5"/>
    <w:rsid w:val="00183DE1"/>
    <w:rsid w:val="00185880"/>
    <w:rsid w:val="00190BF5"/>
    <w:rsid w:val="0019202F"/>
    <w:rsid w:val="00193CE8"/>
    <w:rsid w:val="0019540D"/>
    <w:rsid w:val="001963B5"/>
    <w:rsid w:val="0019763C"/>
    <w:rsid w:val="00197E79"/>
    <w:rsid w:val="001A009E"/>
    <w:rsid w:val="001A7B32"/>
    <w:rsid w:val="001A7F8D"/>
    <w:rsid w:val="001B015B"/>
    <w:rsid w:val="001B08C7"/>
    <w:rsid w:val="001B4CEA"/>
    <w:rsid w:val="001B6559"/>
    <w:rsid w:val="001B73E8"/>
    <w:rsid w:val="001C15CD"/>
    <w:rsid w:val="001C1C8D"/>
    <w:rsid w:val="001C2E4C"/>
    <w:rsid w:val="001C332B"/>
    <w:rsid w:val="001C3930"/>
    <w:rsid w:val="001C3CF9"/>
    <w:rsid w:val="001C3E12"/>
    <w:rsid w:val="001C49BC"/>
    <w:rsid w:val="001C76DD"/>
    <w:rsid w:val="001D12F4"/>
    <w:rsid w:val="001D318E"/>
    <w:rsid w:val="001D5ADE"/>
    <w:rsid w:val="001D61B7"/>
    <w:rsid w:val="001D6C8A"/>
    <w:rsid w:val="001D74B2"/>
    <w:rsid w:val="001D7537"/>
    <w:rsid w:val="001D7842"/>
    <w:rsid w:val="001E100B"/>
    <w:rsid w:val="001E164A"/>
    <w:rsid w:val="001E1F04"/>
    <w:rsid w:val="001E3FEF"/>
    <w:rsid w:val="001E4167"/>
    <w:rsid w:val="001E5EFF"/>
    <w:rsid w:val="001E7545"/>
    <w:rsid w:val="001F1545"/>
    <w:rsid w:val="001F3DBF"/>
    <w:rsid w:val="001F5C98"/>
    <w:rsid w:val="001F6576"/>
    <w:rsid w:val="0020343B"/>
    <w:rsid w:val="002034CF"/>
    <w:rsid w:val="00203995"/>
    <w:rsid w:val="002044BE"/>
    <w:rsid w:val="00205439"/>
    <w:rsid w:val="00206C29"/>
    <w:rsid w:val="00210C6A"/>
    <w:rsid w:val="00211CB8"/>
    <w:rsid w:val="00212E2F"/>
    <w:rsid w:val="00214EDB"/>
    <w:rsid w:val="00216AB8"/>
    <w:rsid w:val="00217A8F"/>
    <w:rsid w:val="00221379"/>
    <w:rsid w:val="00222F09"/>
    <w:rsid w:val="00224DFD"/>
    <w:rsid w:val="002252F8"/>
    <w:rsid w:val="002267A0"/>
    <w:rsid w:val="00231127"/>
    <w:rsid w:val="0023125F"/>
    <w:rsid w:val="00231821"/>
    <w:rsid w:val="00232ADC"/>
    <w:rsid w:val="002373DE"/>
    <w:rsid w:val="002406BD"/>
    <w:rsid w:val="00240C43"/>
    <w:rsid w:val="00240DE5"/>
    <w:rsid w:val="00241F0D"/>
    <w:rsid w:val="00242649"/>
    <w:rsid w:val="00242FBC"/>
    <w:rsid w:val="00245304"/>
    <w:rsid w:val="0025009D"/>
    <w:rsid w:val="0025163D"/>
    <w:rsid w:val="0025268B"/>
    <w:rsid w:val="00252C43"/>
    <w:rsid w:val="002548EC"/>
    <w:rsid w:val="00254A25"/>
    <w:rsid w:val="00254B53"/>
    <w:rsid w:val="00254BDF"/>
    <w:rsid w:val="002559E3"/>
    <w:rsid w:val="002600EE"/>
    <w:rsid w:val="00260183"/>
    <w:rsid w:val="00262C40"/>
    <w:rsid w:val="002648CA"/>
    <w:rsid w:val="00264FFF"/>
    <w:rsid w:val="002650A6"/>
    <w:rsid w:val="00265898"/>
    <w:rsid w:val="00267338"/>
    <w:rsid w:val="00271105"/>
    <w:rsid w:val="002722FD"/>
    <w:rsid w:val="00272CBD"/>
    <w:rsid w:val="002756BA"/>
    <w:rsid w:val="002770F7"/>
    <w:rsid w:val="002828D5"/>
    <w:rsid w:val="0028323C"/>
    <w:rsid w:val="002860C7"/>
    <w:rsid w:val="00286B4E"/>
    <w:rsid w:val="00287181"/>
    <w:rsid w:val="00290940"/>
    <w:rsid w:val="002909A5"/>
    <w:rsid w:val="00297550"/>
    <w:rsid w:val="00297CBC"/>
    <w:rsid w:val="002A0A41"/>
    <w:rsid w:val="002A0CF1"/>
    <w:rsid w:val="002A3E9A"/>
    <w:rsid w:val="002A5251"/>
    <w:rsid w:val="002A7CB2"/>
    <w:rsid w:val="002B2E7C"/>
    <w:rsid w:val="002B32A6"/>
    <w:rsid w:val="002B509E"/>
    <w:rsid w:val="002B6A3F"/>
    <w:rsid w:val="002B6D10"/>
    <w:rsid w:val="002B7608"/>
    <w:rsid w:val="002C050E"/>
    <w:rsid w:val="002C0EDF"/>
    <w:rsid w:val="002C1D69"/>
    <w:rsid w:val="002C1D97"/>
    <w:rsid w:val="002C3347"/>
    <w:rsid w:val="002C4978"/>
    <w:rsid w:val="002C4BA3"/>
    <w:rsid w:val="002C5736"/>
    <w:rsid w:val="002C5775"/>
    <w:rsid w:val="002C57B9"/>
    <w:rsid w:val="002D058A"/>
    <w:rsid w:val="002D184D"/>
    <w:rsid w:val="002D1F69"/>
    <w:rsid w:val="002D21F9"/>
    <w:rsid w:val="002D2AF8"/>
    <w:rsid w:val="002D5367"/>
    <w:rsid w:val="002D54C2"/>
    <w:rsid w:val="002D7052"/>
    <w:rsid w:val="002D766A"/>
    <w:rsid w:val="002E08F5"/>
    <w:rsid w:val="002E19C4"/>
    <w:rsid w:val="002E2B8C"/>
    <w:rsid w:val="002E300E"/>
    <w:rsid w:val="002E335B"/>
    <w:rsid w:val="002E66C8"/>
    <w:rsid w:val="002F1A8D"/>
    <w:rsid w:val="002F1BBD"/>
    <w:rsid w:val="002F2A9D"/>
    <w:rsid w:val="002F37AB"/>
    <w:rsid w:val="002F44EF"/>
    <w:rsid w:val="002F7157"/>
    <w:rsid w:val="00303B35"/>
    <w:rsid w:val="00303E25"/>
    <w:rsid w:val="0030424F"/>
    <w:rsid w:val="00304E2D"/>
    <w:rsid w:val="00306C31"/>
    <w:rsid w:val="00306C99"/>
    <w:rsid w:val="00307CA7"/>
    <w:rsid w:val="00311127"/>
    <w:rsid w:val="0031152B"/>
    <w:rsid w:val="003142E7"/>
    <w:rsid w:val="003147F1"/>
    <w:rsid w:val="00314C97"/>
    <w:rsid w:val="003159DE"/>
    <w:rsid w:val="00315EA1"/>
    <w:rsid w:val="003166BA"/>
    <w:rsid w:val="00316C5A"/>
    <w:rsid w:val="00325183"/>
    <w:rsid w:val="00325EF5"/>
    <w:rsid w:val="00330112"/>
    <w:rsid w:val="00330807"/>
    <w:rsid w:val="0033760D"/>
    <w:rsid w:val="00344FA8"/>
    <w:rsid w:val="00346624"/>
    <w:rsid w:val="00346CDA"/>
    <w:rsid w:val="00352FF4"/>
    <w:rsid w:val="003533DD"/>
    <w:rsid w:val="00357143"/>
    <w:rsid w:val="003574B8"/>
    <w:rsid w:val="00360D68"/>
    <w:rsid w:val="00363E29"/>
    <w:rsid w:val="003670F6"/>
    <w:rsid w:val="00367EC0"/>
    <w:rsid w:val="0037033B"/>
    <w:rsid w:val="00371294"/>
    <w:rsid w:val="003722BA"/>
    <w:rsid w:val="00373B0F"/>
    <w:rsid w:val="00373B17"/>
    <w:rsid w:val="003748E6"/>
    <w:rsid w:val="00374918"/>
    <w:rsid w:val="00376466"/>
    <w:rsid w:val="00377978"/>
    <w:rsid w:val="00380A50"/>
    <w:rsid w:val="00380D87"/>
    <w:rsid w:val="003825C2"/>
    <w:rsid w:val="00384352"/>
    <w:rsid w:val="0038474B"/>
    <w:rsid w:val="00385BF3"/>
    <w:rsid w:val="00385D1B"/>
    <w:rsid w:val="00387D40"/>
    <w:rsid w:val="00391504"/>
    <w:rsid w:val="003917A5"/>
    <w:rsid w:val="00391E9E"/>
    <w:rsid w:val="003933CE"/>
    <w:rsid w:val="00393542"/>
    <w:rsid w:val="00396C77"/>
    <w:rsid w:val="003A0684"/>
    <w:rsid w:val="003A1DB4"/>
    <w:rsid w:val="003A3007"/>
    <w:rsid w:val="003A3445"/>
    <w:rsid w:val="003A3A7A"/>
    <w:rsid w:val="003A3C8B"/>
    <w:rsid w:val="003A4D05"/>
    <w:rsid w:val="003A4F94"/>
    <w:rsid w:val="003A50F1"/>
    <w:rsid w:val="003A64F8"/>
    <w:rsid w:val="003B0BDD"/>
    <w:rsid w:val="003B22C1"/>
    <w:rsid w:val="003B3165"/>
    <w:rsid w:val="003B3BC1"/>
    <w:rsid w:val="003C1C25"/>
    <w:rsid w:val="003C3FB3"/>
    <w:rsid w:val="003C4A40"/>
    <w:rsid w:val="003C757F"/>
    <w:rsid w:val="003D0AB2"/>
    <w:rsid w:val="003D29C7"/>
    <w:rsid w:val="003D312C"/>
    <w:rsid w:val="003D5CE1"/>
    <w:rsid w:val="003E124D"/>
    <w:rsid w:val="003E152B"/>
    <w:rsid w:val="003E2C05"/>
    <w:rsid w:val="003E61CF"/>
    <w:rsid w:val="003E6B2A"/>
    <w:rsid w:val="003F0879"/>
    <w:rsid w:val="003F1500"/>
    <w:rsid w:val="003F29D5"/>
    <w:rsid w:val="003F2E76"/>
    <w:rsid w:val="003F4366"/>
    <w:rsid w:val="003F45D8"/>
    <w:rsid w:val="003F49CC"/>
    <w:rsid w:val="003F4BB4"/>
    <w:rsid w:val="003F68D2"/>
    <w:rsid w:val="003F71C6"/>
    <w:rsid w:val="003F7AA7"/>
    <w:rsid w:val="00400664"/>
    <w:rsid w:val="00400989"/>
    <w:rsid w:val="00402832"/>
    <w:rsid w:val="00403BB0"/>
    <w:rsid w:val="00405BA2"/>
    <w:rsid w:val="0040615B"/>
    <w:rsid w:val="00406178"/>
    <w:rsid w:val="00406E63"/>
    <w:rsid w:val="00406F58"/>
    <w:rsid w:val="00410F07"/>
    <w:rsid w:val="00411ED3"/>
    <w:rsid w:val="0041231C"/>
    <w:rsid w:val="00413127"/>
    <w:rsid w:val="00413E5F"/>
    <w:rsid w:val="0041446C"/>
    <w:rsid w:val="00415EA9"/>
    <w:rsid w:val="00415F59"/>
    <w:rsid w:val="004164C8"/>
    <w:rsid w:val="00420E05"/>
    <w:rsid w:val="00421469"/>
    <w:rsid w:val="00421629"/>
    <w:rsid w:val="00423B1E"/>
    <w:rsid w:val="004249B0"/>
    <w:rsid w:val="00425453"/>
    <w:rsid w:val="004277BB"/>
    <w:rsid w:val="004315E8"/>
    <w:rsid w:val="00432987"/>
    <w:rsid w:val="0043745B"/>
    <w:rsid w:val="00437600"/>
    <w:rsid w:val="004448E9"/>
    <w:rsid w:val="0044684B"/>
    <w:rsid w:val="00447328"/>
    <w:rsid w:val="004568E8"/>
    <w:rsid w:val="0045749A"/>
    <w:rsid w:val="004601D5"/>
    <w:rsid w:val="004616A5"/>
    <w:rsid w:val="0046221E"/>
    <w:rsid w:val="004648F1"/>
    <w:rsid w:val="00466E52"/>
    <w:rsid w:val="0047051C"/>
    <w:rsid w:val="00470EB6"/>
    <w:rsid w:val="00474DDD"/>
    <w:rsid w:val="004753F3"/>
    <w:rsid w:val="00476015"/>
    <w:rsid w:val="0048357F"/>
    <w:rsid w:val="00486088"/>
    <w:rsid w:val="00486A15"/>
    <w:rsid w:val="00487EE2"/>
    <w:rsid w:val="00494E36"/>
    <w:rsid w:val="00495AA0"/>
    <w:rsid w:val="004960C4"/>
    <w:rsid w:val="00496D52"/>
    <w:rsid w:val="0049748E"/>
    <w:rsid w:val="00497579"/>
    <w:rsid w:val="004A19A7"/>
    <w:rsid w:val="004A22BE"/>
    <w:rsid w:val="004A4FAA"/>
    <w:rsid w:val="004A53E3"/>
    <w:rsid w:val="004A6113"/>
    <w:rsid w:val="004B0AD8"/>
    <w:rsid w:val="004B118A"/>
    <w:rsid w:val="004B1923"/>
    <w:rsid w:val="004B51BD"/>
    <w:rsid w:val="004B53D5"/>
    <w:rsid w:val="004B5B4B"/>
    <w:rsid w:val="004B5DDF"/>
    <w:rsid w:val="004B6E5D"/>
    <w:rsid w:val="004C1082"/>
    <w:rsid w:val="004C389F"/>
    <w:rsid w:val="004C48D0"/>
    <w:rsid w:val="004C5A84"/>
    <w:rsid w:val="004C77E0"/>
    <w:rsid w:val="004D0A85"/>
    <w:rsid w:val="004D66C3"/>
    <w:rsid w:val="004D6E4B"/>
    <w:rsid w:val="004E0DDD"/>
    <w:rsid w:val="004E4213"/>
    <w:rsid w:val="004E5026"/>
    <w:rsid w:val="004E5B6F"/>
    <w:rsid w:val="004E6E17"/>
    <w:rsid w:val="004F3D2A"/>
    <w:rsid w:val="004F404C"/>
    <w:rsid w:val="004F4866"/>
    <w:rsid w:val="004F5F6B"/>
    <w:rsid w:val="004F60CE"/>
    <w:rsid w:val="00502BA5"/>
    <w:rsid w:val="00502C06"/>
    <w:rsid w:val="00503C66"/>
    <w:rsid w:val="00504B74"/>
    <w:rsid w:val="00504EE1"/>
    <w:rsid w:val="00506366"/>
    <w:rsid w:val="00507932"/>
    <w:rsid w:val="00507CC4"/>
    <w:rsid w:val="00507ED2"/>
    <w:rsid w:val="005108D0"/>
    <w:rsid w:val="0051229B"/>
    <w:rsid w:val="00512F7A"/>
    <w:rsid w:val="0051387A"/>
    <w:rsid w:val="005145F3"/>
    <w:rsid w:val="00514F5E"/>
    <w:rsid w:val="0051518B"/>
    <w:rsid w:val="0052086D"/>
    <w:rsid w:val="005217B8"/>
    <w:rsid w:val="005224F3"/>
    <w:rsid w:val="0052377D"/>
    <w:rsid w:val="00524B9B"/>
    <w:rsid w:val="00525857"/>
    <w:rsid w:val="005259B6"/>
    <w:rsid w:val="00525A8E"/>
    <w:rsid w:val="0052611C"/>
    <w:rsid w:val="00526179"/>
    <w:rsid w:val="00527B4E"/>
    <w:rsid w:val="00531773"/>
    <w:rsid w:val="005351E0"/>
    <w:rsid w:val="0053543C"/>
    <w:rsid w:val="0053737B"/>
    <w:rsid w:val="00540284"/>
    <w:rsid w:val="0054287C"/>
    <w:rsid w:val="00542E61"/>
    <w:rsid w:val="00545BB7"/>
    <w:rsid w:val="00546FBE"/>
    <w:rsid w:val="005505AE"/>
    <w:rsid w:val="005520E0"/>
    <w:rsid w:val="0055265E"/>
    <w:rsid w:val="00554C2A"/>
    <w:rsid w:val="00555248"/>
    <w:rsid w:val="00556CDD"/>
    <w:rsid w:val="0056151C"/>
    <w:rsid w:val="005631DF"/>
    <w:rsid w:val="00564578"/>
    <w:rsid w:val="00564AD1"/>
    <w:rsid w:val="005679F6"/>
    <w:rsid w:val="00570638"/>
    <w:rsid w:val="0057136C"/>
    <w:rsid w:val="005718B0"/>
    <w:rsid w:val="005719E4"/>
    <w:rsid w:val="005731D5"/>
    <w:rsid w:val="00573383"/>
    <w:rsid w:val="005762A5"/>
    <w:rsid w:val="00580B35"/>
    <w:rsid w:val="00580ECB"/>
    <w:rsid w:val="00582D2D"/>
    <w:rsid w:val="00582DE3"/>
    <w:rsid w:val="005835BE"/>
    <w:rsid w:val="0058418E"/>
    <w:rsid w:val="00584E56"/>
    <w:rsid w:val="00586530"/>
    <w:rsid w:val="00586900"/>
    <w:rsid w:val="0059311A"/>
    <w:rsid w:val="00594085"/>
    <w:rsid w:val="005952D5"/>
    <w:rsid w:val="005972A6"/>
    <w:rsid w:val="005A09AC"/>
    <w:rsid w:val="005A13CD"/>
    <w:rsid w:val="005A282E"/>
    <w:rsid w:val="005A6595"/>
    <w:rsid w:val="005B2FFD"/>
    <w:rsid w:val="005B45B7"/>
    <w:rsid w:val="005B78E1"/>
    <w:rsid w:val="005C1393"/>
    <w:rsid w:val="005C188C"/>
    <w:rsid w:val="005C2417"/>
    <w:rsid w:val="005C25B6"/>
    <w:rsid w:val="005C4919"/>
    <w:rsid w:val="005C5C03"/>
    <w:rsid w:val="005C70FD"/>
    <w:rsid w:val="005D0C36"/>
    <w:rsid w:val="005D2290"/>
    <w:rsid w:val="005D249D"/>
    <w:rsid w:val="005D3125"/>
    <w:rsid w:val="005D3F4E"/>
    <w:rsid w:val="005D79C0"/>
    <w:rsid w:val="005E0949"/>
    <w:rsid w:val="005E2536"/>
    <w:rsid w:val="005E2C75"/>
    <w:rsid w:val="005E324E"/>
    <w:rsid w:val="005E4DE5"/>
    <w:rsid w:val="005E50E9"/>
    <w:rsid w:val="005F0380"/>
    <w:rsid w:val="005F14A5"/>
    <w:rsid w:val="005F1E2C"/>
    <w:rsid w:val="00600209"/>
    <w:rsid w:val="006002EA"/>
    <w:rsid w:val="00601857"/>
    <w:rsid w:val="00601FAF"/>
    <w:rsid w:val="00602A24"/>
    <w:rsid w:val="00605794"/>
    <w:rsid w:val="00606F68"/>
    <w:rsid w:val="00607D40"/>
    <w:rsid w:val="006104D7"/>
    <w:rsid w:val="0061200C"/>
    <w:rsid w:val="006128FA"/>
    <w:rsid w:val="00612915"/>
    <w:rsid w:val="00612B52"/>
    <w:rsid w:val="00614A37"/>
    <w:rsid w:val="00615183"/>
    <w:rsid w:val="0061535B"/>
    <w:rsid w:val="00617934"/>
    <w:rsid w:val="006212B7"/>
    <w:rsid w:val="00623C88"/>
    <w:rsid w:val="00625433"/>
    <w:rsid w:val="006265E1"/>
    <w:rsid w:val="00626A72"/>
    <w:rsid w:val="006302E4"/>
    <w:rsid w:val="0063174C"/>
    <w:rsid w:val="006325D7"/>
    <w:rsid w:val="00632D98"/>
    <w:rsid w:val="00642903"/>
    <w:rsid w:val="00646B56"/>
    <w:rsid w:val="00646D3D"/>
    <w:rsid w:val="00650E76"/>
    <w:rsid w:val="006529A8"/>
    <w:rsid w:val="00654805"/>
    <w:rsid w:val="00655B83"/>
    <w:rsid w:val="00656804"/>
    <w:rsid w:val="00657647"/>
    <w:rsid w:val="006653AD"/>
    <w:rsid w:val="00665C65"/>
    <w:rsid w:val="00670D4C"/>
    <w:rsid w:val="00670EFF"/>
    <w:rsid w:val="006722E9"/>
    <w:rsid w:val="006737A7"/>
    <w:rsid w:val="00674DEE"/>
    <w:rsid w:val="00675E79"/>
    <w:rsid w:val="0067623B"/>
    <w:rsid w:val="006803D2"/>
    <w:rsid w:val="00682C42"/>
    <w:rsid w:val="00683B48"/>
    <w:rsid w:val="00683C02"/>
    <w:rsid w:val="00684A4F"/>
    <w:rsid w:val="00684C86"/>
    <w:rsid w:val="00684E54"/>
    <w:rsid w:val="00685711"/>
    <w:rsid w:val="00686EFC"/>
    <w:rsid w:val="0068749A"/>
    <w:rsid w:val="00692B82"/>
    <w:rsid w:val="00693690"/>
    <w:rsid w:val="00694350"/>
    <w:rsid w:val="006954B9"/>
    <w:rsid w:val="006A0621"/>
    <w:rsid w:val="006A18AF"/>
    <w:rsid w:val="006A1988"/>
    <w:rsid w:val="006B03C9"/>
    <w:rsid w:val="006B0C75"/>
    <w:rsid w:val="006B3102"/>
    <w:rsid w:val="006B3188"/>
    <w:rsid w:val="006B4F32"/>
    <w:rsid w:val="006C1028"/>
    <w:rsid w:val="006C1110"/>
    <w:rsid w:val="006C5F75"/>
    <w:rsid w:val="006D084D"/>
    <w:rsid w:val="006D3F72"/>
    <w:rsid w:val="006D50B7"/>
    <w:rsid w:val="006E2DC1"/>
    <w:rsid w:val="006E48BF"/>
    <w:rsid w:val="006E4FDE"/>
    <w:rsid w:val="006E5584"/>
    <w:rsid w:val="006E6A71"/>
    <w:rsid w:val="006E6B55"/>
    <w:rsid w:val="006F0023"/>
    <w:rsid w:val="006F00EC"/>
    <w:rsid w:val="006F2C61"/>
    <w:rsid w:val="006F3030"/>
    <w:rsid w:val="006F31C5"/>
    <w:rsid w:val="006F3851"/>
    <w:rsid w:val="006F3861"/>
    <w:rsid w:val="006F3A18"/>
    <w:rsid w:val="006F45F5"/>
    <w:rsid w:val="006F4907"/>
    <w:rsid w:val="006F4F2B"/>
    <w:rsid w:val="006F6E0F"/>
    <w:rsid w:val="00701E5C"/>
    <w:rsid w:val="00702896"/>
    <w:rsid w:val="00703A7D"/>
    <w:rsid w:val="00703AE1"/>
    <w:rsid w:val="00707E92"/>
    <w:rsid w:val="0071031B"/>
    <w:rsid w:val="0071292F"/>
    <w:rsid w:val="0071458B"/>
    <w:rsid w:val="007164D6"/>
    <w:rsid w:val="00717CF4"/>
    <w:rsid w:val="00720E84"/>
    <w:rsid w:val="007229A8"/>
    <w:rsid w:val="007231A5"/>
    <w:rsid w:val="00725F03"/>
    <w:rsid w:val="00731D15"/>
    <w:rsid w:val="00733539"/>
    <w:rsid w:val="00737236"/>
    <w:rsid w:val="007372BE"/>
    <w:rsid w:val="00737E13"/>
    <w:rsid w:val="007433AD"/>
    <w:rsid w:val="00743E75"/>
    <w:rsid w:val="00744457"/>
    <w:rsid w:val="007459D4"/>
    <w:rsid w:val="00747145"/>
    <w:rsid w:val="00755DA1"/>
    <w:rsid w:val="00761E4C"/>
    <w:rsid w:val="00773214"/>
    <w:rsid w:val="00773B17"/>
    <w:rsid w:val="00775BDC"/>
    <w:rsid w:val="007776BF"/>
    <w:rsid w:val="0078104A"/>
    <w:rsid w:val="00781087"/>
    <w:rsid w:val="00787632"/>
    <w:rsid w:val="00787713"/>
    <w:rsid w:val="00787724"/>
    <w:rsid w:val="0079041C"/>
    <w:rsid w:val="00791F0A"/>
    <w:rsid w:val="0079498C"/>
    <w:rsid w:val="007963A2"/>
    <w:rsid w:val="007A1B4B"/>
    <w:rsid w:val="007A36DC"/>
    <w:rsid w:val="007A448F"/>
    <w:rsid w:val="007A4733"/>
    <w:rsid w:val="007B3C49"/>
    <w:rsid w:val="007B3EFC"/>
    <w:rsid w:val="007B40BC"/>
    <w:rsid w:val="007B41B4"/>
    <w:rsid w:val="007B4A23"/>
    <w:rsid w:val="007B6B4F"/>
    <w:rsid w:val="007B6DCB"/>
    <w:rsid w:val="007C03F2"/>
    <w:rsid w:val="007C1BB4"/>
    <w:rsid w:val="007C2227"/>
    <w:rsid w:val="007C5176"/>
    <w:rsid w:val="007C6509"/>
    <w:rsid w:val="007C65BF"/>
    <w:rsid w:val="007C794F"/>
    <w:rsid w:val="007D09B7"/>
    <w:rsid w:val="007D19DD"/>
    <w:rsid w:val="007D6334"/>
    <w:rsid w:val="007D76A1"/>
    <w:rsid w:val="007D78F7"/>
    <w:rsid w:val="007E034A"/>
    <w:rsid w:val="007E0443"/>
    <w:rsid w:val="007E1E65"/>
    <w:rsid w:val="007E2525"/>
    <w:rsid w:val="007E5229"/>
    <w:rsid w:val="007E5E37"/>
    <w:rsid w:val="007E6C0D"/>
    <w:rsid w:val="007F07A4"/>
    <w:rsid w:val="007F0F94"/>
    <w:rsid w:val="007F1BD1"/>
    <w:rsid w:val="007F2242"/>
    <w:rsid w:val="007F4435"/>
    <w:rsid w:val="007F5C18"/>
    <w:rsid w:val="00800877"/>
    <w:rsid w:val="00801FFC"/>
    <w:rsid w:val="00803870"/>
    <w:rsid w:val="0080441A"/>
    <w:rsid w:val="00804E7C"/>
    <w:rsid w:val="00811593"/>
    <w:rsid w:val="008127A8"/>
    <w:rsid w:val="008128C0"/>
    <w:rsid w:val="00812A43"/>
    <w:rsid w:val="00813218"/>
    <w:rsid w:val="0081446F"/>
    <w:rsid w:val="00815EDA"/>
    <w:rsid w:val="00816BC9"/>
    <w:rsid w:val="00816EE6"/>
    <w:rsid w:val="008178BB"/>
    <w:rsid w:val="00817D25"/>
    <w:rsid w:val="008203D0"/>
    <w:rsid w:val="008205D3"/>
    <w:rsid w:val="0082172A"/>
    <w:rsid w:val="00830AAB"/>
    <w:rsid w:val="00830E2C"/>
    <w:rsid w:val="00833AE4"/>
    <w:rsid w:val="008368FD"/>
    <w:rsid w:val="00837810"/>
    <w:rsid w:val="00844B01"/>
    <w:rsid w:val="00852C66"/>
    <w:rsid w:val="00854045"/>
    <w:rsid w:val="0085476B"/>
    <w:rsid w:val="00854AA0"/>
    <w:rsid w:val="00856B18"/>
    <w:rsid w:val="00857A09"/>
    <w:rsid w:val="008624A8"/>
    <w:rsid w:val="008625B8"/>
    <w:rsid w:val="008646EF"/>
    <w:rsid w:val="008655FB"/>
    <w:rsid w:val="00865D50"/>
    <w:rsid w:val="0086663F"/>
    <w:rsid w:val="008669EE"/>
    <w:rsid w:val="00867B97"/>
    <w:rsid w:val="00867E20"/>
    <w:rsid w:val="008709A3"/>
    <w:rsid w:val="008723EC"/>
    <w:rsid w:val="0087589A"/>
    <w:rsid w:val="00875D40"/>
    <w:rsid w:val="00881634"/>
    <w:rsid w:val="00881A85"/>
    <w:rsid w:val="00883864"/>
    <w:rsid w:val="008845FC"/>
    <w:rsid w:val="008855DD"/>
    <w:rsid w:val="0089080F"/>
    <w:rsid w:val="008951C5"/>
    <w:rsid w:val="00895E54"/>
    <w:rsid w:val="008969E4"/>
    <w:rsid w:val="008A19B0"/>
    <w:rsid w:val="008A34B3"/>
    <w:rsid w:val="008A45A9"/>
    <w:rsid w:val="008A4925"/>
    <w:rsid w:val="008B1E37"/>
    <w:rsid w:val="008B2E93"/>
    <w:rsid w:val="008B3E9C"/>
    <w:rsid w:val="008B583E"/>
    <w:rsid w:val="008B62E7"/>
    <w:rsid w:val="008B7537"/>
    <w:rsid w:val="008B76AC"/>
    <w:rsid w:val="008B780C"/>
    <w:rsid w:val="008C01C1"/>
    <w:rsid w:val="008C3772"/>
    <w:rsid w:val="008C6BB3"/>
    <w:rsid w:val="008D19D6"/>
    <w:rsid w:val="008D27B6"/>
    <w:rsid w:val="008D2B89"/>
    <w:rsid w:val="008D3E6F"/>
    <w:rsid w:val="008D525A"/>
    <w:rsid w:val="008E29AA"/>
    <w:rsid w:val="008E7465"/>
    <w:rsid w:val="008F4200"/>
    <w:rsid w:val="008F6CE9"/>
    <w:rsid w:val="009008DB"/>
    <w:rsid w:val="009016CD"/>
    <w:rsid w:val="009031BF"/>
    <w:rsid w:val="00903676"/>
    <w:rsid w:val="00903C19"/>
    <w:rsid w:val="00903F19"/>
    <w:rsid w:val="00904376"/>
    <w:rsid w:val="00904602"/>
    <w:rsid w:val="00906B37"/>
    <w:rsid w:val="00910C37"/>
    <w:rsid w:val="00913A07"/>
    <w:rsid w:val="009146C0"/>
    <w:rsid w:val="00917A1E"/>
    <w:rsid w:val="0092209D"/>
    <w:rsid w:val="00922B98"/>
    <w:rsid w:val="009244DD"/>
    <w:rsid w:val="00925278"/>
    <w:rsid w:val="0092529A"/>
    <w:rsid w:val="00925AA0"/>
    <w:rsid w:val="0092741D"/>
    <w:rsid w:val="009327B2"/>
    <w:rsid w:val="00934C61"/>
    <w:rsid w:val="009351A4"/>
    <w:rsid w:val="00940421"/>
    <w:rsid w:val="00941356"/>
    <w:rsid w:val="009434B7"/>
    <w:rsid w:val="00943756"/>
    <w:rsid w:val="00945205"/>
    <w:rsid w:val="009455AD"/>
    <w:rsid w:val="00947857"/>
    <w:rsid w:val="0095167D"/>
    <w:rsid w:val="009529DD"/>
    <w:rsid w:val="0095555A"/>
    <w:rsid w:val="009566E6"/>
    <w:rsid w:val="00957A56"/>
    <w:rsid w:val="009612AB"/>
    <w:rsid w:val="00961A54"/>
    <w:rsid w:val="0096214A"/>
    <w:rsid w:val="00962755"/>
    <w:rsid w:val="00965375"/>
    <w:rsid w:val="00967E35"/>
    <w:rsid w:val="00972E4B"/>
    <w:rsid w:val="00974B6D"/>
    <w:rsid w:val="00974B79"/>
    <w:rsid w:val="009751E5"/>
    <w:rsid w:val="0097756A"/>
    <w:rsid w:val="0097790C"/>
    <w:rsid w:val="009823EF"/>
    <w:rsid w:val="00982CA3"/>
    <w:rsid w:val="00983950"/>
    <w:rsid w:val="009851AB"/>
    <w:rsid w:val="00987D2E"/>
    <w:rsid w:val="00990A69"/>
    <w:rsid w:val="00990F8E"/>
    <w:rsid w:val="00991150"/>
    <w:rsid w:val="00991EE7"/>
    <w:rsid w:val="009923D4"/>
    <w:rsid w:val="009926D1"/>
    <w:rsid w:val="00996D77"/>
    <w:rsid w:val="00997DA3"/>
    <w:rsid w:val="009A112C"/>
    <w:rsid w:val="009A33BF"/>
    <w:rsid w:val="009A33C6"/>
    <w:rsid w:val="009A4654"/>
    <w:rsid w:val="009A7C5B"/>
    <w:rsid w:val="009B4E80"/>
    <w:rsid w:val="009B531C"/>
    <w:rsid w:val="009B5A75"/>
    <w:rsid w:val="009B5E85"/>
    <w:rsid w:val="009B6CB5"/>
    <w:rsid w:val="009C3298"/>
    <w:rsid w:val="009C4602"/>
    <w:rsid w:val="009C4614"/>
    <w:rsid w:val="009C518E"/>
    <w:rsid w:val="009C54BE"/>
    <w:rsid w:val="009C5B7F"/>
    <w:rsid w:val="009C68BA"/>
    <w:rsid w:val="009D02EF"/>
    <w:rsid w:val="009D1084"/>
    <w:rsid w:val="009D2DC6"/>
    <w:rsid w:val="009D3EE9"/>
    <w:rsid w:val="009D49D6"/>
    <w:rsid w:val="009D5C88"/>
    <w:rsid w:val="009D6329"/>
    <w:rsid w:val="009D6DF8"/>
    <w:rsid w:val="009E325C"/>
    <w:rsid w:val="009E5FCB"/>
    <w:rsid w:val="009E68E1"/>
    <w:rsid w:val="009F1061"/>
    <w:rsid w:val="009F31E2"/>
    <w:rsid w:val="009F55F3"/>
    <w:rsid w:val="009F7F71"/>
    <w:rsid w:val="00A005ED"/>
    <w:rsid w:val="00A04090"/>
    <w:rsid w:val="00A062E0"/>
    <w:rsid w:val="00A0634E"/>
    <w:rsid w:val="00A11296"/>
    <w:rsid w:val="00A11551"/>
    <w:rsid w:val="00A11B33"/>
    <w:rsid w:val="00A17253"/>
    <w:rsid w:val="00A1793E"/>
    <w:rsid w:val="00A17BDC"/>
    <w:rsid w:val="00A17CE8"/>
    <w:rsid w:val="00A17E0B"/>
    <w:rsid w:val="00A20045"/>
    <w:rsid w:val="00A2066E"/>
    <w:rsid w:val="00A20AEB"/>
    <w:rsid w:val="00A210E0"/>
    <w:rsid w:val="00A21200"/>
    <w:rsid w:val="00A229C5"/>
    <w:rsid w:val="00A2300C"/>
    <w:rsid w:val="00A27873"/>
    <w:rsid w:val="00A30A05"/>
    <w:rsid w:val="00A3621D"/>
    <w:rsid w:val="00A417AD"/>
    <w:rsid w:val="00A428C6"/>
    <w:rsid w:val="00A42CBF"/>
    <w:rsid w:val="00A45A93"/>
    <w:rsid w:val="00A50D4B"/>
    <w:rsid w:val="00A51076"/>
    <w:rsid w:val="00A53705"/>
    <w:rsid w:val="00A53C23"/>
    <w:rsid w:val="00A54079"/>
    <w:rsid w:val="00A55E8C"/>
    <w:rsid w:val="00A57B96"/>
    <w:rsid w:val="00A613D4"/>
    <w:rsid w:val="00A634E7"/>
    <w:rsid w:val="00A66BE3"/>
    <w:rsid w:val="00A6753E"/>
    <w:rsid w:val="00A67AE2"/>
    <w:rsid w:val="00A67EA4"/>
    <w:rsid w:val="00A70D24"/>
    <w:rsid w:val="00A7501F"/>
    <w:rsid w:val="00A75915"/>
    <w:rsid w:val="00A77783"/>
    <w:rsid w:val="00A85835"/>
    <w:rsid w:val="00A85D34"/>
    <w:rsid w:val="00A8762E"/>
    <w:rsid w:val="00A90271"/>
    <w:rsid w:val="00A91A38"/>
    <w:rsid w:val="00A97E46"/>
    <w:rsid w:val="00AA393A"/>
    <w:rsid w:val="00AA48D9"/>
    <w:rsid w:val="00AA5E0D"/>
    <w:rsid w:val="00AA6D85"/>
    <w:rsid w:val="00AA7B94"/>
    <w:rsid w:val="00AB261A"/>
    <w:rsid w:val="00AB269B"/>
    <w:rsid w:val="00AB40DC"/>
    <w:rsid w:val="00AB4F0D"/>
    <w:rsid w:val="00AB75FF"/>
    <w:rsid w:val="00AB7782"/>
    <w:rsid w:val="00AC1C9D"/>
    <w:rsid w:val="00AC24E5"/>
    <w:rsid w:val="00AC2EB9"/>
    <w:rsid w:val="00AC3662"/>
    <w:rsid w:val="00AC4677"/>
    <w:rsid w:val="00AD053A"/>
    <w:rsid w:val="00AD17AF"/>
    <w:rsid w:val="00AD2FA2"/>
    <w:rsid w:val="00AD52EB"/>
    <w:rsid w:val="00AD58FF"/>
    <w:rsid w:val="00AD6EA3"/>
    <w:rsid w:val="00AD707B"/>
    <w:rsid w:val="00AE0BAB"/>
    <w:rsid w:val="00AE2EA3"/>
    <w:rsid w:val="00AE41AE"/>
    <w:rsid w:val="00AE49F0"/>
    <w:rsid w:val="00AF0387"/>
    <w:rsid w:val="00AF2164"/>
    <w:rsid w:val="00AF36E7"/>
    <w:rsid w:val="00B0074D"/>
    <w:rsid w:val="00B013B5"/>
    <w:rsid w:val="00B01427"/>
    <w:rsid w:val="00B0147B"/>
    <w:rsid w:val="00B0227C"/>
    <w:rsid w:val="00B1291A"/>
    <w:rsid w:val="00B12BE0"/>
    <w:rsid w:val="00B15EC0"/>
    <w:rsid w:val="00B15FCF"/>
    <w:rsid w:val="00B17D77"/>
    <w:rsid w:val="00B222FC"/>
    <w:rsid w:val="00B24395"/>
    <w:rsid w:val="00B24702"/>
    <w:rsid w:val="00B26783"/>
    <w:rsid w:val="00B2754B"/>
    <w:rsid w:val="00B30091"/>
    <w:rsid w:val="00B30712"/>
    <w:rsid w:val="00B30E4C"/>
    <w:rsid w:val="00B3405A"/>
    <w:rsid w:val="00B345DB"/>
    <w:rsid w:val="00B34DBF"/>
    <w:rsid w:val="00B3691D"/>
    <w:rsid w:val="00B40572"/>
    <w:rsid w:val="00B4241E"/>
    <w:rsid w:val="00B45165"/>
    <w:rsid w:val="00B45C1E"/>
    <w:rsid w:val="00B46E19"/>
    <w:rsid w:val="00B4792B"/>
    <w:rsid w:val="00B50EEB"/>
    <w:rsid w:val="00B529A1"/>
    <w:rsid w:val="00B52CDB"/>
    <w:rsid w:val="00B535E6"/>
    <w:rsid w:val="00B53DD6"/>
    <w:rsid w:val="00B553B7"/>
    <w:rsid w:val="00B606C6"/>
    <w:rsid w:val="00B62260"/>
    <w:rsid w:val="00B632A4"/>
    <w:rsid w:val="00B6493D"/>
    <w:rsid w:val="00B65F12"/>
    <w:rsid w:val="00B67F71"/>
    <w:rsid w:val="00B71525"/>
    <w:rsid w:val="00B75AAE"/>
    <w:rsid w:val="00B7707D"/>
    <w:rsid w:val="00B77CBC"/>
    <w:rsid w:val="00B808EB"/>
    <w:rsid w:val="00B818E9"/>
    <w:rsid w:val="00B829BE"/>
    <w:rsid w:val="00B861B8"/>
    <w:rsid w:val="00B86558"/>
    <w:rsid w:val="00B873E2"/>
    <w:rsid w:val="00B93362"/>
    <w:rsid w:val="00B938DA"/>
    <w:rsid w:val="00B9723E"/>
    <w:rsid w:val="00B97AA7"/>
    <w:rsid w:val="00BA4C38"/>
    <w:rsid w:val="00BB69F9"/>
    <w:rsid w:val="00BC36DD"/>
    <w:rsid w:val="00BC4DCE"/>
    <w:rsid w:val="00BC6307"/>
    <w:rsid w:val="00BC6881"/>
    <w:rsid w:val="00BC6B0F"/>
    <w:rsid w:val="00BD120A"/>
    <w:rsid w:val="00BD201B"/>
    <w:rsid w:val="00BD293C"/>
    <w:rsid w:val="00BD2F20"/>
    <w:rsid w:val="00BD4412"/>
    <w:rsid w:val="00BD4488"/>
    <w:rsid w:val="00BD608E"/>
    <w:rsid w:val="00BD70A9"/>
    <w:rsid w:val="00BE0015"/>
    <w:rsid w:val="00BE088B"/>
    <w:rsid w:val="00BE5EB8"/>
    <w:rsid w:val="00BE6875"/>
    <w:rsid w:val="00BE784A"/>
    <w:rsid w:val="00BE79EC"/>
    <w:rsid w:val="00BF16FA"/>
    <w:rsid w:val="00BF2D32"/>
    <w:rsid w:val="00BF6415"/>
    <w:rsid w:val="00BF6D5A"/>
    <w:rsid w:val="00BF79E1"/>
    <w:rsid w:val="00C02121"/>
    <w:rsid w:val="00C02524"/>
    <w:rsid w:val="00C03962"/>
    <w:rsid w:val="00C03A77"/>
    <w:rsid w:val="00C04A51"/>
    <w:rsid w:val="00C052A6"/>
    <w:rsid w:val="00C055BB"/>
    <w:rsid w:val="00C06302"/>
    <w:rsid w:val="00C06E84"/>
    <w:rsid w:val="00C07652"/>
    <w:rsid w:val="00C104CC"/>
    <w:rsid w:val="00C11950"/>
    <w:rsid w:val="00C13ADE"/>
    <w:rsid w:val="00C15924"/>
    <w:rsid w:val="00C1677D"/>
    <w:rsid w:val="00C201E3"/>
    <w:rsid w:val="00C21311"/>
    <w:rsid w:val="00C21B1D"/>
    <w:rsid w:val="00C23755"/>
    <w:rsid w:val="00C23CE5"/>
    <w:rsid w:val="00C23F60"/>
    <w:rsid w:val="00C2421E"/>
    <w:rsid w:val="00C24A14"/>
    <w:rsid w:val="00C255A4"/>
    <w:rsid w:val="00C27AFE"/>
    <w:rsid w:val="00C30A89"/>
    <w:rsid w:val="00C3264E"/>
    <w:rsid w:val="00C32A7A"/>
    <w:rsid w:val="00C32B27"/>
    <w:rsid w:val="00C346C5"/>
    <w:rsid w:val="00C34A62"/>
    <w:rsid w:val="00C34AD3"/>
    <w:rsid w:val="00C34C3A"/>
    <w:rsid w:val="00C352F0"/>
    <w:rsid w:val="00C37427"/>
    <w:rsid w:val="00C37613"/>
    <w:rsid w:val="00C3795C"/>
    <w:rsid w:val="00C405D4"/>
    <w:rsid w:val="00C42C34"/>
    <w:rsid w:val="00C4626F"/>
    <w:rsid w:val="00C46561"/>
    <w:rsid w:val="00C46C0D"/>
    <w:rsid w:val="00C4775A"/>
    <w:rsid w:val="00C5318D"/>
    <w:rsid w:val="00C5363F"/>
    <w:rsid w:val="00C554E2"/>
    <w:rsid w:val="00C55542"/>
    <w:rsid w:val="00C56B32"/>
    <w:rsid w:val="00C57F50"/>
    <w:rsid w:val="00C6194E"/>
    <w:rsid w:val="00C64AC2"/>
    <w:rsid w:val="00C653D1"/>
    <w:rsid w:val="00C67065"/>
    <w:rsid w:val="00C67B09"/>
    <w:rsid w:val="00C70137"/>
    <w:rsid w:val="00C744A1"/>
    <w:rsid w:val="00C74BF8"/>
    <w:rsid w:val="00C75908"/>
    <w:rsid w:val="00C807DD"/>
    <w:rsid w:val="00C81088"/>
    <w:rsid w:val="00C87A18"/>
    <w:rsid w:val="00C927B0"/>
    <w:rsid w:val="00C929D5"/>
    <w:rsid w:val="00C94F04"/>
    <w:rsid w:val="00C96695"/>
    <w:rsid w:val="00CA2794"/>
    <w:rsid w:val="00CA31E2"/>
    <w:rsid w:val="00CA352A"/>
    <w:rsid w:val="00CA51AA"/>
    <w:rsid w:val="00CA57AF"/>
    <w:rsid w:val="00CA5882"/>
    <w:rsid w:val="00CA791F"/>
    <w:rsid w:val="00CB0C94"/>
    <w:rsid w:val="00CB3683"/>
    <w:rsid w:val="00CB699C"/>
    <w:rsid w:val="00CB6E08"/>
    <w:rsid w:val="00CC499C"/>
    <w:rsid w:val="00CC4AF0"/>
    <w:rsid w:val="00CC55ED"/>
    <w:rsid w:val="00CC5847"/>
    <w:rsid w:val="00CD04C1"/>
    <w:rsid w:val="00CD0C1D"/>
    <w:rsid w:val="00CD1A01"/>
    <w:rsid w:val="00CD301B"/>
    <w:rsid w:val="00CD3E84"/>
    <w:rsid w:val="00CD68EC"/>
    <w:rsid w:val="00CD6E45"/>
    <w:rsid w:val="00CE2185"/>
    <w:rsid w:val="00CE3DDA"/>
    <w:rsid w:val="00CE60F8"/>
    <w:rsid w:val="00CE69AA"/>
    <w:rsid w:val="00CE7CE0"/>
    <w:rsid w:val="00CF2CA5"/>
    <w:rsid w:val="00CF30C5"/>
    <w:rsid w:val="00CF3C0D"/>
    <w:rsid w:val="00CF5399"/>
    <w:rsid w:val="00D0096E"/>
    <w:rsid w:val="00D00A50"/>
    <w:rsid w:val="00D02567"/>
    <w:rsid w:val="00D02CE5"/>
    <w:rsid w:val="00D0447F"/>
    <w:rsid w:val="00D05FA4"/>
    <w:rsid w:val="00D06274"/>
    <w:rsid w:val="00D06651"/>
    <w:rsid w:val="00D068C9"/>
    <w:rsid w:val="00D078ED"/>
    <w:rsid w:val="00D10D7C"/>
    <w:rsid w:val="00D10F06"/>
    <w:rsid w:val="00D11138"/>
    <w:rsid w:val="00D12980"/>
    <w:rsid w:val="00D15959"/>
    <w:rsid w:val="00D167D7"/>
    <w:rsid w:val="00D200BE"/>
    <w:rsid w:val="00D2047C"/>
    <w:rsid w:val="00D20A4B"/>
    <w:rsid w:val="00D21C78"/>
    <w:rsid w:val="00D21C84"/>
    <w:rsid w:val="00D21F6C"/>
    <w:rsid w:val="00D22552"/>
    <w:rsid w:val="00D25945"/>
    <w:rsid w:val="00D25AB5"/>
    <w:rsid w:val="00D25B16"/>
    <w:rsid w:val="00D30107"/>
    <w:rsid w:val="00D342C9"/>
    <w:rsid w:val="00D34F73"/>
    <w:rsid w:val="00D3554B"/>
    <w:rsid w:val="00D3565B"/>
    <w:rsid w:val="00D37EA7"/>
    <w:rsid w:val="00D40789"/>
    <w:rsid w:val="00D40A7B"/>
    <w:rsid w:val="00D4494F"/>
    <w:rsid w:val="00D44CFC"/>
    <w:rsid w:val="00D45522"/>
    <w:rsid w:val="00D466D3"/>
    <w:rsid w:val="00D46B0C"/>
    <w:rsid w:val="00D47850"/>
    <w:rsid w:val="00D50430"/>
    <w:rsid w:val="00D5137B"/>
    <w:rsid w:val="00D54157"/>
    <w:rsid w:val="00D561C8"/>
    <w:rsid w:val="00D56AC5"/>
    <w:rsid w:val="00D56B06"/>
    <w:rsid w:val="00D57C88"/>
    <w:rsid w:val="00D57F58"/>
    <w:rsid w:val="00D6199C"/>
    <w:rsid w:val="00D61D6C"/>
    <w:rsid w:val="00D70105"/>
    <w:rsid w:val="00D71DA5"/>
    <w:rsid w:val="00D729A0"/>
    <w:rsid w:val="00D73292"/>
    <w:rsid w:val="00D73344"/>
    <w:rsid w:val="00D747F5"/>
    <w:rsid w:val="00D74C63"/>
    <w:rsid w:val="00D758D5"/>
    <w:rsid w:val="00D76D7E"/>
    <w:rsid w:val="00D7793B"/>
    <w:rsid w:val="00D8177D"/>
    <w:rsid w:val="00D81DBF"/>
    <w:rsid w:val="00D822CE"/>
    <w:rsid w:val="00D84B40"/>
    <w:rsid w:val="00D86ACF"/>
    <w:rsid w:val="00D919B2"/>
    <w:rsid w:val="00D94527"/>
    <w:rsid w:val="00D9661B"/>
    <w:rsid w:val="00D96C98"/>
    <w:rsid w:val="00DA0C49"/>
    <w:rsid w:val="00DA0F5A"/>
    <w:rsid w:val="00DA284A"/>
    <w:rsid w:val="00DA2B66"/>
    <w:rsid w:val="00DA3B58"/>
    <w:rsid w:val="00DA4E64"/>
    <w:rsid w:val="00DA4E94"/>
    <w:rsid w:val="00DA5DF8"/>
    <w:rsid w:val="00DA5E14"/>
    <w:rsid w:val="00DA6F91"/>
    <w:rsid w:val="00DA7A62"/>
    <w:rsid w:val="00DA7ABA"/>
    <w:rsid w:val="00DA7FE4"/>
    <w:rsid w:val="00DB0311"/>
    <w:rsid w:val="00DB5B1C"/>
    <w:rsid w:val="00DB725C"/>
    <w:rsid w:val="00DB7CC4"/>
    <w:rsid w:val="00DC16DB"/>
    <w:rsid w:val="00DC18A7"/>
    <w:rsid w:val="00DC271E"/>
    <w:rsid w:val="00DC5A46"/>
    <w:rsid w:val="00DC6C1F"/>
    <w:rsid w:val="00DD0446"/>
    <w:rsid w:val="00DD12C9"/>
    <w:rsid w:val="00DD17C9"/>
    <w:rsid w:val="00DD22A7"/>
    <w:rsid w:val="00DD29DA"/>
    <w:rsid w:val="00DD31B5"/>
    <w:rsid w:val="00DD4716"/>
    <w:rsid w:val="00DD4794"/>
    <w:rsid w:val="00DD6545"/>
    <w:rsid w:val="00DE0D35"/>
    <w:rsid w:val="00DE24B7"/>
    <w:rsid w:val="00DE4517"/>
    <w:rsid w:val="00DE6214"/>
    <w:rsid w:val="00DE7F0E"/>
    <w:rsid w:val="00DF007E"/>
    <w:rsid w:val="00DF1708"/>
    <w:rsid w:val="00DF3BA6"/>
    <w:rsid w:val="00DF4BEC"/>
    <w:rsid w:val="00DF4C09"/>
    <w:rsid w:val="00DF618B"/>
    <w:rsid w:val="00E00002"/>
    <w:rsid w:val="00E0187D"/>
    <w:rsid w:val="00E018DD"/>
    <w:rsid w:val="00E02DF6"/>
    <w:rsid w:val="00E04071"/>
    <w:rsid w:val="00E075C5"/>
    <w:rsid w:val="00E0787F"/>
    <w:rsid w:val="00E07D2D"/>
    <w:rsid w:val="00E11F4F"/>
    <w:rsid w:val="00E1210E"/>
    <w:rsid w:val="00E177EA"/>
    <w:rsid w:val="00E20DDE"/>
    <w:rsid w:val="00E2120F"/>
    <w:rsid w:val="00E21C4C"/>
    <w:rsid w:val="00E233EA"/>
    <w:rsid w:val="00E23D94"/>
    <w:rsid w:val="00E303EC"/>
    <w:rsid w:val="00E30584"/>
    <w:rsid w:val="00E330FA"/>
    <w:rsid w:val="00E3369B"/>
    <w:rsid w:val="00E3419F"/>
    <w:rsid w:val="00E37D8A"/>
    <w:rsid w:val="00E405A5"/>
    <w:rsid w:val="00E40FFB"/>
    <w:rsid w:val="00E41E40"/>
    <w:rsid w:val="00E42562"/>
    <w:rsid w:val="00E42D21"/>
    <w:rsid w:val="00E43522"/>
    <w:rsid w:val="00E4355D"/>
    <w:rsid w:val="00E460E4"/>
    <w:rsid w:val="00E47058"/>
    <w:rsid w:val="00E51C09"/>
    <w:rsid w:val="00E5275E"/>
    <w:rsid w:val="00E56486"/>
    <w:rsid w:val="00E56893"/>
    <w:rsid w:val="00E57482"/>
    <w:rsid w:val="00E60C35"/>
    <w:rsid w:val="00E62627"/>
    <w:rsid w:val="00E63180"/>
    <w:rsid w:val="00E63F48"/>
    <w:rsid w:val="00E6463C"/>
    <w:rsid w:val="00E65FF8"/>
    <w:rsid w:val="00E66A72"/>
    <w:rsid w:val="00E67D75"/>
    <w:rsid w:val="00E70CD0"/>
    <w:rsid w:val="00E70F52"/>
    <w:rsid w:val="00E73778"/>
    <w:rsid w:val="00E73A04"/>
    <w:rsid w:val="00E75A3A"/>
    <w:rsid w:val="00E75DF7"/>
    <w:rsid w:val="00E7734F"/>
    <w:rsid w:val="00E77FE5"/>
    <w:rsid w:val="00E80443"/>
    <w:rsid w:val="00E81426"/>
    <w:rsid w:val="00E840FE"/>
    <w:rsid w:val="00E87C42"/>
    <w:rsid w:val="00E972DF"/>
    <w:rsid w:val="00E97530"/>
    <w:rsid w:val="00EA1326"/>
    <w:rsid w:val="00EA2E12"/>
    <w:rsid w:val="00EA5C7F"/>
    <w:rsid w:val="00EA6026"/>
    <w:rsid w:val="00EA68E6"/>
    <w:rsid w:val="00EA7A93"/>
    <w:rsid w:val="00EA7E0E"/>
    <w:rsid w:val="00EB16A8"/>
    <w:rsid w:val="00EB24AF"/>
    <w:rsid w:val="00EB2BC6"/>
    <w:rsid w:val="00EB366A"/>
    <w:rsid w:val="00EB3A23"/>
    <w:rsid w:val="00EB4EB3"/>
    <w:rsid w:val="00EB5176"/>
    <w:rsid w:val="00EB53B5"/>
    <w:rsid w:val="00EB60D2"/>
    <w:rsid w:val="00EC0C8D"/>
    <w:rsid w:val="00EC0DDB"/>
    <w:rsid w:val="00EC119D"/>
    <w:rsid w:val="00EC4A5A"/>
    <w:rsid w:val="00EC62CC"/>
    <w:rsid w:val="00ED7EAD"/>
    <w:rsid w:val="00EE35CD"/>
    <w:rsid w:val="00EE6125"/>
    <w:rsid w:val="00EE718A"/>
    <w:rsid w:val="00EF43A2"/>
    <w:rsid w:val="00EF5DFD"/>
    <w:rsid w:val="00EF6756"/>
    <w:rsid w:val="00F00E78"/>
    <w:rsid w:val="00F07838"/>
    <w:rsid w:val="00F14137"/>
    <w:rsid w:val="00F14AA1"/>
    <w:rsid w:val="00F17B09"/>
    <w:rsid w:val="00F17E76"/>
    <w:rsid w:val="00F20131"/>
    <w:rsid w:val="00F20AC5"/>
    <w:rsid w:val="00F20EAC"/>
    <w:rsid w:val="00F21656"/>
    <w:rsid w:val="00F224A3"/>
    <w:rsid w:val="00F22D07"/>
    <w:rsid w:val="00F22EB9"/>
    <w:rsid w:val="00F22ECB"/>
    <w:rsid w:val="00F23576"/>
    <w:rsid w:val="00F24A08"/>
    <w:rsid w:val="00F2574A"/>
    <w:rsid w:val="00F26563"/>
    <w:rsid w:val="00F27246"/>
    <w:rsid w:val="00F30181"/>
    <w:rsid w:val="00F350A4"/>
    <w:rsid w:val="00F35137"/>
    <w:rsid w:val="00F40F88"/>
    <w:rsid w:val="00F41C18"/>
    <w:rsid w:val="00F41F2B"/>
    <w:rsid w:val="00F45232"/>
    <w:rsid w:val="00F460B0"/>
    <w:rsid w:val="00F479E1"/>
    <w:rsid w:val="00F47BBB"/>
    <w:rsid w:val="00F50096"/>
    <w:rsid w:val="00F5102B"/>
    <w:rsid w:val="00F51C9C"/>
    <w:rsid w:val="00F56019"/>
    <w:rsid w:val="00F56E11"/>
    <w:rsid w:val="00F577BE"/>
    <w:rsid w:val="00F6109C"/>
    <w:rsid w:val="00F61380"/>
    <w:rsid w:val="00F62DE2"/>
    <w:rsid w:val="00F66AF3"/>
    <w:rsid w:val="00F74352"/>
    <w:rsid w:val="00F7672E"/>
    <w:rsid w:val="00F77043"/>
    <w:rsid w:val="00F807F3"/>
    <w:rsid w:val="00F82AE8"/>
    <w:rsid w:val="00F84790"/>
    <w:rsid w:val="00F9058A"/>
    <w:rsid w:val="00F90DA5"/>
    <w:rsid w:val="00F93186"/>
    <w:rsid w:val="00F932EE"/>
    <w:rsid w:val="00F94DFD"/>
    <w:rsid w:val="00FA3FB6"/>
    <w:rsid w:val="00FA4200"/>
    <w:rsid w:val="00FA64A7"/>
    <w:rsid w:val="00FA7DD8"/>
    <w:rsid w:val="00FB1857"/>
    <w:rsid w:val="00FB2BD8"/>
    <w:rsid w:val="00FB2E4A"/>
    <w:rsid w:val="00FB707E"/>
    <w:rsid w:val="00FB7E5E"/>
    <w:rsid w:val="00FC1A84"/>
    <w:rsid w:val="00FD10ED"/>
    <w:rsid w:val="00FD2666"/>
    <w:rsid w:val="00FD53E9"/>
    <w:rsid w:val="00FD5B09"/>
    <w:rsid w:val="00FD5F92"/>
    <w:rsid w:val="00FE1B37"/>
    <w:rsid w:val="00FE3B27"/>
    <w:rsid w:val="00FE4A6D"/>
    <w:rsid w:val="00FE6B16"/>
    <w:rsid w:val="00FE7B46"/>
    <w:rsid w:val="00FF1AFA"/>
    <w:rsid w:val="00FF1DE5"/>
    <w:rsid w:val="00FF2FF4"/>
    <w:rsid w:val="00FF39E8"/>
    <w:rsid w:val="00FF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29C578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caption" w:uiPriority="0" w:qFormat="1"/>
    <w:lsdException w:name="annotation reference" w:uiPriority="0"/>
    <w:lsdException w:name="page number" w:uiPriority="0"/>
    <w:lsdException w:name="List Bullet" w:uiPriority="0"/>
    <w:lsdException w:name="List Number" w:uiPriority="0"/>
    <w:lsdException w:name="List Bullet 2" w:uiPriority="0"/>
    <w:lsdException w:name="List Number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58A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2252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DC16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 Char"/>
    <w:basedOn w:val="a"/>
    <w:next w:val="a"/>
    <w:link w:val="3Char"/>
    <w:uiPriority w:val="9"/>
    <w:qFormat/>
    <w:rsid w:val="00586900"/>
    <w:pPr>
      <w:keepNext/>
      <w:keepLines/>
      <w:spacing w:before="260" w:after="260" w:line="416" w:lineRule="auto"/>
      <w:ind w:left="720" w:hanging="432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586900"/>
    <w:pPr>
      <w:keepNext/>
      <w:keepLines/>
      <w:spacing w:before="280" w:after="290" w:line="376" w:lineRule="auto"/>
      <w:ind w:left="864" w:hanging="144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586900"/>
    <w:pPr>
      <w:keepNext/>
      <w:keepLines/>
      <w:spacing w:before="280" w:after="290" w:line="376" w:lineRule="auto"/>
      <w:ind w:left="1008" w:hanging="432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586900"/>
    <w:pPr>
      <w:keepNext/>
      <w:keepLines/>
      <w:spacing w:before="240" w:after="64" w:line="320" w:lineRule="auto"/>
      <w:ind w:left="1152" w:hanging="432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86900"/>
    <w:pPr>
      <w:keepNext/>
      <w:keepLines/>
      <w:spacing w:before="240" w:after="64" w:line="320" w:lineRule="auto"/>
      <w:ind w:left="1296" w:hanging="288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86900"/>
    <w:pPr>
      <w:keepNext/>
      <w:keepLines/>
      <w:spacing w:before="240" w:after="64" w:line="320" w:lineRule="auto"/>
      <w:ind w:left="1440" w:hanging="432"/>
      <w:outlineLvl w:val="7"/>
    </w:pPr>
    <w:rPr>
      <w:rFonts w:ascii="Cambria" w:eastAsia="宋体" w:hAnsi="Cambria" w:cs="Times New Roman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86900"/>
    <w:pPr>
      <w:keepNext/>
      <w:keepLines/>
      <w:spacing w:before="240" w:after="64" w:line="320" w:lineRule="auto"/>
      <w:ind w:left="1584" w:hanging="144"/>
      <w:outlineLvl w:val="8"/>
    </w:pPr>
    <w:rPr>
      <w:rFonts w:ascii="Cambria" w:eastAsia="宋体" w:hAnsi="Cambria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252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DC16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 Char Char"/>
    <w:basedOn w:val="a0"/>
    <w:link w:val="3"/>
    <w:uiPriority w:val="9"/>
    <w:rsid w:val="0058690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586900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586900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586900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86900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86900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86900"/>
    <w:rPr>
      <w:rFonts w:ascii="Cambria" w:eastAsia="宋体" w:hAnsi="Cambria" w:cs="Times New Roman"/>
      <w:szCs w:val="21"/>
    </w:rPr>
  </w:style>
  <w:style w:type="paragraph" w:customStyle="1" w:styleId="10">
    <w:name w:val="页眉1"/>
    <w:basedOn w:val="a"/>
    <w:link w:val="Char"/>
    <w:unhideWhenUsed/>
    <w:rsid w:val="00017B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10"/>
    <w:uiPriority w:val="99"/>
    <w:rsid w:val="00017B92"/>
    <w:rPr>
      <w:sz w:val="18"/>
      <w:szCs w:val="18"/>
    </w:rPr>
  </w:style>
  <w:style w:type="paragraph" w:customStyle="1" w:styleId="11">
    <w:name w:val="页脚1"/>
    <w:basedOn w:val="a"/>
    <w:link w:val="Char0"/>
    <w:unhideWhenUsed/>
    <w:rsid w:val="00017B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11"/>
    <w:uiPriority w:val="99"/>
    <w:rsid w:val="00017B92"/>
    <w:rPr>
      <w:sz w:val="18"/>
      <w:szCs w:val="18"/>
    </w:rPr>
  </w:style>
  <w:style w:type="paragraph" w:styleId="a3">
    <w:name w:val="Balloon Text"/>
    <w:basedOn w:val="a"/>
    <w:link w:val="Char1"/>
    <w:semiHidden/>
    <w:unhideWhenUsed/>
    <w:rsid w:val="00017B92"/>
    <w:rPr>
      <w:sz w:val="18"/>
      <w:szCs w:val="18"/>
    </w:rPr>
  </w:style>
  <w:style w:type="character" w:customStyle="1" w:styleId="Char1">
    <w:name w:val="批注框文本 Char"/>
    <w:basedOn w:val="a0"/>
    <w:link w:val="a3"/>
    <w:uiPriority w:val="99"/>
    <w:semiHidden/>
    <w:rsid w:val="00017B92"/>
    <w:rPr>
      <w:sz w:val="18"/>
      <w:szCs w:val="18"/>
    </w:rPr>
  </w:style>
  <w:style w:type="table" w:styleId="a4">
    <w:name w:val="Table Grid"/>
    <w:basedOn w:val="a1"/>
    <w:rsid w:val="009404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C16DB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12">
    <w:name w:val="列出段落1"/>
    <w:basedOn w:val="a"/>
    <w:rsid w:val="00DC16DB"/>
    <w:pPr>
      <w:ind w:firstLineChars="200" w:firstLine="420"/>
    </w:pPr>
    <w:rPr>
      <w:rFonts w:ascii="Calibri" w:eastAsia="宋体" w:hAnsi="Calibri" w:cs="Times New Roman"/>
    </w:rPr>
  </w:style>
  <w:style w:type="paragraph" w:styleId="a6">
    <w:name w:val="No Spacing"/>
    <w:link w:val="Char2"/>
    <w:uiPriority w:val="1"/>
    <w:qFormat/>
    <w:rsid w:val="00586900"/>
    <w:rPr>
      <w:rFonts w:ascii="Calibri" w:eastAsia="宋体" w:hAnsi="Calibri" w:cs="Times New Roman"/>
      <w:kern w:val="0"/>
      <w:sz w:val="22"/>
    </w:rPr>
  </w:style>
  <w:style w:type="character" w:customStyle="1" w:styleId="Char2">
    <w:name w:val="无间隔 Char"/>
    <w:link w:val="a6"/>
    <w:uiPriority w:val="1"/>
    <w:rsid w:val="00586900"/>
    <w:rPr>
      <w:rFonts w:ascii="Calibri" w:eastAsia="宋体" w:hAnsi="Calibri" w:cs="Times New Roman"/>
      <w:kern w:val="0"/>
      <w:sz w:val="22"/>
    </w:rPr>
  </w:style>
  <w:style w:type="character" w:styleId="a7">
    <w:name w:val="Hyperlink"/>
    <w:uiPriority w:val="99"/>
    <w:rsid w:val="00586900"/>
    <w:rPr>
      <w:color w:val="003399"/>
      <w:u w:val="single"/>
    </w:rPr>
  </w:style>
  <w:style w:type="paragraph" w:styleId="13">
    <w:name w:val="toc 1"/>
    <w:basedOn w:val="a"/>
    <w:next w:val="a"/>
    <w:autoRedefine/>
    <w:uiPriority w:val="39"/>
    <w:qFormat/>
    <w:rsid w:val="00586900"/>
    <w:rPr>
      <w:rFonts w:ascii="Times New Roman" w:eastAsia="宋体" w:hAnsi="Times New Roman" w:cs="Times New Roman"/>
      <w:szCs w:val="24"/>
    </w:rPr>
  </w:style>
  <w:style w:type="paragraph" w:styleId="20">
    <w:name w:val="toc 2"/>
    <w:basedOn w:val="a"/>
    <w:next w:val="a"/>
    <w:autoRedefine/>
    <w:uiPriority w:val="39"/>
    <w:qFormat/>
    <w:rsid w:val="00EF43A2"/>
    <w:pPr>
      <w:tabs>
        <w:tab w:val="left" w:pos="1260"/>
        <w:tab w:val="right" w:leader="dot" w:pos="8296"/>
      </w:tabs>
      <w:ind w:leftChars="200" w:left="420"/>
    </w:pPr>
    <w:rPr>
      <w:rFonts w:ascii="微软雅黑" w:eastAsia="微软雅黑" w:hAnsi="微软雅黑" w:cs="Times New Roman"/>
      <w:b/>
      <w:noProof/>
      <w:sz w:val="22"/>
    </w:rPr>
  </w:style>
  <w:style w:type="paragraph" w:customStyle="1" w:styleId="a8">
    <w:name w:val="注意和强调"/>
    <w:basedOn w:val="a"/>
    <w:next w:val="a"/>
    <w:autoRedefine/>
    <w:rsid w:val="00586900"/>
    <w:pPr>
      <w:pBdr>
        <w:left w:val="single" w:sz="36" w:space="4" w:color="999999"/>
      </w:pBdr>
      <w:tabs>
        <w:tab w:val="num" w:pos="360"/>
      </w:tabs>
      <w:spacing w:beforeLines="30" w:afterLines="30"/>
      <w:ind w:left="360"/>
    </w:pPr>
    <w:rPr>
      <w:rFonts w:ascii="微软雅黑" w:eastAsia="微软雅黑" w:hAnsi="微软雅黑" w:cs="Times New Roman"/>
      <w:color w:val="333399"/>
      <w:sz w:val="18"/>
      <w:szCs w:val="18"/>
    </w:rPr>
  </w:style>
  <w:style w:type="character" w:customStyle="1" w:styleId="Char3">
    <w:name w:val="文档结构图 Char"/>
    <w:basedOn w:val="a0"/>
    <w:link w:val="a9"/>
    <w:semiHidden/>
    <w:rsid w:val="00586900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9">
    <w:name w:val="Document Map"/>
    <w:basedOn w:val="a"/>
    <w:link w:val="Char3"/>
    <w:semiHidden/>
    <w:rsid w:val="00586900"/>
    <w:pPr>
      <w:shd w:val="clear" w:color="auto" w:fill="000080"/>
    </w:pPr>
    <w:rPr>
      <w:rFonts w:ascii="Times New Roman" w:eastAsia="宋体" w:hAnsi="Times New Roman" w:cs="Times New Roman"/>
      <w:szCs w:val="24"/>
    </w:rPr>
  </w:style>
  <w:style w:type="character" w:styleId="aa">
    <w:name w:val="page number"/>
    <w:basedOn w:val="a0"/>
    <w:rsid w:val="00586900"/>
  </w:style>
  <w:style w:type="paragraph" w:styleId="ab">
    <w:name w:val="Normal (Web)"/>
    <w:basedOn w:val="a"/>
    <w:uiPriority w:val="99"/>
    <w:rsid w:val="005869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30">
    <w:name w:val="toc 3"/>
    <w:basedOn w:val="a"/>
    <w:next w:val="a"/>
    <w:autoRedefine/>
    <w:uiPriority w:val="39"/>
    <w:qFormat/>
    <w:rsid w:val="00586900"/>
    <w:pPr>
      <w:ind w:leftChars="400" w:left="840"/>
    </w:pPr>
    <w:rPr>
      <w:rFonts w:ascii="Times New Roman" w:eastAsia="宋体" w:hAnsi="Times New Roman" w:cs="Times New Roman"/>
      <w:szCs w:val="24"/>
    </w:rPr>
  </w:style>
  <w:style w:type="paragraph" w:styleId="40">
    <w:name w:val="toc 4"/>
    <w:basedOn w:val="a"/>
    <w:next w:val="a"/>
    <w:autoRedefine/>
    <w:uiPriority w:val="39"/>
    <w:rsid w:val="00586900"/>
    <w:pPr>
      <w:ind w:leftChars="600" w:left="1260"/>
    </w:pPr>
    <w:rPr>
      <w:rFonts w:ascii="Times New Roman" w:eastAsia="宋体" w:hAnsi="Times New Roman" w:cs="Times New Roman"/>
      <w:szCs w:val="24"/>
    </w:rPr>
  </w:style>
  <w:style w:type="paragraph" w:styleId="ac">
    <w:name w:val="Body Text"/>
    <w:aliases w:val=" Char1"/>
    <w:basedOn w:val="a"/>
    <w:link w:val="Char4"/>
    <w:rsid w:val="00586900"/>
    <w:pPr>
      <w:widowControl/>
      <w:spacing w:beforeLines="30" w:afterLines="30"/>
      <w:jc w:val="left"/>
    </w:pPr>
    <w:rPr>
      <w:rFonts w:ascii="Arial" w:eastAsia="PMingLiU" w:hAnsi="Arial" w:cs="Times New Roman"/>
      <w:snapToGrid w:val="0"/>
      <w:color w:val="0000FF"/>
      <w:kern w:val="0"/>
      <w:sz w:val="20"/>
      <w:szCs w:val="20"/>
      <w:lang w:eastAsia="en-US"/>
    </w:rPr>
  </w:style>
  <w:style w:type="character" w:customStyle="1" w:styleId="Char4">
    <w:name w:val="正文文本 Char"/>
    <w:aliases w:val=" Char1 Char"/>
    <w:basedOn w:val="a0"/>
    <w:link w:val="ac"/>
    <w:rsid w:val="00586900"/>
    <w:rPr>
      <w:rFonts w:ascii="Arial" w:eastAsia="PMingLiU" w:hAnsi="Arial" w:cs="Times New Roman"/>
      <w:snapToGrid w:val="0"/>
      <w:color w:val="0000FF"/>
      <w:kern w:val="0"/>
      <w:sz w:val="20"/>
      <w:szCs w:val="20"/>
      <w:lang w:eastAsia="en-US"/>
    </w:rPr>
  </w:style>
  <w:style w:type="paragraph" w:styleId="ad">
    <w:name w:val="annotation text"/>
    <w:basedOn w:val="a"/>
    <w:link w:val="Char5"/>
    <w:unhideWhenUsed/>
    <w:rsid w:val="00586900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5">
    <w:name w:val="批注文字 Char"/>
    <w:basedOn w:val="a0"/>
    <w:link w:val="ad"/>
    <w:rsid w:val="00586900"/>
    <w:rPr>
      <w:rFonts w:ascii="Times New Roman" w:eastAsia="宋体" w:hAnsi="Times New Roman" w:cs="Times New Roman"/>
      <w:szCs w:val="24"/>
    </w:rPr>
  </w:style>
  <w:style w:type="paragraph" w:styleId="ae">
    <w:name w:val="Normal Indent"/>
    <w:aliases w:val="段1,段11,段12,段111,段13,段112,段14,段113,段15,段114,段16,段17,段115,段18,段116,段19,段117,段110,段118,段119,段121,段1111,段131,段1121,段141,段1131,段151,段1141,段161,段171,段1151,段181,段1161,段191,段1171,段120,段1110,段122,段1112,段132,段1122,段142,段1132,段152,段1142,段162,段172"/>
    <w:basedOn w:val="a"/>
    <w:rsid w:val="00586900"/>
    <w:pPr>
      <w:adjustRightInd w:val="0"/>
      <w:snapToGrid w:val="0"/>
      <w:spacing w:before="240" w:line="360" w:lineRule="atLeast"/>
      <w:ind w:firstLineChars="200" w:firstLine="420"/>
      <w:jc w:val="left"/>
    </w:pPr>
    <w:rPr>
      <w:rFonts w:ascii="宋体" w:eastAsia="宋体" w:hAnsi="Times New Roman" w:cs="Times New Roman"/>
      <w:szCs w:val="24"/>
    </w:rPr>
  </w:style>
  <w:style w:type="paragraph" w:styleId="af">
    <w:name w:val="List Number"/>
    <w:basedOn w:val="a"/>
    <w:rsid w:val="00586900"/>
    <w:pPr>
      <w:tabs>
        <w:tab w:val="num" w:pos="850"/>
      </w:tabs>
      <w:adjustRightInd w:val="0"/>
      <w:snapToGrid w:val="0"/>
      <w:spacing w:line="360" w:lineRule="atLeast"/>
      <w:ind w:left="850" w:hanging="389"/>
      <w:jc w:val="left"/>
    </w:pPr>
    <w:rPr>
      <w:rFonts w:ascii="宋体" w:eastAsia="宋体" w:hAnsi="Times New Roman" w:cs="Times New Roman"/>
      <w:szCs w:val="24"/>
    </w:rPr>
  </w:style>
  <w:style w:type="paragraph" w:styleId="21">
    <w:name w:val="List Number 2"/>
    <w:basedOn w:val="a"/>
    <w:rsid w:val="00586900"/>
    <w:pPr>
      <w:tabs>
        <w:tab w:val="num" w:pos="1354"/>
      </w:tabs>
      <w:adjustRightInd w:val="0"/>
      <w:snapToGrid w:val="0"/>
      <w:spacing w:line="360" w:lineRule="atLeast"/>
      <w:ind w:left="1354" w:hanging="504"/>
      <w:jc w:val="left"/>
    </w:pPr>
    <w:rPr>
      <w:rFonts w:ascii="宋体" w:eastAsia="宋体" w:hAnsi="宋体" w:cs="Times New Roman"/>
      <w:szCs w:val="24"/>
    </w:rPr>
  </w:style>
  <w:style w:type="paragraph" w:styleId="22">
    <w:name w:val="List Bullet 2"/>
    <w:basedOn w:val="a"/>
    <w:rsid w:val="00586900"/>
    <w:pPr>
      <w:tabs>
        <w:tab w:val="num" w:pos="1354"/>
      </w:tabs>
      <w:adjustRightInd w:val="0"/>
      <w:snapToGrid w:val="0"/>
      <w:spacing w:line="360" w:lineRule="atLeast"/>
      <w:ind w:left="1354" w:hanging="504"/>
      <w:jc w:val="left"/>
    </w:pPr>
    <w:rPr>
      <w:rFonts w:ascii="宋体" w:eastAsia="宋体" w:hAnsi="Times New Roman" w:cs="Times New Roman"/>
      <w:szCs w:val="24"/>
    </w:rPr>
  </w:style>
  <w:style w:type="paragraph" w:styleId="af0">
    <w:name w:val="Subtitle"/>
    <w:basedOn w:val="a"/>
    <w:link w:val="Char6"/>
    <w:qFormat/>
    <w:rsid w:val="00586900"/>
    <w:pPr>
      <w:spacing w:before="60" w:after="60"/>
      <w:jc w:val="center"/>
      <w:outlineLvl w:val="1"/>
    </w:pPr>
    <w:rPr>
      <w:rFonts w:ascii="Arial" w:eastAsia="黑体" w:hAnsi="Arial" w:cs="Arial"/>
      <w:b/>
      <w:bCs/>
      <w:kern w:val="28"/>
      <w:sz w:val="36"/>
      <w:szCs w:val="32"/>
    </w:rPr>
  </w:style>
  <w:style w:type="character" w:customStyle="1" w:styleId="Char6">
    <w:name w:val="副标题 Char"/>
    <w:basedOn w:val="a0"/>
    <w:link w:val="af0"/>
    <w:rsid w:val="00586900"/>
    <w:rPr>
      <w:rFonts w:ascii="Arial" w:eastAsia="黑体" w:hAnsi="Arial" w:cs="Arial"/>
      <w:b/>
      <w:bCs/>
      <w:kern w:val="28"/>
      <w:sz w:val="36"/>
      <w:szCs w:val="32"/>
    </w:rPr>
  </w:style>
  <w:style w:type="paragraph" w:styleId="af1">
    <w:name w:val="caption"/>
    <w:basedOn w:val="a"/>
    <w:next w:val="a"/>
    <w:qFormat/>
    <w:rsid w:val="00586900"/>
    <w:pPr>
      <w:spacing w:before="120" w:after="120"/>
      <w:jc w:val="center"/>
    </w:pPr>
    <w:rPr>
      <w:rFonts w:ascii="黑体" w:eastAsia="黑体" w:hAnsi="Arial" w:cs="Arial"/>
      <w:sz w:val="18"/>
      <w:szCs w:val="20"/>
    </w:rPr>
  </w:style>
  <w:style w:type="paragraph" w:customStyle="1" w:styleId="af2">
    <w:name w:val="列表说明"/>
    <w:basedOn w:val="a"/>
    <w:rsid w:val="00586900"/>
    <w:pPr>
      <w:adjustRightInd w:val="0"/>
      <w:snapToGrid w:val="0"/>
      <w:spacing w:line="360" w:lineRule="atLeast"/>
      <w:ind w:left="850"/>
      <w:jc w:val="left"/>
    </w:pPr>
    <w:rPr>
      <w:rFonts w:ascii="宋体" w:eastAsia="宋体" w:hAnsi="Times New Roman" w:cs="Times New Roman"/>
      <w:szCs w:val="24"/>
    </w:rPr>
  </w:style>
  <w:style w:type="paragraph" w:customStyle="1" w:styleId="23">
    <w:name w:val="列表说明2"/>
    <w:basedOn w:val="22"/>
    <w:rsid w:val="00586900"/>
    <w:pPr>
      <w:tabs>
        <w:tab w:val="clear" w:pos="1354"/>
      </w:tabs>
      <w:ind w:firstLine="0"/>
    </w:pPr>
  </w:style>
  <w:style w:type="paragraph" w:customStyle="1" w:styleId="af3">
    <w:name w:val="表格栏目"/>
    <w:basedOn w:val="a"/>
    <w:rsid w:val="00586900"/>
    <w:pPr>
      <w:adjustRightInd w:val="0"/>
      <w:snapToGrid w:val="0"/>
      <w:spacing w:before="45" w:after="45"/>
      <w:jc w:val="center"/>
    </w:pPr>
    <w:rPr>
      <w:rFonts w:ascii="宋体" w:eastAsia="黑体" w:hAnsi="Times New Roman" w:cs="Times New Roman"/>
      <w:b/>
      <w:bCs/>
      <w:szCs w:val="24"/>
    </w:rPr>
  </w:style>
  <w:style w:type="paragraph" w:styleId="af4">
    <w:name w:val="List Bullet"/>
    <w:basedOn w:val="a"/>
    <w:rsid w:val="00586900"/>
    <w:pPr>
      <w:tabs>
        <w:tab w:val="num" w:pos="850"/>
      </w:tabs>
      <w:adjustRightInd w:val="0"/>
      <w:snapToGrid w:val="0"/>
      <w:spacing w:line="360" w:lineRule="atLeast"/>
      <w:ind w:left="850" w:hanging="389"/>
      <w:jc w:val="left"/>
    </w:pPr>
    <w:rPr>
      <w:rFonts w:ascii="宋体" w:eastAsia="宋体" w:hAnsi="Times New Roman" w:cs="Times New Roman"/>
      <w:szCs w:val="24"/>
    </w:rPr>
  </w:style>
  <w:style w:type="paragraph" w:customStyle="1" w:styleId="af5">
    <w:name w:val="表格单元"/>
    <w:basedOn w:val="a"/>
    <w:rsid w:val="00586900"/>
    <w:pPr>
      <w:adjustRightInd w:val="0"/>
      <w:snapToGrid w:val="0"/>
      <w:spacing w:before="45" w:after="45"/>
      <w:jc w:val="left"/>
    </w:pPr>
    <w:rPr>
      <w:rFonts w:ascii="宋体" w:eastAsia="宋体" w:hAnsi="Times New Roman" w:cs="Times New Roman"/>
      <w:szCs w:val="24"/>
    </w:rPr>
  </w:style>
  <w:style w:type="paragraph" w:customStyle="1" w:styleId="af6">
    <w:name w:val="源程序"/>
    <w:basedOn w:val="ae"/>
    <w:autoRedefine/>
    <w:rsid w:val="00586900"/>
    <w:pPr>
      <w:spacing w:before="0" w:line="240" w:lineRule="atLeast"/>
      <w:ind w:leftChars="200" w:left="420" w:firstLineChars="0" w:firstLine="0"/>
    </w:pPr>
    <w:rPr>
      <w:sz w:val="18"/>
    </w:rPr>
  </w:style>
  <w:style w:type="paragraph" w:customStyle="1" w:styleId="af7">
    <w:name w:val="小标题"/>
    <w:basedOn w:val="a"/>
    <w:autoRedefine/>
    <w:rsid w:val="00586900"/>
    <w:pPr>
      <w:adjustRightInd w:val="0"/>
      <w:snapToGrid w:val="0"/>
      <w:spacing w:before="240" w:line="360" w:lineRule="atLeast"/>
      <w:ind w:leftChars="200" w:left="420"/>
      <w:jc w:val="left"/>
    </w:pPr>
    <w:rPr>
      <w:rFonts w:ascii="黑体" w:eastAsia="黑体" w:hAnsi="Times New Roman" w:cs="Times New Roman"/>
      <w:b/>
      <w:szCs w:val="24"/>
    </w:rPr>
  </w:style>
  <w:style w:type="paragraph" w:customStyle="1" w:styleId="24">
    <w:name w:val="小标题 2"/>
    <w:basedOn w:val="ae"/>
    <w:autoRedefine/>
    <w:rsid w:val="00586900"/>
    <w:rPr>
      <w:rFonts w:ascii="c" w:eastAsia="c"/>
    </w:rPr>
  </w:style>
  <w:style w:type="paragraph" w:styleId="50">
    <w:name w:val="toc 5"/>
    <w:basedOn w:val="a"/>
    <w:next w:val="a"/>
    <w:autoRedefine/>
    <w:uiPriority w:val="39"/>
    <w:rsid w:val="00586900"/>
    <w:pPr>
      <w:ind w:left="1680"/>
      <w:jc w:val="left"/>
    </w:pPr>
    <w:rPr>
      <w:rFonts w:ascii="宋体" w:eastAsia="宋体" w:hAnsi="Times New Roman" w:cs="Times New Roman"/>
      <w:szCs w:val="24"/>
    </w:rPr>
  </w:style>
  <w:style w:type="paragraph" w:styleId="60">
    <w:name w:val="toc 6"/>
    <w:basedOn w:val="a"/>
    <w:next w:val="a"/>
    <w:autoRedefine/>
    <w:uiPriority w:val="39"/>
    <w:rsid w:val="00586900"/>
    <w:pPr>
      <w:ind w:left="2100"/>
      <w:jc w:val="left"/>
    </w:pPr>
    <w:rPr>
      <w:rFonts w:ascii="宋体" w:eastAsia="宋体" w:hAnsi="Times New Roman" w:cs="Times New Roman"/>
      <w:szCs w:val="24"/>
    </w:rPr>
  </w:style>
  <w:style w:type="paragraph" w:styleId="70">
    <w:name w:val="toc 7"/>
    <w:basedOn w:val="a"/>
    <w:next w:val="a"/>
    <w:autoRedefine/>
    <w:uiPriority w:val="39"/>
    <w:rsid w:val="00586900"/>
    <w:pPr>
      <w:ind w:left="2520"/>
      <w:jc w:val="left"/>
    </w:pPr>
    <w:rPr>
      <w:rFonts w:ascii="宋体" w:eastAsia="宋体" w:hAnsi="Times New Roman" w:cs="Times New Roman"/>
      <w:szCs w:val="24"/>
    </w:rPr>
  </w:style>
  <w:style w:type="paragraph" w:styleId="80">
    <w:name w:val="toc 8"/>
    <w:basedOn w:val="a"/>
    <w:next w:val="a"/>
    <w:autoRedefine/>
    <w:uiPriority w:val="39"/>
    <w:rsid w:val="00586900"/>
    <w:pPr>
      <w:ind w:left="2940"/>
      <w:jc w:val="left"/>
    </w:pPr>
    <w:rPr>
      <w:rFonts w:ascii="宋体" w:eastAsia="宋体" w:hAnsi="Times New Roman" w:cs="Times New Roman"/>
      <w:szCs w:val="24"/>
    </w:rPr>
  </w:style>
  <w:style w:type="paragraph" w:styleId="90">
    <w:name w:val="toc 9"/>
    <w:basedOn w:val="a"/>
    <w:next w:val="a"/>
    <w:autoRedefine/>
    <w:uiPriority w:val="39"/>
    <w:rsid w:val="00586900"/>
    <w:pPr>
      <w:ind w:left="3360"/>
      <w:jc w:val="left"/>
    </w:pPr>
    <w:rPr>
      <w:rFonts w:ascii="宋体" w:eastAsia="宋体" w:hAnsi="Times New Roman" w:cs="Times New Roman"/>
      <w:szCs w:val="24"/>
    </w:rPr>
  </w:style>
  <w:style w:type="character" w:styleId="af8">
    <w:name w:val="Strong"/>
    <w:qFormat/>
    <w:rsid w:val="00586900"/>
    <w:rPr>
      <w:rFonts w:ascii="c" w:eastAsia="c"/>
      <w:bCs/>
    </w:rPr>
  </w:style>
  <w:style w:type="paragraph" w:customStyle="1" w:styleId="af9">
    <w:name w:val="普通正文"/>
    <w:basedOn w:val="a"/>
    <w:rsid w:val="00586900"/>
    <w:pPr>
      <w:tabs>
        <w:tab w:val="left" w:pos="1212"/>
      </w:tabs>
      <w:autoSpaceDE w:val="0"/>
      <w:autoSpaceDN w:val="0"/>
      <w:adjustRightInd w:val="0"/>
      <w:spacing w:before="120"/>
      <w:ind w:firstLine="425"/>
      <w:jc w:val="left"/>
    </w:pPr>
    <w:rPr>
      <w:rFonts w:ascii="宋体" w:eastAsia="宋体" w:hAnsi="Times New Roman" w:cs="Times New Roman" w:hint="eastAsia"/>
      <w:color w:val="000000"/>
      <w:kern w:val="0"/>
      <w:sz w:val="24"/>
      <w:szCs w:val="20"/>
    </w:rPr>
  </w:style>
  <w:style w:type="paragraph" w:customStyle="1" w:styleId="14">
    <w:name w:val="标题1"/>
    <w:basedOn w:val="a"/>
    <w:rsid w:val="00586900"/>
    <w:pPr>
      <w:tabs>
        <w:tab w:val="num" w:pos="432"/>
      </w:tabs>
      <w:spacing w:line="0" w:lineRule="atLeast"/>
      <w:ind w:left="432" w:hanging="432"/>
      <w:jc w:val="left"/>
    </w:pPr>
    <w:rPr>
      <w:rFonts w:ascii="宋体" w:eastAsia="宋体" w:hAnsi="Times New Roman" w:cs="Times New Roman"/>
      <w:color w:val="000000"/>
      <w:kern w:val="0"/>
      <w:szCs w:val="20"/>
    </w:rPr>
  </w:style>
  <w:style w:type="paragraph" w:customStyle="1" w:styleId="110">
    <w:name w:val="流程说明110"/>
    <w:basedOn w:val="a"/>
    <w:rsid w:val="00586900"/>
    <w:pPr>
      <w:tabs>
        <w:tab w:val="left" w:pos="1050"/>
        <w:tab w:val="num" w:pos="2100"/>
      </w:tabs>
      <w:ind w:left="1440" w:hanging="420"/>
      <w:jc w:val="left"/>
      <w:outlineLvl w:val="0"/>
    </w:pPr>
    <w:rPr>
      <w:rFonts w:ascii="宋体" w:eastAsia="宋体" w:hAnsi="Times New Roman" w:cs="Times New Roman"/>
      <w:szCs w:val="24"/>
    </w:rPr>
  </w:style>
  <w:style w:type="character" w:styleId="afa">
    <w:name w:val="annotation reference"/>
    <w:unhideWhenUsed/>
    <w:rsid w:val="00586900"/>
    <w:rPr>
      <w:sz w:val="21"/>
      <w:szCs w:val="21"/>
    </w:rPr>
  </w:style>
  <w:style w:type="character" w:customStyle="1" w:styleId="Char7">
    <w:name w:val="批注主题 Char"/>
    <w:basedOn w:val="Char5"/>
    <w:link w:val="afb"/>
    <w:uiPriority w:val="99"/>
    <w:semiHidden/>
    <w:rsid w:val="00586900"/>
    <w:rPr>
      <w:rFonts w:ascii="Times New Roman" w:eastAsia="宋体" w:hAnsi="Times New Roman" w:cs="Times New Roman"/>
      <w:b/>
      <w:bCs/>
      <w:szCs w:val="24"/>
    </w:rPr>
  </w:style>
  <w:style w:type="paragraph" w:styleId="afb">
    <w:name w:val="annotation subject"/>
    <w:basedOn w:val="ad"/>
    <w:next w:val="ad"/>
    <w:link w:val="Char7"/>
    <w:uiPriority w:val="99"/>
    <w:semiHidden/>
    <w:unhideWhenUsed/>
    <w:rsid w:val="00586900"/>
    <w:rPr>
      <w:b/>
      <w:bCs/>
    </w:rPr>
  </w:style>
  <w:style w:type="character" w:customStyle="1" w:styleId="sendername1">
    <w:name w:val="sendername1"/>
    <w:rsid w:val="00586900"/>
    <w:rPr>
      <w:rFonts w:ascii="" w:hAnsi="" w:hint="default"/>
      <w:color w:val="0066CC"/>
      <w:sz w:val="18"/>
      <w:szCs w:val="18"/>
    </w:rPr>
  </w:style>
  <w:style w:type="character" w:customStyle="1" w:styleId="apple-style-span">
    <w:name w:val="apple-style-span"/>
    <w:rsid w:val="00586900"/>
  </w:style>
  <w:style w:type="character" w:customStyle="1" w:styleId="Char8">
    <w:name w:val="纯文本 Char"/>
    <w:basedOn w:val="a0"/>
    <w:link w:val="afc"/>
    <w:uiPriority w:val="99"/>
    <w:semiHidden/>
    <w:rsid w:val="00586900"/>
    <w:rPr>
      <w:rFonts w:ascii="Arial Unicode MS" w:eastAsia="微软雅黑" w:hAnsi="Arial Unicode MS" w:cs="Courier New"/>
      <w:kern w:val="0"/>
      <w:szCs w:val="21"/>
    </w:rPr>
  </w:style>
  <w:style w:type="paragraph" w:styleId="afc">
    <w:name w:val="Plain Text"/>
    <w:basedOn w:val="a"/>
    <w:link w:val="Char8"/>
    <w:uiPriority w:val="99"/>
    <w:semiHidden/>
    <w:unhideWhenUsed/>
    <w:rsid w:val="00586900"/>
    <w:pPr>
      <w:widowControl/>
      <w:jc w:val="left"/>
    </w:pPr>
    <w:rPr>
      <w:rFonts w:ascii="Arial Unicode MS" w:eastAsia="微软雅黑" w:hAnsi="Arial Unicode MS" w:cs="Courier New"/>
      <w:kern w:val="0"/>
      <w:szCs w:val="21"/>
    </w:rPr>
  </w:style>
  <w:style w:type="paragraph" w:customStyle="1" w:styleId="25">
    <w:name w:val="页眉2"/>
    <w:basedOn w:val="a"/>
    <w:link w:val="Char10"/>
    <w:uiPriority w:val="99"/>
    <w:unhideWhenUsed/>
    <w:rsid w:val="00B129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0">
    <w:name w:val="页眉 Char1"/>
    <w:basedOn w:val="a0"/>
    <w:link w:val="25"/>
    <w:uiPriority w:val="99"/>
    <w:rsid w:val="00B1291A"/>
    <w:rPr>
      <w:sz w:val="18"/>
      <w:szCs w:val="18"/>
    </w:rPr>
  </w:style>
  <w:style w:type="paragraph" w:customStyle="1" w:styleId="26">
    <w:name w:val="页脚2"/>
    <w:basedOn w:val="a"/>
    <w:link w:val="Char11"/>
    <w:uiPriority w:val="99"/>
    <w:unhideWhenUsed/>
    <w:rsid w:val="00B129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1">
    <w:name w:val="页脚 Char1"/>
    <w:basedOn w:val="a0"/>
    <w:link w:val="26"/>
    <w:uiPriority w:val="99"/>
    <w:rsid w:val="00B1291A"/>
    <w:rPr>
      <w:sz w:val="18"/>
      <w:szCs w:val="18"/>
    </w:rPr>
  </w:style>
  <w:style w:type="paragraph" w:styleId="afd">
    <w:name w:val="header"/>
    <w:basedOn w:val="a"/>
    <w:link w:val="Char20"/>
    <w:uiPriority w:val="99"/>
    <w:unhideWhenUsed/>
    <w:rsid w:val="005C18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0">
    <w:name w:val="页眉 Char2"/>
    <w:basedOn w:val="a0"/>
    <w:link w:val="afd"/>
    <w:uiPriority w:val="99"/>
    <w:rsid w:val="005C188C"/>
    <w:rPr>
      <w:sz w:val="18"/>
      <w:szCs w:val="18"/>
    </w:rPr>
  </w:style>
  <w:style w:type="paragraph" w:styleId="afe">
    <w:name w:val="footer"/>
    <w:basedOn w:val="a"/>
    <w:link w:val="Char21"/>
    <w:uiPriority w:val="99"/>
    <w:unhideWhenUsed/>
    <w:rsid w:val="005C18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1">
    <w:name w:val="页脚 Char2"/>
    <w:basedOn w:val="a0"/>
    <w:link w:val="afe"/>
    <w:uiPriority w:val="99"/>
    <w:rsid w:val="005C188C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42146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caption" w:uiPriority="0" w:qFormat="1"/>
    <w:lsdException w:name="annotation reference" w:uiPriority="0"/>
    <w:lsdException w:name="page number" w:uiPriority="0"/>
    <w:lsdException w:name="List Bullet" w:uiPriority="0"/>
    <w:lsdException w:name="List Number" w:uiPriority="0"/>
    <w:lsdException w:name="List Bullet 2" w:uiPriority="0"/>
    <w:lsdException w:name="List Number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58A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2252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DC16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 Char"/>
    <w:basedOn w:val="a"/>
    <w:next w:val="a"/>
    <w:link w:val="3Char"/>
    <w:uiPriority w:val="9"/>
    <w:qFormat/>
    <w:rsid w:val="00586900"/>
    <w:pPr>
      <w:keepNext/>
      <w:keepLines/>
      <w:spacing w:before="260" w:after="260" w:line="416" w:lineRule="auto"/>
      <w:ind w:left="720" w:hanging="432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586900"/>
    <w:pPr>
      <w:keepNext/>
      <w:keepLines/>
      <w:spacing w:before="280" w:after="290" w:line="376" w:lineRule="auto"/>
      <w:ind w:left="864" w:hanging="144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586900"/>
    <w:pPr>
      <w:keepNext/>
      <w:keepLines/>
      <w:spacing w:before="280" w:after="290" w:line="376" w:lineRule="auto"/>
      <w:ind w:left="1008" w:hanging="432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586900"/>
    <w:pPr>
      <w:keepNext/>
      <w:keepLines/>
      <w:spacing w:before="240" w:after="64" w:line="320" w:lineRule="auto"/>
      <w:ind w:left="1152" w:hanging="432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86900"/>
    <w:pPr>
      <w:keepNext/>
      <w:keepLines/>
      <w:spacing w:before="240" w:after="64" w:line="320" w:lineRule="auto"/>
      <w:ind w:left="1296" w:hanging="288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86900"/>
    <w:pPr>
      <w:keepNext/>
      <w:keepLines/>
      <w:spacing w:before="240" w:after="64" w:line="320" w:lineRule="auto"/>
      <w:ind w:left="1440" w:hanging="432"/>
      <w:outlineLvl w:val="7"/>
    </w:pPr>
    <w:rPr>
      <w:rFonts w:ascii="Cambria" w:eastAsia="宋体" w:hAnsi="Cambria" w:cs="Times New Roman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86900"/>
    <w:pPr>
      <w:keepNext/>
      <w:keepLines/>
      <w:spacing w:before="240" w:after="64" w:line="320" w:lineRule="auto"/>
      <w:ind w:left="1584" w:hanging="144"/>
      <w:outlineLvl w:val="8"/>
    </w:pPr>
    <w:rPr>
      <w:rFonts w:ascii="Cambria" w:eastAsia="宋体" w:hAnsi="Cambria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252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DC16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 Char Char"/>
    <w:basedOn w:val="a0"/>
    <w:link w:val="3"/>
    <w:uiPriority w:val="9"/>
    <w:rsid w:val="0058690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586900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586900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586900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86900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86900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86900"/>
    <w:rPr>
      <w:rFonts w:ascii="Cambria" w:eastAsia="宋体" w:hAnsi="Cambria" w:cs="Times New Roman"/>
      <w:szCs w:val="21"/>
    </w:rPr>
  </w:style>
  <w:style w:type="paragraph" w:customStyle="1" w:styleId="10">
    <w:name w:val="页眉1"/>
    <w:basedOn w:val="a"/>
    <w:link w:val="Char"/>
    <w:unhideWhenUsed/>
    <w:rsid w:val="00017B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10"/>
    <w:uiPriority w:val="99"/>
    <w:rsid w:val="00017B92"/>
    <w:rPr>
      <w:sz w:val="18"/>
      <w:szCs w:val="18"/>
    </w:rPr>
  </w:style>
  <w:style w:type="paragraph" w:customStyle="1" w:styleId="11">
    <w:name w:val="页脚1"/>
    <w:basedOn w:val="a"/>
    <w:link w:val="Char0"/>
    <w:unhideWhenUsed/>
    <w:rsid w:val="00017B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11"/>
    <w:uiPriority w:val="99"/>
    <w:rsid w:val="00017B92"/>
    <w:rPr>
      <w:sz w:val="18"/>
      <w:szCs w:val="18"/>
    </w:rPr>
  </w:style>
  <w:style w:type="paragraph" w:styleId="a3">
    <w:name w:val="Balloon Text"/>
    <w:basedOn w:val="a"/>
    <w:link w:val="Char1"/>
    <w:semiHidden/>
    <w:unhideWhenUsed/>
    <w:rsid w:val="00017B92"/>
    <w:rPr>
      <w:sz w:val="18"/>
      <w:szCs w:val="18"/>
    </w:rPr>
  </w:style>
  <w:style w:type="character" w:customStyle="1" w:styleId="Char1">
    <w:name w:val="批注框文本 Char"/>
    <w:basedOn w:val="a0"/>
    <w:link w:val="a3"/>
    <w:uiPriority w:val="99"/>
    <w:semiHidden/>
    <w:rsid w:val="00017B92"/>
    <w:rPr>
      <w:sz w:val="18"/>
      <w:szCs w:val="18"/>
    </w:rPr>
  </w:style>
  <w:style w:type="table" w:styleId="a4">
    <w:name w:val="Table Grid"/>
    <w:basedOn w:val="a1"/>
    <w:rsid w:val="009404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C16DB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12">
    <w:name w:val="列出段落1"/>
    <w:basedOn w:val="a"/>
    <w:rsid w:val="00DC16DB"/>
    <w:pPr>
      <w:ind w:firstLineChars="200" w:firstLine="420"/>
    </w:pPr>
    <w:rPr>
      <w:rFonts w:ascii="Calibri" w:eastAsia="宋体" w:hAnsi="Calibri" w:cs="Times New Roman"/>
    </w:rPr>
  </w:style>
  <w:style w:type="paragraph" w:styleId="a6">
    <w:name w:val="No Spacing"/>
    <w:link w:val="Char2"/>
    <w:uiPriority w:val="1"/>
    <w:qFormat/>
    <w:rsid w:val="00586900"/>
    <w:rPr>
      <w:rFonts w:ascii="Calibri" w:eastAsia="宋体" w:hAnsi="Calibri" w:cs="Times New Roman"/>
      <w:kern w:val="0"/>
      <w:sz w:val="22"/>
    </w:rPr>
  </w:style>
  <w:style w:type="character" w:customStyle="1" w:styleId="Char2">
    <w:name w:val="无间隔 Char"/>
    <w:link w:val="a6"/>
    <w:uiPriority w:val="1"/>
    <w:rsid w:val="00586900"/>
    <w:rPr>
      <w:rFonts w:ascii="Calibri" w:eastAsia="宋体" w:hAnsi="Calibri" w:cs="Times New Roman"/>
      <w:kern w:val="0"/>
      <w:sz w:val="22"/>
    </w:rPr>
  </w:style>
  <w:style w:type="character" w:styleId="a7">
    <w:name w:val="Hyperlink"/>
    <w:uiPriority w:val="99"/>
    <w:rsid w:val="00586900"/>
    <w:rPr>
      <w:color w:val="003399"/>
      <w:u w:val="single"/>
    </w:rPr>
  </w:style>
  <w:style w:type="paragraph" w:styleId="13">
    <w:name w:val="toc 1"/>
    <w:basedOn w:val="a"/>
    <w:next w:val="a"/>
    <w:autoRedefine/>
    <w:uiPriority w:val="39"/>
    <w:qFormat/>
    <w:rsid w:val="00586900"/>
    <w:rPr>
      <w:rFonts w:ascii="Times New Roman" w:eastAsia="宋体" w:hAnsi="Times New Roman" w:cs="Times New Roman"/>
      <w:szCs w:val="24"/>
    </w:rPr>
  </w:style>
  <w:style w:type="paragraph" w:styleId="20">
    <w:name w:val="toc 2"/>
    <w:basedOn w:val="a"/>
    <w:next w:val="a"/>
    <w:autoRedefine/>
    <w:uiPriority w:val="39"/>
    <w:qFormat/>
    <w:rsid w:val="00EF43A2"/>
    <w:pPr>
      <w:tabs>
        <w:tab w:val="left" w:pos="1260"/>
        <w:tab w:val="right" w:leader="dot" w:pos="8296"/>
      </w:tabs>
      <w:ind w:leftChars="200" w:left="420"/>
    </w:pPr>
    <w:rPr>
      <w:rFonts w:ascii="微软雅黑" w:eastAsia="微软雅黑" w:hAnsi="微软雅黑" w:cs="Times New Roman"/>
      <w:b/>
      <w:noProof/>
      <w:sz w:val="22"/>
    </w:rPr>
  </w:style>
  <w:style w:type="paragraph" w:customStyle="1" w:styleId="a8">
    <w:name w:val="注意和强调"/>
    <w:basedOn w:val="a"/>
    <w:next w:val="a"/>
    <w:autoRedefine/>
    <w:rsid w:val="00586900"/>
    <w:pPr>
      <w:pBdr>
        <w:left w:val="single" w:sz="36" w:space="4" w:color="999999"/>
      </w:pBdr>
      <w:tabs>
        <w:tab w:val="num" w:pos="360"/>
      </w:tabs>
      <w:spacing w:beforeLines="30" w:afterLines="30"/>
      <w:ind w:left="360"/>
    </w:pPr>
    <w:rPr>
      <w:rFonts w:ascii="微软雅黑" w:eastAsia="微软雅黑" w:hAnsi="微软雅黑" w:cs="Times New Roman"/>
      <w:color w:val="333399"/>
      <w:sz w:val="18"/>
      <w:szCs w:val="18"/>
    </w:rPr>
  </w:style>
  <w:style w:type="character" w:customStyle="1" w:styleId="Char3">
    <w:name w:val="文档结构图 Char"/>
    <w:basedOn w:val="a0"/>
    <w:link w:val="a9"/>
    <w:semiHidden/>
    <w:rsid w:val="00586900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9">
    <w:name w:val="Document Map"/>
    <w:basedOn w:val="a"/>
    <w:link w:val="Char3"/>
    <w:semiHidden/>
    <w:rsid w:val="00586900"/>
    <w:pPr>
      <w:shd w:val="clear" w:color="auto" w:fill="000080"/>
    </w:pPr>
    <w:rPr>
      <w:rFonts w:ascii="Times New Roman" w:eastAsia="宋体" w:hAnsi="Times New Roman" w:cs="Times New Roman"/>
      <w:szCs w:val="24"/>
    </w:rPr>
  </w:style>
  <w:style w:type="character" w:styleId="aa">
    <w:name w:val="page number"/>
    <w:basedOn w:val="a0"/>
    <w:rsid w:val="00586900"/>
  </w:style>
  <w:style w:type="paragraph" w:styleId="ab">
    <w:name w:val="Normal (Web)"/>
    <w:basedOn w:val="a"/>
    <w:uiPriority w:val="99"/>
    <w:rsid w:val="005869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30">
    <w:name w:val="toc 3"/>
    <w:basedOn w:val="a"/>
    <w:next w:val="a"/>
    <w:autoRedefine/>
    <w:uiPriority w:val="39"/>
    <w:qFormat/>
    <w:rsid w:val="00586900"/>
    <w:pPr>
      <w:ind w:leftChars="400" w:left="840"/>
    </w:pPr>
    <w:rPr>
      <w:rFonts w:ascii="Times New Roman" w:eastAsia="宋体" w:hAnsi="Times New Roman" w:cs="Times New Roman"/>
      <w:szCs w:val="24"/>
    </w:rPr>
  </w:style>
  <w:style w:type="paragraph" w:styleId="40">
    <w:name w:val="toc 4"/>
    <w:basedOn w:val="a"/>
    <w:next w:val="a"/>
    <w:autoRedefine/>
    <w:uiPriority w:val="39"/>
    <w:rsid w:val="00586900"/>
    <w:pPr>
      <w:ind w:leftChars="600" w:left="1260"/>
    </w:pPr>
    <w:rPr>
      <w:rFonts w:ascii="Times New Roman" w:eastAsia="宋体" w:hAnsi="Times New Roman" w:cs="Times New Roman"/>
      <w:szCs w:val="24"/>
    </w:rPr>
  </w:style>
  <w:style w:type="paragraph" w:styleId="ac">
    <w:name w:val="Body Text"/>
    <w:aliases w:val=" Char1"/>
    <w:basedOn w:val="a"/>
    <w:link w:val="Char4"/>
    <w:rsid w:val="00586900"/>
    <w:pPr>
      <w:widowControl/>
      <w:spacing w:beforeLines="30" w:afterLines="30"/>
      <w:jc w:val="left"/>
    </w:pPr>
    <w:rPr>
      <w:rFonts w:ascii="Arial" w:eastAsia="PMingLiU" w:hAnsi="Arial" w:cs="Times New Roman"/>
      <w:snapToGrid w:val="0"/>
      <w:color w:val="0000FF"/>
      <w:kern w:val="0"/>
      <w:sz w:val="20"/>
      <w:szCs w:val="20"/>
      <w:lang w:eastAsia="en-US"/>
    </w:rPr>
  </w:style>
  <w:style w:type="character" w:customStyle="1" w:styleId="Char4">
    <w:name w:val="正文文本 Char"/>
    <w:aliases w:val=" Char1 Char"/>
    <w:basedOn w:val="a0"/>
    <w:link w:val="ac"/>
    <w:rsid w:val="00586900"/>
    <w:rPr>
      <w:rFonts w:ascii="Arial" w:eastAsia="PMingLiU" w:hAnsi="Arial" w:cs="Times New Roman"/>
      <w:snapToGrid w:val="0"/>
      <w:color w:val="0000FF"/>
      <w:kern w:val="0"/>
      <w:sz w:val="20"/>
      <w:szCs w:val="20"/>
      <w:lang w:eastAsia="en-US"/>
    </w:rPr>
  </w:style>
  <w:style w:type="paragraph" w:styleId="ad">
    <w:name w:val="annotation text"/>
    <w:basedOn w:val="a"/>
    <w:link w:val="Char5"/>
    <w:unhideWhenUsed/>
    <w:rsid w:val="00586900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5">
    <w:name w:val="批注文字 Char"/>
    <w:basedOn w:val="a0"/>
    <w:link w:val="ad"/>
    <w:rsid w:val="00586900"/>
    <w:rPr>
      <w:rFonts w:ascii="Times New Roman" w:eastAsia="宋体" w:hAnsi="Times New Roman" w:cs="Times New Roman"/>
      <w:szCs w:val="24"/>
    </w:rPr>
  </w:style>
  <w:style w:type="paragraph" w:styleId="ae">
    <w:name w:val="Normal Indent"/>
    <w:aliases w:val="段1,段11,段12,段111,段13,段112,段14,段113,段15,段114,段16,段17,段115,段18,段116,段19,段117,段110,段118,段119,段121,段1111,段131,段1121,段141,段1131,段151,段1141,段161,段171,段1151,段181,段1161,段191,段1171,段120,段1110,段122,段1112,段132,段1122,段142,段1132,段152,段1142,段162,段172"/>
    <w:basedOn w:val="a"/>
    <w:rsid w:val="00586900"/>
    <w:pPr>
      <w:adjustRightInd w:val="0"/>
      <w:snapToGrid w:val="0"/>
      <w:spacing w:before="240" w:line="360" w:lineRule="atLeast"/>
      <w:ind w:firstLineChars="200" w:firstLine="420"/>
      <w:jc w:val="left"/>
    </w:pPr>
    <w:rPr>
      <w:rFonts w:ascii="宋体" w:eastAsia="宋体" w:hAnsi="Times New Roman" w:cs="Times New Roman"/>
      <w:szCs w:val="24"/>
    </w:rPr>
  </w:style>
  <w:style w:type="paragraph" w:styleId="af">
    <w:name w:val="List Number"/>
    <w:basedOn w:val="a"/>
    <w:rsid w:val="00586900"/>
    <w:pPr>
      <w:tabs>
        <w:tab w:val="num" w:pos="850"/>
      </w:tabs>
      <w:adjustRightInd w:val="0"/>
      <w:snapToGrid w:val="0"/>
      <w:spacing w:line="360" w:lineRule="atLeast"/>
      <w:ind w:left="850" w:hanging="389"/>
      <w:jc w:val="left"/>
    </w:pPr>
    <w:rPr>
      <w:rFonts w:ascii="宋体" w:eastAsia="宋体" w:hAnsi="Times New Roman" w:cs="Times New Roman"/>
      <w:szCs w:val="24"/>
    </w:rPr>
  </w:style>
  <w:style w:type="paragraph" w:styleId="21">
    <w:name w:val="List Number 2"/>
    <w:basedOn w:val="a"/>
    <w:rsid w:val="00586900"/>
    <w:pPr>
      <w:tabs>
        <w:tab w:val="num" w:pos="1354"/>
      </w:tabs>
      <w:adjustRightInd w:val="0"/>
      <w:snapToGrid w:val="0"/>
      <w:spacing w:line="360" w:lineRule="atLeast"/>
      <w:ind w:left="1354" w:hanging="504"/>
      <w:jc w:val="left"/>
    </w:pPr>
    <w:rPr>
      <w:rFonts w:ascii="宋体" w:eastAsia="宋体" w:hAnsi="宋体" w:cs="Times New Roman"/>
      <w:szCs w:val="24"/>
    </w:rPr>
  </w:style>
  <w:style w:type="paragraph" w:styleId="22">
    <w:name w:val="List Bullet 2"/>
    <w:basedOn w:val="a"/>
    <w:rsid w:val="00586900"/>
    <w:pPr>
      <w:tabs>
        <w:tab w:val="num" w:pos="1354"/>
      </w:tabs>
      <w:adjustRightInd w:val="0"/>
      <w:snapToGrid w:val="0"/>
      <w:spacing w:line="360" w:lineRule="atLeast"/>
      <w:ind w:left="1354" w:hanging="504"/>
      <w:jc w:val="left"/>
    </w:pPr>
    <w:rPr>
      <w:rFonts w:ascii="宋体" w:eastAsia="宋体" w:hAnsi="Times New Roman" w:cs="Times New Roman"/>
      <w:szCs w:val="24"/>
    </w:rPr>
  </w:style>
  <w:style w:type="paragraph" w:styleId="af0">
    <w:name w:val="Subtitle"/>
    <w:basedOn w:val="a"/>
    <w:link w:val="Char6"/>
    <w:qFormat/>
    <w:rsid w:val="00586900"/>
    <w:pPr>
      <w:spacing w:before="60" w:after="60"/>
      <w:jc w:val="center"/>
      <w:outlineLvl w:val="1"/>
    </w:pPr>
    <w:rPr>
      <w:rFonts w:ascii="Arial" w:eastAsia="黑体" w:hAnsi="Arial" w:cs="Arial"/>
      <w:b/>
      <w:bCs/>
      <w:kern w:val="28"/>
      <w:sz w:val="36"/>
      <w:szCs w:val="32"/>
    </w:rPr>
  </w:style>
  <w:style w:type="character" w:customStyle="1" w:styleId="Char6">
    <w:name w:val="副标题 Char"/>
    <w:basedOn w:val="a0"/>
    <w:link w:val="af0"/>
    <w:rsid w:val="00586900"/>
    <w:rPr>
      <w:rFonts w:ascii="Arial" w:eastAsia="黑体" w:hAnsi="Arial" w:cs="Arial"/>
      <w:b/>
      <w:bCs/>
      <w:kern w:val="28"/>
      <w:sz w:val="36"/>
      <w:szCs w:val="32"/>
    </w:rPr>
  </w:style>
  <w:style w:type="paragraph" w:styleId="af1">
    <w:name w:val="caption"/>
    <w:basedOn w:val="a"/>
    <w:next w:val="a"/>
    <w:qFormat/>
    <w:rsid w:val="00586900"/>
    <w:pPr>
      <w:spacing w:before="120" w:after="120"/>
      <w:jc w:val="center"/>
    </w:pPr>
    <w:rPr>
      <w:rFonts w:ascii="黑体" w:eastAsia="黑体" w:hAnsi="Arial" w:cs="Arial"/>
      <w:sz w:val="18"/>
      <w:szCs w:val="20"/>
    </w:rPr>
  </w:style>
  <w:style w:type="paragraph" w:customStyle="1" w:styleId="af2">
    <w:name w:val="列表说明"/>
    <w:basedOn w:val="a"/>
    <w:rsid w:val="00586900"/>
    <w:pPr>
      <w:adjustRightInd w:val="0"/>
      <w:snapToGrid w:val="0"/>
      <w:spacing w:line="360" w:lineRule="atLeast"/>
      <w:ind w:left="850"/>
      <w:jc w:val="left"/>
    </w:pPr>
    <w:rPr>
      <w:rFonts w:ascii="宋体" w:eastAsia="宋体" w:hAnsi="Times New Roman" w:cs="Times New Roman"/>
      <w:szCs w:val="24"/>
    </w:rPr>
  </w:style>
  <w:style w:type="paragraph" w:customStyle="1" w:styleId="23">
    <w:name w:val="列表说明2"/>
    <w:basedOn w:val="22"/>
    <w:rsid w:val="00586900"/>
    <w:pPr>
      <w:tabs>
        <w:tab w:val="clear" w:pos="1354"/>
      </w:tabs>
      <w:ind w:firstLine="0"/>
    </w:pPr>
  </w:style>
  <w:style w:type="paragraph" w:customStyle="1" w:styleId="af3">
    <w:name w:val="表格栏目"/>
    <w:basedOn w:val="a"/>
    <w:rsid w:val="00586900"/>
    <w:pPr>
      <w:adjustRightInd w:val="0"/>
      <w:snapToGrid w:val="0"/>
      <w:spacing w:before="45" w:after="45"/>
      <w:jc w:val="center"/>
    </w:pPr>
    <w:rPr>
      <w:rFonts w:ascii="宋体" w:eastAsia="黑体" w:hAnsi="Times New Roman" w:cs="Times New Roman"/>
      <w:b/>
      <w:bCs/>
      <w:szCs w:val="24"/>
    </w:rPr>
  </w:style>
  <w:style w:type="paragraph" w:styleId="af4">
    <w:name w:val="List Bullet"/>
    <w:basedOn w:val="a"/>
    <w:rsid w:val="00586900"/>
    <w:pPr>
      <w:tabs>
        <w:tab w:val="num" w:pos="850"/>
      </w:tabs>
      <w:adjustRightInd w:val="0"/>
      <w:snapToGrid w:val="0"/>
      <w:spacing w:line="360" w:lineRule="atLeast"/>
      <w:ind w:left="850" w:hanging="389"/>
      <w:jc w:val="left"/>
    </w:pPr>
    <w:rPr>
      <w:rFonts w:ascii="宋体" w:eastAsia="宋体" w:hAnsi="Times New Roman" w:cs="Times New Roman"/>
      <w:szCs w:val="24"/>
    </w:rPr>
  </w:style>
  <w:style w:type="paragraph" w:customStyle="1" w:styleId="af5">
    <w:name w:val="表格单元"/>
    <w:basedOn w:val="a"/>
    <w:rsid w:val="00586900"/>
    <w:pPr>
      <w:adjustRightInd w:val="0"/>
      <w:snapToGrid w:val="0"/>
      <w:spacing w:before="45" w:after="45"/>
      <w:jc w:val="left"/>
    </w:pPr>
    <w:rPr>
      <w:rFonts w:ascii="宋体" w:eastAsia="宋体" w:hAnsi="Times New Roman" w:cs="Times New Roman"/>
      <w:szCs w:val="24"/>
    </w:rPr>
  </w:style>
  <w:style w:type="paragraph" w:customStyle="1" w:styleId="af6">
    <w:name w:val="源程序"/>
    <w:basedOn w:val="ae"/>
    <w:autoRedefine/>
    <w:rsid w:val="00586900"/>
    <w:pPr>
      <w:spacing w:before="0" w:line="240" w:lineRule="atLeast"/>
      <w:ind w:leftChars="200" w:left="420" w:firstLineChars="0" w:firstLine="0"/>
    </w:pPr>
    <w:rPr>
      <w:sz w:val="18"/>
    </w:rPr>
  </w:style>
  <w:style w:type="paragraph" w:customStyle="1" w:styleId="af7">
    <w:name w:val="小标题"/>
    <w:basedOn w:val="a"/>
    <w:autoRedefine/>
    <w:rsid w:val="00586900"/>
    <w:pPr>
      <w:adjustRightInd w:val="0"/>
      <w:snapToGrid w:val="0"/>
      <w:spacing w:before="240" w:line="360" w:lineRule="atLeast"/>
      <w:ind w:leftChars="200" w:left="420"/>
      <w:jc w:val="left"/>
    </w:pPr>
    <w:rPr>
      <w:rFonts w:ascii="黑体" w:eastAsia="黑体" w:hAnsi="Times New Roman" w:cs="Times New Roman"/>
      <w:b/>
      <w:szCs w:val="24"/>
    </w:rPr>
  </w:style>
  <w:style w:type="paragraph" w:customStyle="1" w:styleId="24">
    <w:name w:val="小标题 2"/>
    <w:basedOn w:val="ae"/>
    <w:autoRedefine/>
    <w:rsid w:val="00586900"/>
    <w:rPr>
      <w:rFonts w:ascii="c" w:eastAsia="c"/>
    </w:rPr>
  </w:style>
  <w:style w:type="paragraph" w:styleId="50">
    <w:name w:val="toc 5"/>
    <w:basedOn w:val="a"/>
    <w:next w:val="a"/>
    <w:autoRedefine/>
    <w:uiPriority w:val="39"/>
    <w:rsid w:val="00586900"/>
    <w:pPr>
      <w:ind w:left="1680"/>
      <w:jc w:val="left"/>
    </w:pPr>
    <w:rPr>
      <w:rFonts w:ascii="宋体" w:eastAsia="宋体" w:hAnsi="Times New Roman" w:cs="Times New Roman"/>
      <w:szCs w:val="24"/>
    </w:rPr>
  </w:style>
  <w:style w:type="paragraph" w:styleId="60">
    <w:name w:val="toc 6"/>
    <w:basedOn w:val="a"/>
    <w:next w:val="a"/>
    <w:autoRedefine/>
    <w:uiPriority w:val="39"/>
    <w:rsid w:val="00586900"/>
    <w:pPr>
      <w:ind w:left="2100"/>
      <w:jc w:val="left"/>
    </w:pPr>
    <w:rPr>
      <w:rFonts w:ascii="宋体" w:eastAsia="宋体" w:hAnsi="Times New Roman" w:cs="Times New Roman"/>
      <w:szCs w:val="24"/>
    </w:rPr>
  </w:style>
  <w:style w:type="paragraph" w:styleId="70">
    <w:name w:val="toc 7"/>
    <w:basedOn w:val="a"/>
    <w:next w:val="a"/>
    <w:autoRedefine/>
    <w:uiPriority w:val="39"/>
    <w:rsid w:val="00586900"/>
    <w:pPr>
      <w:ind w:left="2520"/>
      <w:jc w:val="left"/>
    </w:pPr>
    <w:rPr>
      <w:rFonts w:ascii="宋体" w:eastAsia="宋体" w:hAnsi="Times New Roman" w:cs="Times New Roman"/>
      <w:szCs w:val="24"/>
    </w:rPr>
  </w:style>
  <w:style w:type="paragraph" w:styleId="80">
    <w:name w:val="toc 8"/>
    <w:basedOn w:val="a"/>
    <w:next w:val="a"/>
    <w:autoRedefine/>
    <w:uiPriority w:val="39"/>
    <w:rsid w:val="00586900"/>
    <w:pPr>
      <w:ind w:left="2940"/>
      <w:jc w:val="left"/>
    </w:pPr>
    <w:rPr>
      <w:rFonts w:ascii="宋体" w:eastAsia="宋体" w:hAnsi="Times New Roman" w:cs="Times New Roman"/>
      <w:szCs w:val="24"/>
    </w:rPr>
  </w:style>
  <w:style w:type="paragraph" w:styleId="90">
    <w:name w:val="toc 9"/>
    <w:basedOn w:val="a"/>
    <w:next w:val="a"/>
    <w:autoRedefine/>
    <w:uiPriority w:val="39"/>
    <w:rsid w:val="00586900"/>
    <w:pPr>
      <w:ind w:left="3360"/>
      <w:jc w:val="left"/>
    </w:pPr>
    <w:rPr>
      <w:rFonts w:ascii="宋体" w:eastAsia="宋体" w:hAnsi="Times New Roman" w:cs="Times New Roman"/>
      <w:szCs w:val="24"/>
    </w:rPr>
  </w:style>
  <w:style w:type="character" w:styleId="af8">
    <w:name w:val="Strong"/>
    <w:qFormat/>
    <w:rsid w:val="00586900"/>
    <w:rPr>
      <w:rFonts w:ascii="c" w:eastAsia="c"/>
      <w:bCs/>
    </w:rPr>
  </w:style>
  <w:style w:type="paragraph" w:customStyle="1" w:styleId="af9">
    <w:name w:val="普通正文"/>
    <w:basedOn w:val="a"/>
    <w:rsid w:val="00586900"/>
    <w:pPr>
      <w:tabs>
        <w:tab w:val="left" w:pos="1212"/>
      </w:tabs>
      <w:autoSpaceDE w:val="0"/>
      <w:autoSpaceDN w:val="0"/>
      <w:adjustRightInd w:val="0"/>
      <w:spacing w:before="120"/>
      <w:ind w:firstLine="425"/>
      <w:jc w:val="left"/>
    </w:pPr>
    <w:rPr>
      <w:rFonts w:ascii="宋体" w:eastAsia="宋体" w:hAnsi="Times New Roman" w:cs="Times New Roman" w:hint="eastAsia"/>
      <w:color w:val="000000"/>
      <w:kern w:val="0"/>
      <w:sz w:val="24"/>
      <w:szCs w:val="20"/>
    </w:rPr>
  </w:style>
  <w:style w:type="paragraph" w:customStyle="1" w:styleId="14">
    <w:name w:val="标题1"/>
    <w:basedOn w:val="a"/>
    <w:rsid w:val="00586900"/>
    <w:pPr>
      <w:tabs>
        <w:tab w:val="num" w:pos="432"/>
      </w:tabs>
      <w:spacing w:line="0" w:lineRule="atLeast"/>
      <w:ind w:left="432" w:hanging="432"/>
      <w:jc w:val="left"/>
    </w:pPr>
    <w:rPr>
      <w:rFonts w:ascii="宋体" w:eastAsia="宋体" w:hAnsi="Times New Roman" w:cs="Times New Roman"/>
      <w:color w:val="000000"/>
      <w:kern w:val="0"/>
      <w:szCs w:val="20"/>
    </w:rPr>
  </w:style>
  <w:style w:type="paragraph" w:customStyle="1" w:styleId="110">
    <w:name w:val="流程说明110"/>
    <w:basedOn w:val="a"/>
    <w:rsid w:val="00586900"/>
    <w:pPr>
      <w:tabs>
        <w:tab w:val="left" w:pos="1050"/>
        <w:tab w:val="num" w:pos="2100"/>
      </w:tabs>
      <w:ind w:left="1440" w:hanging="420"/>
      <w:jc w:val="left"/>
      <w:outlineLvl w:val="0"/>
    </w:pPr>
    <w:rPr>
      <w:rFonts w:ascii="宋体" w:eastAsia="宋体" w:hAnsi="Times New Roman" w:cs="Times New Roman"/>
      <w:szCs w:val="24"/>
    </w:rPr>
  </w:style>
  <w:style w:type="character" w:styleId="afa">
    <w:name w:val="annotation reference"/>
    <w:unhideWhenUsed/>
    <w:rsid w:val="00586900"/>
    <w:rPr>
      <w:sz w:val="21"/>
      <w:szCs w:val="21"/>
    </w:rPr>
  </w:style>
  <w:style w:type="character" w:customStyle="1" w:styleId="Char7">
    <w:name w:val="批注主题 Char"/>
    <w:basedOn w:val="Char5"/>
    <w:link w:val="afb"/>
    <w:uiPriority w:val="99"/>
    <w:semiHidden/>
    <w:rsid w:val="00586900"/>
    <w:rPr>
      <w:rFonts w:ascii="Times New Roman" w:eastAsia="宋体" w:hAnsi="Times New Roman" w:cs="Times New Roman"/>
      <w:b/>
      <w:bCs/>
      <w:szCs w:val="24"/>
    </w:rPr>
  </w:style>
  <w:style w:type="paragraph" w:styleId="afb">
    <w:name w:val="annotation subject"/>
    <w:basedOn w:val="ad"/>
    <w:next w:val="ad"/>
    <w:link w:val="Char7"/>
    <w:uiPriority w:val="99"/>
    <w:semiHidden/>
    <w:unhideWhenUsed/>
    <w:rsid w:val="00586900"/>
    <w:rPr>
      <w:b/>
      <w:bCs/>
    </w:rPr>
  </w:style>
  <w:style w:type="character" w:customStyle="1" w:styleId="sendername1">
    <w:name w:val="sendername1"/>
    <w:rsid w:val="00586900"/>
    <w:rPr>
      <w:rFonts w:ascii="" w:hAnsi="" w:hint="default"/>
      <w:color w:val="0066CC"/>
      <w:sz w:val="18"/>
      <w:szCs w:val="18"/>
    </w:rPr>
  </w:style>
  <w:style w:type="character" w:customStyle="1" w:styleId="apple-style-span">
    <w:name w:val="apple-style-span"/>
    <w:rsid w:val="00586900"/>
  </w:style>
  <w:style w:type="character" w:customStyle="1" w:styleId="Char8">
    <w:name w:val="纯文本 Char"/>
    <w:basedOn w:val="a0"/>
    <w:link w:val="afc"/>
    <w:uiPriority w:val="99"/>
    <w:semiHidden/>
    <w:rsid w:val="00586900"/>
    <w:rPr>
      <w:rFonts w:ascii="Arial Unicode MS" w:eastAsia="微软雅黑" w:hAnsi="Arial Unicode MS" w:cs="Courier New"/>
      <w:kern w:val="0"/>
      <w:szCs w:val="21"/>
    </w:rPr>
  </w:style>
  <w:style w:type="paragraph" w:styleId="afc">
    <w:name w:val="Plain Text"/>
    <w:basedOn w:val="a"/>
    <w:link w:val="Char8"/>
    <w:uiPriority w:val="99"/>
    <w:semiHidden/>
    <w:unhideWhenUsed/>
    <w:rsid w:val="00586900"/>
    <w:pPr>
      <w:widowControl/>
      <w:jc w:val="left"/>
    </w:pPr>
    <w:rPr>
      <w:rFonts w:ascii="Arial Unicode MS" w:eastAsia="微软雅黑" w:hAnsi="Arial Unicode MS" w:cs="Courier New"/>
      <w:kern w:val="0"/>
      <w:szCs w:val="21"/>
    </w:rPr>
  </w:style>
  <w:style w:type="paragraph" w:customStyle="1" w:styleId="25">
    <w:name w:val="页眉2"/>
    <w:basedOn w:val="a"/>
    <w:link w:val="Char10"/>
    <w:uiPriority w:val="99"/>
    <w:unhideWhenUsed/>
    <w:rsid w:val="00B129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0">
    <w:name w:val="页眉 Char1"/>
    <w:basedOn w:val="a0"/>
    <w:link w:val="25"/>
    <w:uiPriority w:val="99"/>
    <w:rsid w:val="00B1291A"/>
    <w:rPr>
      <w:sz w:val="18"/>
      <w:szCs w:val="18"/>
    </w:rPr>
  </w:style>
  <w:style w:type="paragraph" w:customStyle="1" w:styleId="26">
    <w:name w:val="页脚2"/>
    <w:basedOn w:val="a"/>
    <w:link w:val="Char11"/>
    <w:uiPriority w:val="99"/>
    <w:unhideWhenUsed/>
    <w:rsid w:val="00B129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1">
    <w:name w:val="页脚 Char1"/>
    <w:basedOn w:val="a0"/>
    <w:link w:val="26"/>
    <w:uiPriority w:val="99"/>
    <w:rsid w:val="00B1291A"/>
    <w:rPr>
      <w:sz w:val="18"/>
      <w:szCs w:val="18"/>
    </w:rPr>
  </w:style>
  <w:style w:type="paragraph" w:styleId="afd">
    <w:name w:val="header"/>
    <w:basedOn w:val="a"/>
    <w:link w:val="Char20"/>
    <w:uiPriority w:val="99"/>
    <w:unhideWhenUsed/>
    <w:rsid w:val="005C18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0">
    <w:name w:val="页眉 Char2"/>
    <w:basedOn w:val="a0"/>
    <w:link w:val="afd"/>
    <w:uiPriority w:val="99"/>
    <w:rsid w:val="005C188C"/>
    <w:rPr>
      <w:sz w:val="18"/>
      <w:szCs w:val="18"/>
    </w:rPr>
  </w:style>
  <w:style w:type="paragraph" w:styleId="afe">
    <w:name w:val="footer"/>
    <w:basedOn w:val="a"/>
    <w:link w:val="Char21"/>
    <w:uiPriority w:val="99"/>
    <w:unhideWhenUsed/>
    <w:rsid w:val="005C18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1">
    <w:name w:val="页脚 Char2"/>
    <w:basedOn w:val="a0"/>
    <w:link w:val="afe"/>
    <w:uiPriority w:val="99"/>
    <w:rsid w:val="005C188C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42146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oleObject" Target="embeddings/oleObject1.bin"/><Relationship Id="rId19" Type="http://schemas.openxmlformats.org/officeDocument/2006/relationships/image" Target="media/image7.png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E9ABB4-F961-4510-BE7B-FC58DBB14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14860</TotalTime>
  <Pages>24</Pages>
  <Words>1815</Words>
  <Characters>10348</Characters>
  <Application>Microsoft Office Word</Application>
  <DocSecurity>0</DocSecurity>
  <Lines>86</Lines>
  <Paragraphs>24</Paragraphs>
  <ScaleCrop>false</ScaleCrop>
  <Company/>
  <LinksUpToDate>false</LinksUpToDate>
  <CharactersWithSpaces>12139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yhb袁浩缤</dc:creator>
  <cp:keywords/>
  <dc:description/>
  <cp:lastModifiedBy>袁浩缤</cp:lastModifiedBy>
  <cp:revision>595</cp:revision>
  <dcterms:created xsi:type="dcterms:W3CDTF">2014-10-21T09:52:00Z</dcterms:created>
  <dcterms:modified xsi:type="dcterms:W3CDTF">2015-03-24T07:23:00Z</dcterms:modified>
</cp:coreProperties>
</file>