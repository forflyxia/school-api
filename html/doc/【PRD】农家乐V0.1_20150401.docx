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252"/>
      </w:tblGrid>
      <w:tr w:rsidR="00467690" w:rsidTr="00B32FAB">
        <w:tc>
          <w:tcPr>
            <w:tcW w:w="1526"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文档编号</w:t>
            </w:r>
          </w:p>
        </w:tc>
        <w:tc>
          <w:tcPr>
            <w:tcW w:w="3252"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V</w:t>
            </w:r>
            <w:r>
              <w:rPr>
                <w:rFonts w:ascii="微软雅黑" w:eastAsia="微软雅黑" w:hAnsi="微软雅黑" w:cs="Arial" w:hint="eastAsia"/>
                <w:color w:val="0D0D0D"/>
                <w:sz w:val="18"/>
                <w:szCs w:val="18"/>
              </w:rPr>
              <w:t>1.0</w:t>
            </w:r>
          </w:p>
        </w:tc>
      </w:tr>
      <w:tr w:rsidR="00467690" w:rsidTr="00B32FAB">
        <w:tc>
          <w:tcPr>
            <w:tcW w:w="1526"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文档负责</w:t>
            </w:r>
          </w:p>
        </w:tc>
        <w:tc>
          <w:tcPr>
            <w:tcW w:w="3252"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hint="eastAsia"/>
                <w:color w:val="0D0D0D"/>
                <w:sz w:val="18"/>
                <w:szCs w:val="18"/>
              </w:rPr>
              <w:t>酒店研发部</w:t>
            </w:r>
          </w:p>
        </w:tc>
      </w:tr>
      <w:tr w:rsidR="00467690" w:rsidTr="00B32FAB">
        <w:tc>
          <w:tcPr>
            <w:tcW w:w="1526"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项目名称</w:t>
            </w:r>
          </w:p>
        </w:tc>
        <w:tc>
          <w:tcPr>
            <w:tcW w:w="3252" w:type="dxa"/>
          </w:tcPr>
          <w:p w:rsidR="00467690" w:rsidRDefault="00F029D8" w:rsidP="00B00AF6">
            <w:pPr>
              <w:rPr>
                <w:rFonts w:ascii="微软雅黑" w:eastAsia="微软雅黑" w:hAnsi="微软雅黑" w:cs="Arial"/>
                <w:color w:val="0D0D0D"/>
                <w:sz w:val="18"/>
                <w:szCs w:val="18"/>
              </w:rPr>
            </w:pPr>
            <w:r>
              <w:rPr>
                <w:rFonts w:ascii="微软雅黑" w:eastAsia="微软雅黑" w:hAnsi="微软雅黑" w:cs="Arial" w:hint="eastAsia"/>
                <w:color w:val="0D0D0D"/>
                <w:sz w:val="18"/>
                <w:szCs w:val="18"/>
              </w:rPr>
              <w:t>农家乐V1.0</w:t>
            </w:r>
          </w:p>
        </w:tc>
      </w:tr>
      <w:tr w:rsidR="00467690" w:rsidTr="00B32FAB">
        <w:tc>
          <w:tcPr>
            <w:tcW w:w="1526"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文件状态</w:t>
            </w:r>
          </w:p>
        </w:tc>
        <w:tc>
          <w:tcPr>
            <w:tcW w:w="3252"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hint="eastAsia"/>
                <w:color w:val="0D0D0D"/>
                <w:sz w:val="18"/>
                <w:szCs w:val="18"/>
              </w:rPr>
              <w:t>Draft</w:t>
            </w:r>
          </w:p>
        </w:tc>
      </w:tr>
      <w:tr w:rsidR="00467690" w:rsidTr="00B32FAB">
        <w:tc>
          <w:tcPr>
            <w:tcW w:w="1526"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文件密级</w:t>
            </w:r>
          </w:p>
        </w:tc>
        <w:tc>
          <w:tcPr>
            <w:tcW w:w="3252" w:type="dxa"/>
          </w:tcPr>
          <w:p w:rsidR="00467690" w:rsidRDefault="00467690" w:rsidP="00B32FAB">
            <w:pPr>
              <w:rPr>
                <w:rFonts w:ascii="微软雅黑" w:eastAsia="微软雅黑" w:hAnsi="微软雅黑" w:cs="Arial"/>
                <w:color w:val="0D0D0D"/>
                <w:sz w:val="18"/>
                <w:szCs w:val="18"/>
              </w:rPr>
            </w:pPr>
            <w:r>
              <w:rPr>
                <w:rFonts w:ascii="微软雅黑" w:eastAsia="微软雅黑" w:hAnsi="微软雅黑" w:cs="Arial"/>
                <w:color w:val="0D0D0D"/>
                <w:sz w:val="18"/>
                <w:szCs w:val="18"/>
              </w:rPr>
              <w:t>绝密</w:t>
            </w:r>
          </w:p>
        </w:tc>
      </w:tr>
    </w:tbl>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b/>
          <w:bCs/>
          <w:szCs w:val="21"/>
        </w:rPr>
      </w:pPr>
    </w:p>
    <w:p w:rsidR="00467690" w:rsidRDefault="00467690" w:rsidP="00467690">
      <w:pPr>
        <w:jc w:val="center"/>
        <w:rPr>
          <w:rFonts w:ascii="微软雅黑" w:eastAsia="微软雅黑" w:hAnsi="微软雅黑" w:cs="Arial"/>
          <w:b/>
          <w:szCs w:val="21"/>
        </w:rPr>
      </w:pPr>
    </w:p>
    <w:p w:rsidR="00467690" w:rsidRDefault="00467690" w:rsidP="00467690">
      <w:pPr>
        <w:jc w:val="center"/>
        <w:rPr>
          <w:rFonts w:ascii="微软雅黑" w:eastAsia="微软雅黑" w:hAnsi="微软雅黑" w:cs="Arial"/>
          <w:b/>
          <w:sz w:val="52"/>
          <w:szCs w:val="52"/>
        </w:rPr>
      </w:pPr>
      <w:r>
        <w:rPr>
          <w:rFonts w:ascii="微软雅黑" w:eastAsia="微软雅黑" w:hAnsi="微软雅黑" w:cs="Arial"/>
          <w:b/>
          <w:sz w:val="52"/>
          <w:szCs w:val="52"/>
        </w:rPr>
        <w:t>产品功能说明书</w:t>
      </w:r>
    </w:p>
    <w:p w:rsidR="00467690" w:rsidRDefault="00467690" w:rsidP="00467690">
      <w:pPr>
        <w:jc w:val="left"/>
        <w:rPr>
          <w:rFonts w:ascii="微软雅黑" w:eastAsia="微软雅黑" w:hAnsi="微软雅黑" w:cs="Arial"/>
          <w:szCs w:val="21"/>
        </w:rPr>
      </w:pPr>
    </w:p>
    <w:tbl>
      <w:tblPr>
        <w:tblW w:w="5000" w:type="pct"/>
        <w:tblLook w:val="04A0" w:firstRow="1" w:lastRow="0" w:firstColumn="1" w:lastColumn="0" w:noHBand="0" w:noVBand="1"/>
      </w:tblPr>
      <w:tblGrid>
        <w:gridCol w:w="3173"/>
        <w:gridCol w:w="1898"/>
        <w:gridCol w:w="1596"/>
        <w:gridCol w:w="1521"/>
        <w:gridCol w:w="1928"/>
      </w:tblGrid>
      <w:tr w:rsidR="00467690" w:rsidRPr="007055B0" w:rsidTr="00B32FAB">
        <w:trPr>
          <w:trHeight w:val="450"/>
        </w:trPr>
        <w:tc>
          <w:tcPr>
            <w:tcW w:w="1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产品需求名</w:t>
            </w:r>
          </w:p>
        </w:tc>
        <w:tc>
          <w:tcPr>
            <w:tcW w:w="1727"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B314FB" w:rsidRDefault="00467690" w:rsidP="00C141DD">
            <w:pPr>
              <w:widowControl/>
              <w:jc w:val="center"/>
              <w:rPr>
                <w:rFonts w:ascii="微软雅黑" w:eastAsia="微软雅黑" w:hAnsi="微软雅黑" w:cs="宋体"/>
                <w:color w:val="000000"/>
                <w:kern w:val="0"/>
                <w:szCs w:val="21"/>
              </w:rPr>
            </w:pPr>
            <w:r w:rsidRPr="00B314FB">
              <w:rPr>
                <w:rFonts w:ascii="微软雅黑" w:eastAsia="微软雅黑" w:hAnsi="微软雅黑" w:cs="宋体" w:hint="eastAsia"/>
                <w:color w:val="000000"/>
                <w:kern w:val="0"/>
                <w:szCs w:val="21"/>
              </w:rPr>
              <w:t xml:space="preserve">　</w:t>
            </w:r>
            <w:r w:rsidR="00F029D8" w:rsidRPr="00F029D8">
              <w:rPr>
                <w:rFonts w:ascii="微软雅黑" w:eastAsia="微软雅黑" w:hAnsi="微软雅黑" w:cs="Arial" w:hint="eastAsia"/>
                <w:color w:val="0D0D0D"/>
                <w:szCs w:val="21"/>
              </w:rPr>
              <w:t>农家乐V1.0</w:t>
            </w:r>
          </w:p>
        </w:tc>
        <w:tc>
          <w:tcPr>
            <w:tcW w:w="752"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 JIRA ID</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B32FAB">
        <w:trPr>
          <w:trHeight w:val="45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产品优先级</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紧迫性</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B32FAB">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业务</w:t>
            </w:r>
            <w:r w:rsidRPr="007055B0">
              <w:rPr>
                <w:rFonts w:ascii="微软雅黑" w:eastAsia="微软雅黑" w:hAnsi="微软雅黑" w:cs="宋体" w:hint="eastAsia"/>
                <w:color w:val="000000"/>
                <w:kern w:val="0"/>
                <w:sz w:val="22"/>
                <w:szCs w:val="22"/>
              </w:rPr>
              <w:t>部门</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业务负责人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B32FAB">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产品经理</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EF26B0" w:rsidP="00B32FAB">
            <w:pPr>
              <w:widowControl/>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吴尚</w:t>
            </w: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审核人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B32FAB">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tcPr>
          <w:p w:rsidR="00467690" w:rsidRPr="007055B0" w:rsidRDefault="00467690" w:rsidP="00B32FA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提交日期</w:t>
            </w:r>
          </w:p>
        </w:tc>
        <w:tc>
          <w:tcPr>
            <w:tcW w:w="938" w:type="pct"/>
            <w:tcBorders>
              <w:top w:val="single" w:sz="4" w:space="0" w:color="auto"/>
              <w:left w:val="nil"/>
              <w:bottom w:val="single" w:sz="4" w:space="0" w:color="auto"/>
              <w:right w:val="single" w:sz="4" w:space="0" w:color="auto"/>
            </w:tcBorders>
            <w:shd w:val="clear" w:color="auto" w:fill="auto"/>
            <w:noWrap/>
            <w:vAlign w:val="center"/>
          </w:tcPr>
          <w:p w:rsidR="00467690" w:rsidRPr="007055B0" w:rsidRDefault="00467690" w:rsidP="00B32FAB">
            <w:pPr>
              <w:widowControl/>
              <w:jc w:val="center"/>
              <w:rPr>
                <w:rFonts w:ascii="微软雅黑" w:eastAsia="微软雅黑" w:hAnsi="微软雅黑" w:cs="宋体"/>
                <w:color w:val="000000"/>
                <w:kern w:val="0"/>
                <w:sz w:val="22"/>
                <w:szCs w:val="22"/>
              </w:rPr>
            </w:pPr>
          </w:p>
        </w:tc>
        <w:tc>
          <w:tcPr>
            <w:tcW w:w="789" w:type="pct"/>
            <w:tcBorders>
              <w:top w:val="nil"/>
              <w:left w:val="nil"/>
              <w:bottom w:val="single" w:sz="4" w:space="0" w:color="auto"/>
              <w:right w:val="single" w:sz="4" w:space="0" w:color="auto"/>
            </w:tcBorders>
            <w:shd w:val="clear" w:color="auto" w:fill="auto"/>
            <w:noWrap/>
            <w:vAlign w:val="center"/>
          </w:tcPr>
          <w:p w:rsidR="00467690" w:rsidRPr="007055B0" w:rsidRDefault="00467690" w:rsidP="00B32FA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最后更新日期</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B32FAB">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PRD完成时间</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产品上线时间</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bl>
    <w:p w:rsidR="00467690" w:rsidRDefault="00467690" w:rsidP="00467690">
      <w:pPr>
        <w:jc w:val="left"/>
        <w:rPr>
          <w:rFonts w:ascii="微软雅黑" w:eastAsia="微软雅黑" w:hAnsi="微软雅黑" w:cs="Arial"/>
          <w:szCs w:val="21"/>
        </w:rPr>
      </w:pPr>
    </w:p>
    <w:p w:rsidR="00467690" w:rsidRDefault="00467690" w:rsidP="00467690">
      <w:pPr>
        <w:jc w:val="center"/>
        <w:rPr>
          <w:rFonts w:ascii="微软雅黑" w:eastAsia="微软雅黑" w:hAnsi="微软雅黑" w:cs="Arial"/>
          <w:szCs w:val="21"/>
        </w:rPr>
      </w:pPr>
      <w:r>
        <w:rPr>
          <w:rFonts w:ascii="微软雅黑" w:eastAsia="微软雅黑" w:hAnsi="微软雅黑" w:cs="Arial"/>
          <w:szCs w:val="21"/>
        </w:rPr>
        <w:t>携程旅游信息技术（上海）有限公司</w:t>
      </w:r>
    </w:p>
    <w:p w:rsidR="00467690" w:rsidRDefault="00467690" w:rsidP="00467690">
      <w:pPr>
        <w:jc w:val="center"/>
        <w:rPr>
          <w:rFonts w:ascii="微软雅黑" w:eastAsia="微软雅黑" w:hAnsi="微软雅黑" w:cs="Arial"/>
          <w:szCs w:val="21"/>
        </w:rPr>
      </w:pPr>
      <w:r>
        <w:rPr>
          <w:rFonts w:ascii="微软雅黑" w:eastAsia="微软雅黑" w:hAnsi="微软雅黑" w:cs="Arial" w:hint="eastAsia"/>
          <w:szCs w:val="21"/>
        </w:rPr>
        <w:t>酒店研发部</w:t>
      </w: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tbl>
      <w:tblPr>
        <w:tblW w:w="10037" w:type="dxa"/>
        <w:tblInd w:w="93" w:type="dxa"/>
        <w:tblLook w:val="04A0" w:firstRow="1" w:lastRow="0" w:firstColumn="1" w:lastColumn="0" w:noHBand="0" w:noVBand="1"/>
      </w:tblPr>
      <w:tblGrid>
        <w:gridCol w:w="1604"/>
        <w:gridCol w:w="356"/>
        <w:gridCol w:w="41"/>
        <w:gridCol w:w="57"/>
        <w:gridCol w:w="417"/>
        <w:gridCol w:w="732"/>
        <w:gridCol w:w="714"/>
        <w:gridCol w:w="35"/>
        <w:gridCol w:w="178"/>
        <w:gridCol w:w="937"/>
        <w:gridCol w:w="354"/>
        <w:gridCol w:w="331"/>
        <w:gridCol w:w="125"/>
        <w:gridCol w:w="25"/>
        <w:gridCol w:w="768"/>
        <w:gridCol w:w="39"/>
        <w:gridCol w:w="218"/>
        <w:gridCol w:w="824"/>
        <w:gridCol w:w="86"/>
        <w:gridCol w:w="161"/>
        <w:gridCol w:w="275"/>
        <w:gridCol w:w="135"/>
        <w:gridCol w:w="1469"/>
        <w:gridCol w:w="142"/>
        <w:gridCol w:w="18"/>
      </w:tblGrid>
      <w:tr w:rsidR="00467690" w:rsidRPr="007055B0" w:rsidTr="00B32FAB">
        <w:trPr>
          <w:gridAfter w:val="1"/>
          <w:wAfter w:w="14" w:type="dxa"/>
          <w:trHeight w:val="541"/>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7055B0" w:rsidRDefault="00467690" w:rsidP="00B32FAB">
            <w:pPr>
              <w:widowControl/>
              <w:jc w:val="left"/>
              <w:rPr>
                <w:rFonts w:ascii="微软雅黑" w:eastAsia="微软雅黑" w:hAnsi="微软雅黑" w:cs="宋体"/>
                <w:b/>
                <w:color w:val="000000"/>
                <w:kern w:val="0"/>
                <w:szCs w:val="21"/>
              </w:rPr>
            </w:pPr>
            <w:r w:rsidRPr="007055B0">
              <w:rPr>
                <w:rFonts w:ascii="微软雅黑" w:eastAsia="微软雅黑" w:hAnsi="微软雅黑" w:cs="宋体" w:hint="eastAsia"/>
                <w:b/>
                <w:color w:val="000000"/>
                <w:kern w:val="0"/>
                <w:szCs w:val="21"/>
              </w:rPr>
              <w:lastRenderedPageBreak/>
              <w:t>A.用户群体 User Group Impacted</w:t>
            </w:r>
          </w:p>
        </w:tc>
      </w:tr>
      <w:tr w:rsidR="00467690" w:rsidRPr="002E213F" w:rsidTr="00B32FAB">
        <w:trPr>
          <w:gridAfter w:val="1"/>
          <w:wAfter w:w="14" w:type="dxa"/>
          <w:trHeight w:val="390"/>
        </w:trPr>
        <w:tc>
          <w:tcPr>
            <w:tcW w:w="2058" w:type="dxa"/>
            <w:gridSpan w:val="4"/>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14F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Online 用户（</w:t>
            </w:r>
            <w:r w:rsidR="00C141DD">
              <w:rPr>
                <w:rFonts w:ascii="微软雅黑" w:eastAsia="微软雅黑" w:hAnsi="微软雅黑" w:cs="宋体" w:hint="eastAsia"/>
                <w:color w:val="000000"/>
                <w:kern w:val="0"/>
                <w:sz w:val="18"/>
                <w:szCs w:val="20"/>
              </w:rPr>
              <w:t>√</w:t>
            </w:r>
            <w:r w:rsidRPr="007055B0">
              <w:rPr>
                <w:rFonts w:ascii="微软雅黑" w:eastAsia="微软雅黑" w:hAnsi="微软雅黑" w:cs="宋体" w:hint="eastAsia"/>
                <w:color w:val="000000"/>
                <w:kern w:val="0"/>
                <w:sz w:val="18"/>
                <w:szCs w:val="20"/>
              </w:rPr>
              <w:t>）</w:t>
            </w:r>
          </w:p>
        </w:tc>
        <w:tc>
          <w:tcPr>
            <w:tcW w:w="2076"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Offline 预订（）</w:t>
            </w:r>
          </w:p>
        </w:tc>
        <w:tc>
          <w:tcPr>
            <w:tcW w:w="1622" w:type="dxa"/>
            <w:gridSpan w:val="3"/>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酒店业务（）</w:t>
            </w:r>
          </w:p>
        </w:tc>
        <w:tc>
          <w:tcPr>
            <w:tcW w:w="1999"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酒店/供应商（）</w:t>
            </w:r>
          </w:p>
        </w:tc>
        <w:tc>
          <w:tcPr>
            <w:tcW w:w="2268"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 xml:space="preserve">API 调用方 （）　</w:t>
            </w:r>
          </w:p>
        </w:tc>
      </w:tr>
      <w:tr w:rsidR="00467690" w:rsidRPr="007055B0"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其他 请说明</w:t>
            </w:r>
          </w:p>
        </w:tc>
      </w:tr>
      <w:tr w:rsidR="00467690" w:rsidRPr="007055B0" w:rsidTr="00B32FAB">
        <w:trPr>
          <w:gridAfter w:val="2"/>
          <w:wAfter w:w="157" w:type="dxa"/>
          <w:trHeight w:val="390"/>
        </w:trPr>
        <w:tc>
          <w:tcPr>
            <w:tcW w:w="9880" w:type="dxa"/>
            <w:gridSpan w:val="2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7055B0" w:rsidRDefault="00467690" w:rsidP="00B32FAB">
            <w:pPr>
              <w:widowControl/>
              <w:jc w:val="left"/>
              <w:rPr>
                <w:rFonts w:ascii="微软雅黑" w:eastAsia="微软雅黑" w:hAnsi="微软雅黑" w:cs="宋体"/>
                <w:b/>
                <w:color w:val="000000"/>
                <w:kern w:val="0"/>
                <w:szCs w:val="21"/>
              </w:rPr>
            </w:pPr>
            <w:r w:rsidRPr="007055B0">
              <w:rPr>
                <w:rFonts w:ascii="微软雅黑" w:eastAsia="微软雅黑" w:hAnsi="微软雅黑" w:cs="宋体" w:hint="eastAsia"/>
                <w:b/>
                <w:color w:val="000000"/>
                <w:kern w:val="0"/>
                <w:szCs w:val="21"/>
              </w:rPr>
              <w:t>B.业务部门 Business Unit Impacted</w:t>
            </w:r>
          </w:p>
        </w:tc>
      </w:tr>
      <w:tr w:rsidR="00467690" w:rsidRPr="007055B0" w:rsidTr="00B32FAB">
        <w:trPr>
          <w:gridAfter w:val="2"/>
          <w:wAfter w:w="157" w:type="dxa"/>
          <w:trHeight w:val="279"/>
        </w:trPr>
        <w:tc>
          <w:tcPr>
            <w:tcW w:w="1604" w:type="dxa"/>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14F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酒店现付（）</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14F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酒店预付（）</w:t>
            </w:r>
          </w:p>
        </w:tc>
        <w:tc>
          <w:tcPr>
            <w:tcW w:w="1864" w:type="dxa"/>
            <w:gridSpan w:val="4"/>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14F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酒店新业务（）</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酒店营销（）</w:t>
            </w:r>
          </w:p>
        </w:tc>
        <w:tc>
          <w:tcPr>
            <w:tcW w:w="1603"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14F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海外酒店（）</w:t>
            </w:r>
          </w:p>
        </w:tc>
        <w:tc>
          <w:tcPr>
            <w:tcW w:w="1603" w:type="dxa"/>
            <w:gridSpan w:val="2"/>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14F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酒店预订（）</w:t>
            </w:r>
          </w:p>
        </w:tc>
      </w:tr>
      <w:tr w:rsidR="00467690" w:rsidRPr="007055B0" w:rsidTr="00B32FAB">
        <w:trPr>
          <w:gridAfter w:val="2"/>
          <w:wAfter w:w="157" w:type="dxa"/>
          <w:trHeight w:val="390"/>
        </w:trPr>
        <w:tc>
          <w:tcPr>
            <w:tcW w:w="1604" w:type="dxa"/>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财务结算（）</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市场营销（）</w:t>
            </w:r>
          </w:p>
        </w:tc>
        <w:tc>
          <w:tcPr>
            <w:tcW w:w="1864" w:type="dxa"/>
            <w:gridSpan w:val="4"/>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无线（）</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度假（）</w:t>
            </w:r>
          </w:p>
        </w:tc>
        <w:tc>
          <w:tcPr>
            <w:tcW w:w="1603"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商旅（）</w:t>
            </w:r>
          </w:p>
        </w:tc>
        <w:tc>
          <w:tcPr>
            <w:tcW w:w="1603" w:type="dxa"/>
            <w:gridSpan w:val="2"/>
            <w:tcBorders>
              <w:top w:val="nil"/>
              <w:left w:val="nil"/>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英文（）</w:t>
            </w:r>
          </w:p>
        </w:tc>
      </w:tr>
      <w:tr w:rsidR="00467690" w:rsidRPr="007055B0" w:rsidTr="00B32FAB">
        <w:trPr>
          <w:gridAfter w:val="2"/>
          <w:wAfter w:w="157" w:type="dxa"/>
          <w:trHeight w:val="390"/>
        </w:trPr>
        <w:tc>
          <w:tcPr>
            <w:tcW w:w="9880" w:type="dxa"/>
            <w:gridSpan w:val="2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B32FAB">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其他 请说明</w:t>
            </w:r>
          </w:p>
        </w:tc>
      </w:tr>
      <w:tr w:rsidR="00467690" w:rsidRPr="002E213F"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B32FAB">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 xml:space="preserve">C.主站频道  Online Site Impacted </w:t>
            </w:r>
          </w:p>
        </w:tc>
      </w:tr>
      <w:tr w:rsidR="00467690" w:rsidRPr="002E213F" w:rsidTr="00B32FAB">
        <w:trPr>
          <w:gridAfter w:val="1"/>
          <w:wAfter w:w="14" w:type="dxa"/>
          <w:trHeight w:val="390"/>
        </w:trPr>
        <w:tc>
          <w:tcPr>
            <w:tcW w:w="1960" w:type="dxa"/>
            <w:gridSpan w:val="2"/>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国内  (</w:t>
            </w:r>
            <w:r w:rsidR="00322592">
              <w:rPr>
                <w:rFonts w:ascii="微软雅黑" w:eastAsia="微软雅黑" w:hAnsi="微软雅黑" w:cs="宋体" w:hint="eastAsia"/>
                <w:color w:val="000000"/>
                <w:kern w:val="0"/>
                <w:sz w:val="18"/>
                <w:szCs w:val="20"/>
              </w:rPr>
              <w:t>√</w:t>
            </w:r>
            <w:r w:rsidRPr="002E213F">
              <w:rPr>
                <w:rFonts w:ascii="微软雅黑" w:eastAsia="微软雅黑" w:hAnsi="微软雅黑" w:cs="宋体" w:hint="eastAsia"/>
                <w:color w:val="000000"/>
                <w:kern w:val="0"/>
                <w:sz w:val="18"/>
                <w:szCs w:val="20"/>
              </w:rPr>
              <w:t xml:space="preserve"> )</w:t>
            </w:r>
          </w:p>
        </w:tc>
        <w:tc>
          <w:tcPr>
            <w:tcW w:w="196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海外  ()</w:t>
            </w:r>
          </w:p>
        </w:tc>
        <w:tc>
          <w:tcPr>
            <w:tcW w:w="196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团购  ()</w:t>
            </w:r>
          </w:p>
        </w:tc>
        <w:tc>
          <w:tcPr>
            <w:tcW w:w="196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惠选  ()</w:t>
            </w:r>
          </w:p>
        </w:tc>
        <w:tc>
          <w:tcPr>
            <w:tcW w:w="2182"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机酒  (  )　</w:t>
            </w:r>
          </w:p>
        </w:tc>
      </w:tr>
      <w:tr w:rsidR="00467690" w:rsidRPr="002E213F"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其他 请说明</w:t>
            </w:r>
          </w:p>
        </w:tc>
      </w:tr>
      <w:tr w:rsidR="00467690" w:rsidRPr="002E213F"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B32FAB">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D.主站页面  Online Page Impacted</w:t>
            </w:r>
          </w:p>
        </w:tc>
      </w:tr>
      <w:tr w:rsidR="00467690" w:rsidRPr="002E213F" w:rsidTr="00B32FAB">
        <w:trPr>
          <w:trHeight w:val="390"/>
        </w:trPr>
        <w:tc>
          <w:tcPr>
            <w:tcW w:w="2001" w:type="dxa"/>
            <w:gridSpan w:val="3"/>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863FAE">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酒店首页  ()</w:t>
            </w:r>
          </w:p>
        </w:tc>
        <w:tc>
          <w:tcPr>
            <w:tcW w:w="195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搜索结果 （）</w:t>
            </w:r>
          </w:p>
        </w:tc>
        <w:tc>
          <w:tcPr>
            <w:tcW w:w="195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酒店详情 （）</w:t>
            </w:r>
          </w:p>
        </w:tc>
        <w:tc>
          <w:tcPr>
            <w:tcW w:w="209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酒店登陆页（）</w:t>
            </w:r>
          </w:p>
        </w:tc>
        <w:tc>
          <w:tcPr>
            <w:tcW w:w="2039"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酒店地图（）　</w:t>
            </w:r>
          </w:p>
        </w:tc>
      </w:tr>
      <w:tr w:rsidR="00467690" w:rsidRPr="002E213F" w:rsidTr="00B32FAB">
        <w:trPr>
          <w:trHeight w:val="390"/>
        </w:trPr>
        <w:tc>
          <w:tcPr>
            <w:tcW w:w="2001" w:type="dxa"/>
            <w:gridSpan w:val="3"/>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14F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预定填写 （）</w:t>
            </w:r>
          </w:p>
        </w:tc>
        <w:tc>
          <w:tcPr>
            <w:tcW w:w="195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订单核对 （）</w:t>
            </w:r>
          </w:p>
        </w:tc>
        <w:tc>
          <w:tcPr>
            <w:tcW w:w="195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订单成功（）</w:t>
            </w:r>
          </w:p>
        </w:tc>
        <w:tc>
          <w:tcPr>
            <w:tcW w:w="209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2039"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p>
        </w:tc>
      </w:tr>
      <w:tr w:rsidR="00467690" w:rsidRPr="002E213F"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其他 请说明</w:t>
            </w:r>
          </w:p>
        </w:tc>
      </w:tr>
      <w:tr w:rsidR="00467690" w:rsidRPr="002E213F"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B32FAB">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E.</w:t>
            </w:r>
            <w:r>
              <w:rPr>
                <w:rFonts w:ascii="微软雅黑" w:eastAsia="微软雅黑" w:hAnsi="微软雅黑" w:cs="宋体" w:hint="eastAsia"/>
                <w:b/>
                <w:color w:val="000000"/>
                <w:kern w:val="0"/>
                <w:szCs w:val="21"/>
              </w:rPr>
              <w:t>系统</w:t>
            </w:r>
            <w:r w:rsidRPr="002E213F">
              <w:rPr>
                <w:rFonts w:ascii="微软雅黑" w:eastAsia="微软雅黑" w:hAnsi="微软雅黑" w:cs="宋体" w:hint="eastAsia"/>
                <w:b/>
                <w:color w:val="000000"/>
                <w:kern w:val="0"/>
                <w:szCs w:val="21"/>
              </w:rPr>
              <w:t xml:space="preserve">模块  </w:t>
            </w:r>
            <w:r>
              <w:rPr>
                <w:rFonts w:ascii="微软雅黑" w:eastAsia="微软雅黑" w:hAnsi="微软雅黑" w:cs="宋体" w:hint="eastAsia"/>
                <w:b/>
                <w:color w:val="000000"/>
                <w:kern w:val="0"/>
                <w:szCs w:val="21"/>
              </w:rPr>
              <w:t xml:space="preserve">System </w:t>
            </w:r>
            <w:r w:rsidRPr="002E213F">
              <w:rPr>
                <w:rFonts w:ascii="微软雅黑" w:eastAsia="微软雅黑" w:hAnsi="微软雅黑" w:cs="宋体" w:hint="eastAsia"/>
                <w:b/>
                <w:color w:val="000000"/>
                <w:kern w:val="0"/>
                <w:szCs w:val="21"/>
              </w:rPr>
              <w:t>Modules Impacted</w:t>
            </w:r>
          </w:p>
        </w:tc>
      </w:tr>
      <w:tr w:rsidR="00467690" w:rsidRPr="002E213F" w:rsidTr="00B32FAB">
        <w:trPr>
          <w:gridAfter w:val="1"/>
          <w:wAfter w:w="14" w:type="dxa"/>
          <w:trHeight w:val="390"/>
        </w:trPr>
        <w:tc>
          <w:tcPr>
            <w:tcW w:w="3921" w:type="dxa"/>
            <w:gridSpan w:val="7"/>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AB7C23">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订单处理类（）</w:t>
            </w:r>
          </w:p>
        </w:tc>
        <w:tc>
          <w:tcPr>
            <w:tcW w:w="2792" w:type="dxa"/>
            <w:gridSpan w:val="9"/>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产品信息维护类 （</w:t>
            </w:r>
            <w:r w:rsidR="00863FAE">
              <w:rPr>
                <w:rFonts w:ascii="微软雅黑" w:eastAsia="微软雅黑" w:hAnsi="微软雅黑" w:cs="宋体" w:hint="eastAsia"/>
                <w:color w:val="000000"/>
                <w:kern w:val="0"/>
                <w:sz w:val="18"/>
                <w:szCs w:val="20"/>
              </w:rPr>
              <w:t>√</w:t>
            </w:r>
            <w:r w:rsidRPr="002E213F">
              <w:rPr>
                <w:rFonts w:ascii="微软雅黑" w:eastAsia="微软雅黑" w:hAnsi="微软雅黑" w:cs="宋体" w:hint="eastAsia"/>
                <w:color w:val="000000"/>
                <w:kern w:val="0"/>
                <w:sz w:val="18"/>
                <w:szCs w:val="20"/>
              </w:rPr>
              <w:t>）</w:t>
            </w:r>
          </w:p>
        </w:tc>
        <w:tc>
          <w:tcPr>
            <w:tcW w:w="3310" w:type="dxa"/>
            <w:gridSpan w:val="8"/>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业务管理审核类 （）</w:t>
            </w:r>
          </w:p>
        </w:tc>
      </w:tr>
      <w:tr w:rsidR="00467690" w:rsidRPr="002E213F" w:rsidTr="00B32FAB">
        <w:trPr>
          <w:gridAfter w:val="1"/>
          <w:wAfter w:w="14" w:type="dxa"/>
          <w:trHeight w:val="390"/>
        </w:trPr>
        <w:tc>
          <w:tcPr>
            <w:tcW w:w="3921" w:type="dxa"/>
            <w:gridSpan w:val="7"/>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营销票券管理类 （）</w:t>
            </w:r>
          </w:p>
        </w:tc>
        <w:tc>
          <w:tcPr>
            <w:tcW w:w="2792" w:type="dxa"/>
            <w:gridSpan w:val="9"/>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财务结算佣金类 （）</w:t>
            </w:r>
          </w:p>
        </w:tc>
        <w:tc>
          <w:tcPr>
            <w:tcW w:w="3310" w:type="dxa"/>
            <w:gridSpan w:val="8"/>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数据类监控看板报告 （）</w:t>
            </w:r>
          </w:p>
        </w:tc>
      </w:tr>
      <w:tr w:rsidR="00467690" w:rsidRPr="002E213F" w:rsidTr="00B32FAB">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2E213F" w:rsidRDefault="00AB7C23" w:rsidP="00AB7C23">
            <w:pPr>
              <w:widowControl/>
              <w:jc w:val="left"/>
              <w:rPr>
                <w:rFonts w:ascii="微软雅黑" w:eastAsia="微软雅黑" w:hAnsi="微软雅黑" w:cs="宋体"/>
                <w:color w:val="000000"/>
                <w:kern w:val="0"/>
                <w:sz w:val="18"/>
                <w:szCs w:val="20"/>
              </w:rPr>
            </w:pPr>
            <w:r>
              <w:rPr>
                <w:rFonts w:ascii="微软雅黑" w:eastAsia="微软雅黑" w:hAnsi="微软雅黑" w:cs="宋体" w:hint="eastAsia"/>
                <w:color w:val="000000"/>
                <w:kern w:val="0"/>
                <w:sz w:val="18"/>
                <w:szCs w:val="20"/>
              </w:rPr>
              <w:t xml:space="preserve">请列明涉及的系统和模块号：　</w:t>
            </w:r>
          </w:p>
        </w:tc>
      </w:tr>
      <w:tr w:rsidR="00467690" w:rsidRPr="002E213F" w:rsidTr="00B32FAB">
        <w:trPr>
          <w:gridAfter w:val="2"/>
          <w:wAfter w:w="156" w:type="dxa"/>
          <w:trHeight w:val="345"/>
        </w:trPr>
        <w:tc>
          <w:tcPr>
            <w:tcW w:w="9881" w:type="dxa"/>
            <w:gridSpan w:val="2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B32FAB">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F.业务数据预测 Business Metrics Estimate</w:t>
            </w:r>
          </w:p>
        </w:tc>
      </w:tr>
      <w:tr w:rsidR="00467690" w:rsidRPr="002E213F" w:rsidTr="00B32FAB">
        <w:trPr>
          <w:gridAfter w:val="2"/>
          <w:wAfter w:w="156" w:type="dxa"/>
          <w:trHeight w:val="330"/>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现状 Now</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目标 Goal</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现状 Now</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目标 Goal</w:t>
            </w:r>
          </w:p>
        </w:tc>
      </w:tr>
      <w:tr w:rsidR="00467690" w:rsidRPr="002E213F" w:rsidTr="00B32FAB">
        <w:trPr>
          <w:gridAfter w:val="2"/>
          <w:wAfter w:w="156" w:type="dxa"/>
          <w:trHeight w:val="330"/>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酒店数量 </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间</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间</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订单数量</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单</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单</w:t>
            </w:r>
          </w:p>
        </w:tc>
      </w:tr>
      <w:tr w:rsidR="00467690" w:rsidRPr="002E213F" w:rsidTr="00B32FAB">
        <w:trPr>
          <w:gridAfter w:val="2"/>
          <w:wAfter w:w="156" w:type="dxa"/>
          <w:trHeight w:val="277"/>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访客数量 Visitors</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转换率 CR</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w:t>
            </w:r>
          </w:p>
        </w:tc>
      </w:tr>
      <w:tr w:rsidR="00467690" w:rsidRPr="002E213F" w:rsidTr="00B32FAB">
        <w:trPr>
          <w:gridAfter w:val="2"/>
          <w:wAfter w:w="156" w:type="dxa"/>
          <w:trHeight w:val="116"/>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B32FAB">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其他 请说明</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B32FAB">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r>
    </w:tbl>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851FF7" w:rsidRDefault="00467690" w:rsidP="00467690">
      <w:pPr>
        <w:jc w:val="center"/>
        <w:rPr>
          <w:noProof/>
        </w:rPr>
      </w:pPr>
      <w:r>
        <w:rPr>
          <w:rFonts w:ascii="微软雅黑" w:eastAsia="微软雅黑" w:hAnsi="微软雅黑" w:cs="Arial"/>
          <w:b/>
          <w:sz w:val="32"/>
          <w:szCs w:val="32"/>
        </w:rPr>
        <w:lastRenderedPageBreak/>
        <w:t>目 录</w:t>
      </w:r>
      <w:r>
        <w:rPr>
          <w:rFonts w:ascii="微软雅黑" w:eastAsia="微软雅黑" w:hAnsi="微软雅黑" w:cs="Arial"/>
          <w:b/>
          <w:sz w:val="32"/>
          <w:szCs w:val="32"/>
        </w:rPr>
        <w:fldChar w:fldCharType="begin"/>
      </w:r>
      <w:r>
        <w:rPr>
          <w:rFonts w:ascii="微软雅黑" w:eastAsia="微软雅黑" w:hAnsi="微软雅黑" w:cs="Arial"/>
          <w:b/>
          <w:sz w:val="32"/>
          <w:szCs w:val="32"/>
        </w:rPr>
        <w:instrText xml:space="preserve"> TOC \o "1-3" \h \z \u </w:instrText>
      </w:r>
      <w:r>
        <w:rPr>
          <w:rFonts w:ascii="微软雅黑" w:eastAsia="微软雅黑" w:hAnsi="微软雅黑" w:cs="Arial"/>
          <w:b/>
          <w:sz w:val="32"/>
          <w:szCs w:val="32"/>
        </w:rPr>
        <w:fldChar w:fldCharType="separate"/>
      </w:r>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899" w:history="1">
        <w:r w:rsidR="00851FF7" w:rsidRPr="00BE2F7A">
          <w:rPr>
            <w:rStyle w:val="a3"/>
            <w:rFonts w:ascii="微软雅黑" w:eastAsia="微软雅黑" w:hAnsi="微软雅黑"/>
            <w:b/>
            <w:noProof/>
          </w:rPr>
          <w:t>1.</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总体说明</w:t>
        </w:r>
        <w:r w:rsidR="00851FF7">
          <w:rPr>
            <w:noProof/>
            <w:webHidden/>
          </w:rPr>
          <w:tab/>
        </w:r>
        <w:r w:rsidR="00851FF7">
          <w:rPr>
            <w:noProof/>
            <w:webHidden/>
          </w:rPr>
          <w:fldChar w:fldCharType="begin"/>
        </w:r>
        <w:r w:rsidR="00851FF7">
          <w:rPr>
            <w:noProof/>
            <w:webHidden/>
          </w:rPr>
          <w:instrText xml:space="preserve"> PAGEREF _Toc415054899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0" w:history="1">
        <w:r w:rsidR="00851FF7" w:rsidRPr="00BE2F7A">
          <w:rPr>
            <w:rStyle w:val="a3"/>
            <w:rFonts w:ascii="微软雅黑" w:eastAsia="微软雅黑" w:hAnsi="微软雅黑"/>
            <w:b/>
            <w:noProof/>
          </w:rPr>
          <w:t>1.1</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修订历史</w:t>
        </w:r>
        <w:r w:rsidR="00851FF7">
          <w:rPr>
            <w:noProof/>
            <w:webHidden/>
          </w:rPr>
          <w:tab/>
        </w:r>
        <w:r w:rsidR="00851FF7">
          <w:rPr>
            <w:noProof/>
            <w:webHidden/>
          </w:rPr>
          <w:fldChar w:fldCharType="begin"/>
        </w:r>
        <w:r w:rsidR="00851FF7">
          <w:rPr>
            <w:noProof/>
            <w:webHidden/>
          </w:rPr>
          <w:instrText xml:space="preserve"> PAGEREF _Toc415054900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1" w:history="1">
        <w:r w:rsidR="00851FF7" w:rsidRPr="00BE2F7A">
          <w:rPr>
            <w:rStyle w:val="a3"/>
            <w:rFonts w:ascii="微软雅黑" w:eastAsia="微软雅黑" w:hAnsi="微软雅黑"/>
            <w:b/>
            <w:noProof/>
          </w:rPr>
          <w:t>1.2</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项目背景</w:t>
        </w:r>
        <w:r w:rsidR="00851FF7">
          <w:rPr>
            <w:noProof/>
            <w:webHidden/>
          </w:rPr>
          <w:tab/>
        </w:r>
        <w:r w:rsidR="00851FF7">
          <w:rPr>
            <w:noProof/>
            <w:webHidden/>
          </w:rPr>
          <w:fldChar w:fldCharType="begin"/>
        </w:r>
        <w:r w:rsidR="00851FF7">
          <w:rPr>
            <w:noProof/>
            <w:webHidden/>
          </w:rPr>
          <w:instrText xml:space="preserve"> PAGEREF _Toc415054901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2" w:history="1">
        <w:r w:rsidR="00851FF7" w:rsidRPr="00BE2F7A">
          <w:rPr>
            <w:rStyle w:val="a3"/>
            <w:rFonts w:ascii="Arial" w:eastAsia="微软雅黑" w:hAnsi="Arial"/>
            <w:b/>
            <w:noProof/>
          </w:rPr>
          <w:t>1.3</w:t>
        </w:r>
        <w:r w:rsidR="00851FF7">
          <w:rPr>
            <w:rFonts w:asciiTheme="minorHAnsi" w:eastAsiaTheme="minorEastAsia" w:hAnsiTheme="minorHAnsi" w:cstheme="minorBidi"/>
            <w:noProof/>
            <w:szCs w:val="22"/>
          </w:rPr>
          <w:tab/>
        </w:r>
        <w:r w:rsidR="00851FF7" w:rsidRPr="00BE2F7A">
          <w:rPr>
            <w:rStyle w:val="a3"/>
            <w:rFonts w:ascii="Arial" w:eastAsia="微软雅黑" w:hAnsi="微软雅黑" w:cs="Arial" w:hint="eastAsia"/>
            <w:b/>
            <w:noProof/>
          </w:rPr>
          <w:t>收益</w:t>
        </w:r>
        <w:r w:rsidR="00851FF7" w:rsidRPr="00BE2F7A">
          <w:rPr>
            <w:rStyle w:val="a3"/>
            <w:rFonts w:ascii="Arial" w:eastAsia="微软雅黑" w:hAnsi="微软雅黑" w:cs="Arial"/>
            <w:b/>
            <w:noProof/>
          </w:rPr>
          <w:t>/</w:t>
        </w:r>
        <w:r w:rsidR="00851FF7" w:rsidRPr="00BE2F7A">
          <w:rPr>
            <w:rStyle w:val="a3"/>
            <w:rFonts w:ascii="Arial" w:eastAsia="微软雅黑" w:hAnsi="微软雅黑" w:cs="Arial" w:hint="eastAsia"/>
            <w:b/>
            <w:noProof/>
          </w:rPr>
          <w:t>风险</w:t>
        </w:r>
        <w:r w:rsidR="00851FF7">
          <w:rPr>
            <w:noProof/>
            <w:webHidden/>
          </w:rPr>
          <w:tab/>
        </w:r>
        <w:r w:rsidR="00851FF7">
          <w:rPr>
            <w:noProof/>
            <w:webHidden/>
          </w:rPr>
          <w:fldChar w:fldCharType="begin"/>
        </w:r>
        <w:r w:rsidR="00851FF7">
          <w:rPr>
            <w:noProof/>
            <w:webHidden/>
          </w:rPr>
          <w:instrText xml:space="preserve"> PAGEREF _Toc415054902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3" w:history="1">
        <w:r w:rsidR="00851FF7" w:rsidRPr="00BE2F7A">
          <w:rPr>
            <w:rStyle w:val="a3"/>
            <w:rFonts w:ascii="微软雅黑" w:eastAsia="微软雅黑" w:hAnsi="微软雅黑"/>
            <w:b/>
            <w:noProof/>
          </w:rPr>
          <w:t>1.4</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词汇解释</w:t>
        </w:r>
        <w:r w:rsidR="00851FF7">
          <w:rPr>
            <w:noProof/>
            <w:webHidden/>
          </w:rPr>
          <w:tab/>
        </w:r>
        <w:r w:rsidR="00851FF7">
          <w:rPr>
            <w:noProof/>
            <w:webHidden/>
          </w:rPr>
          <w:fldChar w:fldCharType="begin"/>
        </w:r>
        <w:r w:rsidR="00851FF7">
          <w:rPr>
            <w:noProof/>
            <w:webHidden/>
          </w:rPr>
          <w:instrText xml:space="preserve"> PAGEREF _Toc415054903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4" w:history="1">
        <w:r w:rsidR="00851FF7" w:rsidRPr="00BE2F7A">
          <w:rPr>
            <w:rStyle w:val="a3"/>
            <w:rFonts w:ascii="微软雅黑" w:eastAsia="微软雅黑" w:hAnsi="微软雅黑"/>
            <w:b/>
            <w:noProof/>
          </w:rPr>
          <w:t>1.5</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项目范围</w:t>
        </w:r>
        <w:r w:rsidR="00851FF7">
          <w:rPr>
            <w:noProof/>
            <w:webHidden/>
          </w:rPr>
          <w:tab/>
        </w:r>
        <w:r w:rsidR="00851FF7">
          <w:rPr>
            <w:noProof/>
            <w:webHidden/>
          </w:rPr>
          <w:fldChar w:fldCharType="begin"/>
        </w:r>
        <w:r w:rsidR="00851FF7">
          <w:rPr>
            <w:noProof/>
            <w:webHidden/>
          </w:rPr>
          <w:instrText xml:space="preserve"> PAGEREF _Toc415054904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05" w:history="1">
        <w:r w:rsidR="00851FF7" w:rsidRPr="00BE2F7A">
          <w:rPr>
            <w:rStyle w:val="a3"/>
            <w:rFonts w:ascii="微软雅黑" w:eastAsia="微软雅黑" w:hAnsi="微软雅黑"/>
            <w:b/>
            <w:noProof/>
          </w:rPr>
          <w:t>2.</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整体结构</w:t>
        </w:r>
        <w:r w:rsidR="00851FF7">
          <w:rPr>
            <w:noProof/>
            <w:webHidden/>
          </w:rPr>
          <w:tab/>
        </w:r>
        <w:r w:rsidR="00851FF7">
          <w:rPr>
            <w:noProof/>
            <w:webHidden/>
          </w:rPr>
          <w:fldChar w:fldCharType="begin"/>
        </w:r>
        <w:r w:rsidR="00851FF7">
          <w:rPr>
            <w:noProof/>
            <w:webHidden/>
          </w:rPr>
          <w:instrText xml:space="preserve"> PAGEREF _Toc415054905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6" w:history="1">
        <w:r w:rsidR="00851FF7" w:rsidRPr="00BE2F7A">
          <w:rPr>
            <w:rStyle w:val="a3"/>
            <w:rFonts w:ascii="微软雅黑" w:eastAsia="微软雅黑" w:hAnsi="微软雅黑"/>
            <w:b/>
            <w:noProof/>
          </w:rPr>
          <w:t>2.1</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一期范围</w:t>
        </w:r>
        <w:r w:rsidR="00851FF7">
          <w:rPr>
            <w:noProof/>
            <w:webHidden/>
          </w:rPr>
          <w:tab/>
        </w:r>
        <w:r w:rsidR="00851FF7">
          <w:rPr>
            <w:noProof/>
            <w:webHidden/>
          </w:rPr>
          <w:fldChar w:fldCharType="begin"/>
        </w:r>
        <w:r w:rsidR="00851FF7">
          <w:rPr>
            <w:noProof/>
            <w:webHidden/>
          </w:rPr>
          <w:instrText xml:space="preserve"> PAGEREF _Toc415054906 \h </w:instrText>
        </w:r>
        <w:r w:rsidR="00851FF7">
          <w:rPr>
            <w:noProof/>
            <w:webHidden/>
          </w:rPr>
        </w:r>
        <w:r w:rsidR="00851FF7">
          <w:rPr>
            <w:noProof/>
            <w:webHidden/>
          </w:rPr>
          <w:fldChar w:fldCharType="separate"/>
        </w:r>
        <w:r w:rsidR="00851FF7">
          <w:rPr>
            <w:noProof/>
            <w:webHidden/>
          </w:rPr>
          <w:t>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7" w:history="1">
        <w:r w:rsidR="00851FF7" w:rsidRPr="00BE2F7A">
          <w:rPr>
            <w:rStyle w:val="a3"/>
            <w:rFonts w:ascii="微软雅黑" w:eastAsia="微软雅黑" w:hAnsi="微软雅黑"/>
            <w:b/>
            <w:noProof/>
          </w:rPr>
          <w:t>2.2</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商户对应关系</w:t>
        </w:r>
        <w:r w:rsidR="00851FF7">
          <w:rPr>
            <w:noProof/>
            <w:webHidden/>
          </w:rPr>
          <w:tab/>
        </w:r>
        <w:r w:rsidR="00851FF7">
          <w:rPr>
            <w:noProof/>
            <w:webHidden/>
          </w:rPr>
          <w:fldChar w:fldCharType="begin"/>
        </w:r>
        <w:r w:rsidR="00851FF7">
          <w:rPr>
            <w:noProof/>
            <w:webHidden/>
          </w:rPr>
          <w:instrText xml:space="preserve"> PAGEREF _Toc415054907 \h </w:instrText>
        </w:r>
        <w:r w:rsidR="00851FF7">
          <w:rPr>
            <w:noProof/>
            <w:webHidden/>
          </w:rPr>
        </w:r>
        <w:r w:rsidR="00851FF7">
          <w:rPr>
            <w:noProof/>
            <w:webHidden/>
          </w:rPr>
          <w:fldChar w:fldCharType="separate"/>
        </w:r>
        <w:r w:rsidR="00851FF7">
          <w:rPr>
            <w:noProof/>
            <w:webHidden/>
          </w:rPr>
          <w:t>6</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08" w:history="1">
        <w:r w:rsidR="00851FF7" w:rsidRPr="00BE2F7A">
          <w:rPr>
            <w:rStyle w:val="a3"/>
            <w:rFonts w:ascii="微软雅黑" w:eastAsia="微软雅黑" w:hAnsi="微软雅黑"/>
            <w:b/>
            <w:noProof/>
          </w:rPr>
          <w:t>2.3</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农家乐信息对应</w:t>
        </w:r>
        <w:r w:rsidR="00851FF7">
          <w:rPr>
            <w:noProof/>
            <w:webHidden/>
          </w:rPr>
          <w:tab/>
        </w:r>
        <w:r w:rsidR="00851FF7">
          <w:rPr>
            <w:noProof/>
            <w:webHidden/>
          </w:rPr>
          <w:fldChar w:fldCharType="begin"/>
        </w:r>
        <w:r w:rsidR="00851FF7">
          <w:rPr>
            <w:noProof/>
            <w:webHidden/>
          </w:rPr>
          <w:instrText xml:space="preserve"> PAGEREF _Toc415054908 \h </w:instrText>
        </w:r>
        <w:r w:rsidR="00851FF7">
          <w:rPr>
            <w:noProof/>
            <w:webHidden/>
          </w:rPr>
        </w:r>
        <w:r w:rsidR="00851FF7">
          <w:rPr>
            <w:noProof/>
            <w:webHidden/>
          </w:rPr>
          <w:fldChar w:fldCharType="separate"/>
        </w:r>
        <w:r w:rsidR="00851FF7">
          <w:rPr>
            <w:noProof/>
            <w:webHidden/>
          </w:rPr>
          <w:t>6</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09" w:history="1">
        <w:r w:rsidR="00851FF7" w:rsidRPr="00BE2F7A">
          <w:rPr>
            <w:rStyle w:val="a3"/>
            <w:rFonts w:ascii="微软雅黑" w:eastAsia="微软雅黑" w:hAnsi="微软雅黑"/>
            <w:b/>
            <w:noProof/>
          </w:rPr>
          <w:t>3.</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列表页</w:t>
        </w:r>
        <w:r w:rsidR="00851FF7">
          <w:rPr>
            <w:noProof/>
            <w:webHidden/>
          </w:rPr>
          <w:tab/>
        </w:r>
        <w:r w:rsidR="00851FF7">
          <w:rPr>
            <w:noProof/>
            <w:webHidden/>
          </w:rPr>
          <w:fldChar w:fldCharType="begin"/>
        </w:r>
        <w:r w:rsidR="00851FF7">
          <w:rPr>
            <w:noProof/>
            <w:webHidden/>
          </w:rPr>
          <w:instrText xml:space="preserve"> PAGEREF _Toc415054909 \h </w:instrText>
        </w:r>
        <w:r w:rsidR="00851FF7">
          <w:rPr>
            <w:noProof/>
            <w:webHidden/>
          </w:rPr>
        </w:r>
        <w:r w:rsidR="00851FF7">
          <w:rPr>
            <w:noProof/>
            <w:webHidden/>
          </w:rPr>
          <w:fldChar w:fldCharType="separate"/>
        </w:r>
        <w:r w:rsidR="00851FF7">
          <w:rPr>
            <w:noProof/>
            <w:webHidden/>
          </w:rPr>
          <w:t>7</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10" w:history="1">
        <w:r w:rsidR="00851FF7" w:rsidRPr="00BE2F7A">
          <w:rPr>
            <w:rStyle w:val="a3"/>
            <w:rFonts w:ascii="微软雅黑" w:eastAsia="微软雅黑" w:hAnsi="微软雅黑"/>
            <w:b/>
            <w:noProof/>
          </w:rPr>
          <w:t>3.1</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概述</w:t>
        </w:r>
        <w:r w:rsidR="00851FF7">
          <w:rPr>
            <w:noProof/>
            <w:webHidden/>
          </w:rPr>
          <w:tab/>
        </w:r>
        <w:r w:rsidR="00851FF7">
          <w:rPr>
            <w:noProof/>
            <w:webHidden/>
          </w:rPr>
          <w:fldChar w:fldCharType="begin"/>
        </w:r>
        <w:r w:rsidR="00851FF7">
          <w:rPr>
            <w:noProof/>
            <w:webHidden/>
          </w:rPr>
          <w:instrText xml:space="preserve"> PAGEREF _Toc415054910 \h </w:instrText>
        </w:r>
        <w:r w:rsidR="00851FF7">
          <w:rPr>
            <w:noProof/>
            <w:webHidden/>
          </w:rPr>
        </w:r>
        <w:r w:rsidR="00851FF7">
          <w:rPr>
            <w:noProof/>
            <w:webHidden/>
          </w:rPr>
          <w:fldChar w:fldCharType="separate"/>
        </w:r>
        <w:r w:rsidR="00851FF7">
          <w:rPr>
            <w:noProof/>
            <w:webHidden/>
          </w:rPr>
          <w:t>7</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11" w:history="1">
        <w:r w:rsidR="00851FF7" w:rsidRPr="00BE2F7A">
          <w:rPr>
            <w:rStyle w:val="a3"/>
            <w:rFonts w:ascii="微软雅黑" w:eastAsia="微软雅黑" w:hAnsi="微软雅黑"/>
            <w:b/>
            <w:noProof/>
          </w:rPr>
          <w:t>3.2</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城市选择页面</w:t>
        </w:r>
        <w:r w:rsidR="00851FF7">
          <w:rPr>
            <w:noProof/>
            <w:webHidden/>
          </w:rPr>
          <w:tab/>
        </w:r>
        <w:r w:rsidR="00851FF7">
          <w:rPr>
            <w:noProof/>
            <w:webHidden/>
          </w:rPr>
          <w:fldChar w:fldCharType="begin"/>
        </w:r>
        <w:r w:rsidR="00851FF7">
          <w:rPr>
            <w:noProof/>
            <w:webHidden/>
          </w:rPr>
          <w:instrText xml:space="preserve"> PAGEREF _Toc415054911 \h </w:instrText>
        </w:r>
        <w:r w:rsidR="00851FF7">
          <w:rPr>
            <w:noProof/>
            <w:webHidden/>
          </w:rPr>
        </w:r>
        <w:r w:rsidR="00851FF7">
          <w:rPr>
            <w:noProof/>
            <w:webHidden/>
          </w:rPr>
          <w:fldChar w:fldCharType="separate"/>
        </w:r>
        <w:r w:rsidR="00851FF7">
          <w:rPr>
            <w:noProof/>
            <w:webHidden/>
          </w:rPr>
          <w:t>7</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12" w:history="1">
        <w:r w:rsidR="00851FF7" w:rsidRPr="00BE2F7A">
          <w:rPr>
            <w:rStyle w:val="a3"/>
            <w:rFonts w:ascii="微软雅黑" w:eastAsia="微软雅黑" w:hAnsi="微软雅黑"/>
            <w:b/>
            <w:noProof/>
          </w:rPr>
          <w:t>3.3</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每个农家乐单元</w:t>
        </w:r>
        <w:r w:rsidR="00851FF7">
          <w:rPr>
            <w:noProof/>
            <w:webHidden/>
          </w:rPr>
          <w:tab/>
        </w:r>
        <w:r w:rsidR="00851FF7">
          <w:rPr>
            <w:noProof/>
            <w:webHidden/>
          </w:rPr>
          <w:fldChar w:fldCharType="begin"/>
        </w:r>
        <w:r w:rsidR="00851FF7">
          <w:rPr>
            <w:noProof/>
            <w:webHidden/>
          </w:rPr>
          <w:instrText xml:space="preserve"> PAGEREF _Toc415054912 \h </w:instrText>
        </w:r>
        <w:r w:rsidR="00851FF7">
          <w:rPr>
            <w:noProof/>
            <w:webHidden/>
          </w:rPr>
        </w:r>
        <w:r w:rsidR="00851FF7">
          <w:rPr>
            <w:noProof/>
            <w:webHidden/>
          </w:rPr>
          <w:fldChar w:fldCharType="separate"/>
        </w:r>
        <w:r w:rsidR="00851FF7">
          <w:rPr>
            <w:noProof/>
            <w:webHidden/>
          </w:rPr>
          <w:t>8</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13" w:history="1">
        <w:r w:rsidR="00851FF7" w:rsidRPr="00BE2F7A">
          <w:rPr>
            <w:rStyle w:val="a3"/>
            <w:rFonts w:ascii="微软雅黑" w:eastAsia="微软雅黑" w:hAnsi="微软雅黑"/>
            <w:b/>
            <w:noProof/>
          </w:rPr>
          <w:t>3.4</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筛选模块</w:t>
        </w:r>
        <w:r w:rsidR="00851FF7">
          <w:rPr>
            <w:noProof/>
            <w:webHidden/>
          </w:rPr>
          <w:tab/>
        </w:r>
        <w:r w:rsidR="00851FF7">
          <w:rPr>
            <w:noProof/>
            <w:webHidden/>
          </w:rPr>
          <w:fldChar w:fldCharType="begin"/>
        </w:r>
        <w:r w:rsidR="00851FF7">
          <w:rPr>
            <w:noProof/>
            <w:webHidden/>
          </w:rPr>
          <w:instrText xml:space="preserve"> PAGEREF _Toc415054913 \h </w:instrText>
        </w:r>
        <w:r w:rsidR="00851FF7">
          <w:rPr>
            <w:noProof/>
            <w:webHidden/>
          </w:rPr>
        </w:r>
        <w:r w:rsidR="00851FF7">
          <w:rPr>
            <w:noProof/>
            <w:webHidden/>
          </w:rPr>
          <w:fldChar w:fldCharType="separate"/>
        </w:r>
        <w:r w:rsidR="00851FF7">
          <w:rPr>
            <w:noProof/>
            <w:webHidden/>
          </w:rPr>
          <w:t>9</w:t>
        </w:r>
        <w:r w:rsidR="00851FF7">
          <w:rPr>
            <w:noProof/>
            <w:webHidden/>
          </w:rPr>
          <w:fldChar w:fldCharType="end"/>
        </w:r>
      </w:hyperlink>
    </w:p>
    <w:p w:rsidR="00851FF7" w:rsidRDefault="00BD2D3E">
      <w:pPr>
        <w:pStyle w:val="30"/>
        <w:tabs>
          <w:tab w:val="left" w:pos="1680"/>
          <w:tab w:val="right" w:leader="dot" w:pos="9890"/>
        </w:tabs>
        <w:rPr>
          <w:noProof/>
        </w:rPr>
      </w:pPr>
      <w:hyperlink w:anchor="_Toc415054914" w:history="1">
        <w:r w:rsidR="00851FF7" w:rsidRPr="00BE2F7A">
          <w:rPr>
            <w:rStyle w:val="a3"/>
            <w:rFonts w:ascii="微软雅黑" w:eastAsia="微软雅黑" w:hAnsi="微软雅黑"/>
            <w:noProof/>
          </w:rPr>
          <w:t>3.4.1.</w:t>
        </w:r>
        <w:r w:rsidR="00851FF7">
          <w:rPr>
            <w:noProof/>
          </w:rPr>
          <w:tab/>
        </w:r>
        <w:r w:rsidR="00851FF7" w:rsidRPr="00BE2F7A">
          <w:rPr>
            <w:rStyle w:val="a3"/>
            <w:rFonts w:ascii="微软雅黑" w:eastAsia="微软雅黑" w:hAnsi="微软雅黑" w:cs="Arial" w:hint="eastAsia"/>
            <w:noProof/>
          </w:rPr>
          <w:t>筛选规范</w:t>
        </w:r>
        <w:r w:rsidR="00851FF7">
          <w:rPr>
            <w:noProof/>
            <w:webHidden/>
          </w:rPr>
          <w:tab/>
        </w:r>
        <w:r w:rsidR="00851FF7">
          <w:rPr>
            <w:noProof/>
            <w:webHidden/>
          </w:rPr>
          <w:fldChar w:fldCharType="begin"/>
        </w:r>
        <w:r w:rsidR="00851FF7">
          <w:rPr>
            <w:noProof/>
            <w:webHidden/>
          </w:rPr>
          <w:instrText xml:space="preserve"> PAGEREF _Toc415054914 \h </w:instrText>
        </w:r>
        <w:r w:rsidR="00851FF7">
          <w:rPr>
            <w:noProof/>
            <w:webHidden/>
          </w:rPr>
        </w:r>
        <w:r w:rsidR="00851FF7">
          <w:rPr>
            <w:noProof/>
            <w:webHidden/>
          </w:rPr>
          <w:fldChar w:fldCharType="separate"/>
        </w:r>
        <w:r w:rsidR="00851FF7">
          <w:rPr>
            <w:noProof/>
            <w:webHidden/>
          </w:rPr>
          <w:t>9</w:t>
        </w:r>
        <w:r w:rsidR="00851FF7">
          <w:rPr>
            <w:noProof/>
            <w:webHidden/>
          </w:rPr>
          <w:fldChar w:fldCharType="end"/>
        </w:r>
      </w:hyperlink>
    </w:p>
    <w:p w:rsidR="00851FF7" w:rsidRDefault="00BD2D3E">
      <w:pPr>
        <w:pStyle w:val="30"/>
        <w:tabs>
          <w:tab w:val="left" w:pos="1680"/>
          <w:tab w:val="right" w:leader="dot" w:pos="9890"/>
        </w:tabs>
        <w:rPr>
          <w:noProof/>
        </w:rPr>
      </w:pPr>
      <w:hyperlink w:anchor="_Toc415054915" w:history="1">
        <w:r w:rsidR="00851FF7" w:rsidRPr="00BE2F7A">
          <w:rPr>
            <w:rStyle w:val="a3"/>
            <w:rFonts w:ascii="微软雅黑" w:eastAsia="微软雅黑" w:hAnsi="微软雅黑"/>
            <w:noProof/>
          </w:rPr>
          <w:t>3.4.2.</w:t>
        </w:r>
        <w:r w:rsidR="00851FF7">
          <w:rPr>
            <w:noProof/>
          </w:rPr>
          <w:tab/>
        </w:r>
        <w:r w:rsidR="00851FF7" w:rsidRPr="00BE2F7A">
          <w:rPr>
            <w:rStyle w:val="a3"/>
            <w:rFonts w:ascii="微软雅黑" w:eastAsia="微软雅黑" w:hAnsi="微软雅黑" w:cs="Arial" w:hint="eastAsia"/>
            <w:noProof/>
          </w:rPr>
          <w:t>娱乐设施筛选</w:t>
        </w:r>
        <w:r w:rsidR="00851FF7">
          <w:rPr>
            <w:noProof/>
            <w:webHidden/>
          </w:rPr>
          <w:tab/>
        </w:r>
        <w:r w:rsidR="00851FF7">
          <w:rPr>
            <w:noProof/>
            <w:webHidden/>
          </w:rPr>
          <w:fldChar w:fldCharType="begin"/>
        </w:r>
        <w:r w:rsidR="00851FF7">
          <w:rPr>
            <w:noProof/>
            <w:webHidden/>
          </w:rPr>
          <w:instrText xml:space="preserve"> PAGEREF _Toc415054915 \h </w:instrText>
        </w:r>
        <w:r w:rsidR="00851FF7">
          <w:rPr>
            <w:noProof/>
            <w:webHidden/>
          </w:rPr>
        </w:r>
        <w:r w:rsidR="00851FF7">
          <w:rPr>
            <w:noProof/>
            <w:webHidden/>
          </w:rPr>
          <w:fldChar w:fldCharType="separate"/>
        </w:r>
        <w:r w:rsidR="00851FF7">
          <w:rPr>
            <w:noProof/>
            <w:webHidden/>
          </w:rPr>
          <w:t>10</w:t>
        </w:r>
        <w:r w:rsidR="00851FF7">
          <w:rPr>
            <w:noProof/>
            <w:webHidden/>
          </w:rPr>
          <w:fldChar w:fldCharType="end"/>
        </w:r>
      </w:hyperlink>
    </w:p>
    <w:p w:rsidR="00851FF7" w:rsidRDefault="00BD2D3E">
      <w:pPr>
        <w:pStyle w:val="30"/>
        <w:tabs>
          <w:tab w:val="left" w:pos="1680"/>
          <w:tab w:val="right" w:leader="dot" w:pos="9890"/>
        </w:tabs>
        <w:rPr>
          <w:noProof/>
        </w:rPr>
      </w:pPr>
      <w:hyperlink w:anchor="_Toc415054916" w:history="1">
        <w:r w:rsidR="00851FF7" w:rsidRPr="00BE2F7A">
          <w:rPr>
            <w:rStyle w:val="a3"/>
            <w:rFonts w:ascii="微软雅黑" w:eastAsia="微软雅黑" w:hAnsi="微软雅黑"/>
            <w:noProof/>
          </w:rPr>
          <w:t>3.4.3.</w:t>
        </w:r>
        <w:r w:rsidR="00851FF7">
          <w:rPr>
            <w:noProof/>
          </w:rPr>
          <w:tab/>
        </w:r>
        <w:r w:rsidR="00851FF7" w:rsidRPr="00BE2F7A">
          <w:rPr>
            <w:rStyle w:val="a3"/>
            <w:rFonts w:ascii="微软雅黑" w:eastAsia="微软雅黑" w:hAnsi="微软雅黑" w:cs="Arial" w:hint="eastAsia"/>
            <w:noProof/>
          </w:rPr>
          <w:t>位置区域筛选</w:t>
        </w:r>
        <w:r w:rsidR="00851FF7">
          <w:rPr>
            <w:noProof/>
            <w:webHidden/>
          </w:rPr>
          <w:tab/>
        </w:r>
        <w:r w:rsidR="00851FF7">
          <w:rPr>
            <w:noProof/>
            <w:webHidden/>
          </w:rPr>
          <w:fldChar w:fldCharType="begin"/>
        </w:r>
        <w:r w:rsidR="00851FF7">
          <w:rPr>
            <w:noProof/>
            <w:webHidden/>
          </w:rPr>
          <w:instrText xml:space="preserve"> PAGEREF _Toc415054916 \h </w:instrText>
        </w:r>
        <w:r w:rsidR="00851FF7">
          <w:rPr>
            <w:noProof/>
            <w:webHidden/>
          </w:rPr>
        </w:r>
        <w:r w:rsidR="00851FF7">
          <w:rPr>
            <w:noProof/>
            <w:webHidden/>
          </w:rPr>
          <w:fldChar w:fldCharType="separate"/>
        </w:r>
        <w:r w:rsidR="00851FF7">
          <w:rPr>
            <w:noProof/>
            <w:webHidden/>
          </w:rPr>
          <w:t>12</w:t>
        </w:r>
        <w:r w:rsidR="00851FF7">
          <w:rPr>
            <w:noProof/>
            <w:webHidden/>
          </w:rPr>
          <w:fldChar w:fldCharType="end"/>
        </w:r>
      </w:hyperlink>
    </w:p>
    <w:p w:rsidR="00851FF7" w:rsidRDefault="00BD2D3E">
      <w:pPr>
        <w:pStyle w:val="30"/>
        <w:tabs>
          <w:tab w:val="left" w:pos="1680"/>
          <w:tab w:val="right" w:leader="dot" w:pos="9890"/>
        </w:tabs>
        <w:rPr>
          <w:noProof/>
        </w:rPr>
      </w:pPr>
      <w:hyperlink w:anchor="_Toc415054917" w:history="1">
        <w:r w:rsidR="00851FF7" w:rsidRPr="00BE2F7A">
          <w:rPr>
            <w:rStyle w:val="a3"/>
            <w:rFonts w:ascii="微软雅黑" w:eastAsia="微软雅黑" w:hAnsi="微软雅黑"/>
            <w:noProof/>
          </w:rPr>
          <w:t>3.4.4.</w:t>
        </w:r>
        <w:r w:rsidR="00851FF7">
          <w:rPr>
            <w:noProof/>
          </w:rPr>
          <w:tab/>
        </w:r>
        <w:r w:rsidR="00851FF7" w:rsidRPr="00BE2F7A">
          <w:rPr>
            <w:rStyle w:val="a3"/>
            <w:rFonts w:ascii="微软雅黑" w:eastAsia="微软雅黑" w:hAnsi="微软雅黑" w:cs="Arial" w:hint="eastAsia"/>
            <w:noProof/>
          </w:rPr>
          <w:t>价格筛选</w:t>
        </w:r>
        <w:r w:rsidR="00851FF7">
          <w:rPr>
            <w:noProof/>
            <w:webHidden/>
          </w:rPr>
          <w:tab/>
        </w:r>
        <w:r w:rsidR="00851FF7">
          <w:rPr>
            <w:noProof/>
            <w:webHidden/>
          </w:rPr>
          <w:fldChar w:fldCharType="begin"/>
        </w:r>
        <w:r w:rsidR="00851FF7">
          <w:rPr>
            <w:noProof/>
            <w:webHidden/>
          </w:rPr>
          <w:instrText xml:space="preserve"> PAGEREF _Toc415054917 \h </w:instrText>
        </w:r>
        <w:r w:rsidR="00851FF7">
          <w:rPr>
            <w:noProof/>
            <w:webHidden/>
          </w:rPr>
        </w:r>
        <w:r w:rsidR="00851FF7">
          <w:rPr>
            <w:noProof/>
            <w:webHidden/>
          </w:rPr>
          <w:fldChar w:fldCharType="separate"/>
        </w:r>
        <w:r w:rsidR="00851FF7">
          <w:rPr>
            <w:noProof/>
            <w:webHidden/>
          </w:rPr>
          <w:t>13</w:t>
        </w:r>
        <w:r w:rsidR="00851FF7">
          <w:rPr>
            <w:noProof/>
            <w:webHidden/>
          </w:rPr>
          <w:fldChar w:fldCharType="end"/>
        </w:r>
      </w:hyperlink>
    </w:p>
    <w:p w:rsidR="00851FF7" w:rsidRDefault="00BD2D3E">
      <w:pPr>
        <w:pStyle w:val="30"/>
        <w:tabs>
          <w:tab w:val="left" w:pos="1680"/>
          <w:tab w:val="right" w:leader="dot" w:pos="9890"/>
        </w:tabs>
        <w:rPr>
          <w:noProof/>
        </w:rPr>
      </w:pPr>
      <w:hyperlink w:anchor="_Toc415054918" w:history="1">
        <w:r w:rsidR="00851FF7" w:rsidRPr="00BE2F7A">
          <w:rPr>
            <w:rStyle w:val="a3"/>
            <w:rFonts w:ascii="微软雅黑" w:eastAsia="微软雅黑" w:hAnsi="微软雅黑"/>
            <w:noProof/>
          </w:rPr>
          <w:t>3.4.5.</w:t>
        </w:r>
        <w:r w:rsidR="00851FF7">
          <w:rPr>
            <w:noProof/>
          </w:rPr>
          <w:tab/>
        </w:r>
        <w:r w:rsidR="00851FF7" w:rsidRPr="00BE2F7A">
          <w:rPr>
            <w:rStyle w:val="a3"/>
            <w:rFonts w:ascii="微软雅黑" w:eastAsia="微软雅黑" w:hAnsi="微软雅黑" w:cs="Arial" w:hint="eastAsia"/>
            <w:noProof/>
          </w:rPr>
          <w:t>排序</w:t>
        </w:r>
        <w:r w:rsidR="00851FF7">
          <w:rPr>
            <w:noProof/>
            <w:webHidden/>
          </w:rPr>
          <w:tab/>
        </w:r>
        <w:r w:rsidR="00851FF7">
          <w:rPr>
            <w:noProof/>
            <w:webHidden/>
          </w:rPr>
          <w:fldChar w:fldCharType="begin"/>
        </w:r>
        <w:r w:rsidR="00851FF7">
          <w:rPr>
            <w:noProof/>
            <w:webHidden/>
          </w:rPr>
          <w:instrText xml:space="preserve"> PAGEREF _Toc415054918 \h </w:instrText>
        </w:r>
        <w:r w:rsidR="00851FF7">
          <w:rPr>
            <w:noProof/>
            <w:webHidden/>
          </w:rPr>
        </w:r>
        <w:r w:rsidR="00851FF7">
          <w:rPr>
            <w:noProof/>
            <w:webHidden/>
          </w:rPr>
          <w:fldChar w:fldCharType="separate"/>
        </w:r>
        <w:r w:rsidR="00851FF7">
          <w:rPr>
            <w:noProof/>
            <w:webHidden/>
          </w:rPr>
          <w:t>14</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19" w:history="1">
        <w:r w:rsidR="00851FF7" w:rsidRPr="00BE2F7A">
          <w:rPr>
            <w:rStyle w:val="a3"/>
            <w:rFonts w:ascii="微软雅黑" w:eastAsia="微软雅黑" w:hAnsi="微软雅黑"/>
            <w:b/>
            <w:noProof/>
          </w:rPr>
          <w:t>3.5</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其他</w:t>
        </w:r>
        <w:r w:rsidR="00851FF7">
          <w:rPr>
            <w:noProof/>
            <w:webHidden/>
          </w:rPr>
          <w:tab/>
        </w:r>
        <w:r w:rsidR="00851FF7">
          <w:rPr>
            <w:noProof/>
            <w:webHidden/>
          </w:rPr>
          <w:fldChar w:fldCharType="begin"/>
        </w:r>
        <w:r w:rsidR="00851FF7">
          <w:rPr>
            <w:noProof/>
            <w:webHidden/>
          </w:rPr>
          <w:instrText xml:space="preserve"> PAGEREF _Toc415054919 \h </w:instrText>
        </w:r>
        <w:r w:rsidR="00851FF7">
          <w:rPr>
            <w:noProof/>
            <w:webHidden/>
          </w:rPr>
        </w:r>
        <w:r w:rsidR="00851FF7">
          <w:rPr>
            <w:noProof/>
            <w:webHidden/>
          </w:rPr>
          <w:fldChar w:fldCharType="separate"/>
        </w:r>
        <w:r w:rsidR="00851FF7">
          <w:rPr>
            <w:noProof/>
            <w:webHidden/>
          </w:rPr>
          <w:t>15</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20" w:history="1">
        <w:r w:rsidR="00851FF7" w:rsidRPr="00BE2F7A">
          <w:rPr>
            <w:rStyle w:val="a3"/>
            <w:rFonts w:ascii="微软雅黑" w:eastAsia="微软雅黑" w:hAnsi="微软雅黑"/>
            <w:b/>
            <w:noProof/>
          </w:rPr>
          <w:t>3.6</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非功能需求</w:t>
        </w:r>
        <w:r w:rsidR="00851FF7">
          <w:rPr>
            <w:noProof/>
            <w:webHidden/>
          </w:rPr>
          <w:tab/>
        </w:r>
        <w:r w:rsidR="00851FF7">
          <w:rPr>
            <w:noProof/>
            <w:webHidden/>
          </w:rPr>
          <w:fldChar w:fldCharType="begin"/>
        </w:r>
        <w:r w:rsidR="00851FF7">
          <w:rPr>
            <w:noProof/>
            <w:webHidden/>
          </w:rPr>
          <w:instrText xml:space="preserve"> PAGEREF _Toc415054920 \h </w:instrText>
        </w:r>
        <w:r w:rsidR="00851FF7">
          <w:rPr>
            <w:noProof/>
            <w:webHidden/>
          </w:rPr>
        </w:r>
        <w:r w:rsidR="00851FF7">
          <w:rPr>
            <w:noProof/>
            <w:webHidden/>
          </w:rPr>
          <w:fldChar w:fldCharType="separate"/>
        </w:r>
        <w:r w:rsidR="00851FF7">
          <w:rPr>
            <w:noProof/>
            <w:webHidden/>
          </w:rPr>
          <w:t>15</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21" w:history="1">
        <w:r w:rsidR="00851FF7" w:rsidRPr="00BE2F7A">
          <w:rPr>
            <w:rStyle w:val="a3"/>
            <w:rFonts w:ascii="微软雅黑" w:eastAsia="微软雅黑" w:hAnsi="微软雅黑"/>
            <w:b/>
            <w:noProof/>
          </w:rPr>
          <w:t>4.</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详情页</w:t>
        </w:r>
        <w:r w:rsidR="00851FF7">
          <w:rPr>
            <w:noProof/>
            <w:webHidden/>
          </w:rPr>
          <w:tab/>
        </w:r>
        <w:r w:rsidR="00851FF7">
          <w:rPr>
            <w:noProof/>
            <w:webHidden/>
          </w:rPr>
          <w:fldChar w:fldCharType="begin"/>
        </w:r>
        <w:r w:rsidR="00851FF7">
          <w:rPr>
            <w:noProof/>
            <w:webHidden/>
          </w:rPr>
          <w:instrText xml:space="preserve"> PAGEREF _Toc415054921 \h </w:instrText>
        </w:r>
        <w:r w:rsidR="00851FF7">
          <w:rPr>
            <w:noProof/>
            <w:webHidden/>
          </w:rPr>
        </w:r>
        <w:r w:rsidR="00851FF7">
          <w:rPr>
            <w:noProof/>
            <w:webHidden/>
          </w:rPr>
          <w:fldChar w:fldCharType="separate"/>
        </w:r>
        <w:r w:rsidR="00851FF7">
          <w:rPr>
            <w:noProof/>
            <w:webHidden/>
          </w:rPr>
          <w:t>16</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22" w:history="1">
        <w:r w:rsidR="00851FF7" w:rsidRPr="00BE2F7A">
          <w:rPr>
            <w:rStyle w:val="a3"/>
            <w:rFonts w:ascii="微软雅黑" w:eastAsia="微软雅黑" w:hAnsi="微软雅黑"/>
            <w:b/>
            <w:noProof/>
          </w:rPr>
          <w:t>4.1</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基本信息</w:t>
        </w:r>
        <w:r w:rsidR="00851FF7">
          <w:rPr>
            <w:noProof/>
            <w:webHidden/>
          </w:rPr>
          <w:tab/>
        </w:r>
        <w:r w:rsidR="00851FF7">
          <w:rPr>
            <w:noProof/>
            <w:webHidden/>
          </w:rPr>
          <w:fldChar w:fldCharType="begin"/>
        </w:r>
        <w:r w:rsidR="00851FF7">
          <w:rPr>
            <w:noProof/>
            <w:webHidden/>
          </w:rPr>
          <w:instrText xml:space="preserve"> PAGEREF _Toc415054922 \h </w:instrText>
        </w:r>
        <w:r w:rsidR="00851FF7">
          <w:rPr>
            <w:noProof/>
            <w:webHidden/>
          </w:rPr>
        </w:r>
        <w:r w:rsidR="00851FF7">
          <w:rPr>
            <w:noProof/>
            <w:webHidden/>
          </w:rPr>
          <w:fldChar w:fldCharType="separate"/>
        </w:r>
        <w:r w:rsidR="00851FF7">
          <w:rPr>
            <w:noProof/>
            <w:webHidden/>
          </w:rPr>
          <w:t>16</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23" w:history="1">
        <w:r w:rsidR="00851FF7" w:rsidRPr="00BE2F7A">
          <w:rPr>
            <w:rStyle w:val="a3"/>
            <w:rFonts w:ascii="微软雅黑" w:eastAsia="微软雅黑" w:hAnsi="微软雅黑"/>
            <w:b/>
            <w:noProof/>
          </w:rPr>
          <w:t>4.2</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相册列表页</w:t>
        </w:r>
        <w:r w:rsidR="00851FF7">
          <w:rPr>
            <w:noProof/>
            <w:webHidden/>
          </w:rPr>
          <w:tab/>
        </w:r>
        <w:r w:rsidR="00851FF7">
          <w:rPr>
            <w:noProof/>
            <w:webHidden/>
          </w:rPr>
          <w:fldChar w:fldCharType="begin"/>
        </w:r>
        <w:r w:rsidR="00851FF7">
          <w:rPr>
            <w:noProof/>
            <w:webHidden/>
          </w:rPr>
          <w:instrText xml:space="preserve"> PAGEREF _Toc415054923 \h </w:instrText>
        </w:r>
        <w:r w:rsidR="00851FF7">
          <w:rPr>
            <w:noProof/>
            <w:webHidden/>
          </w:rPr>
        </w:r>
        <w:r w:rsidR="00851FF7">
          <w:rPr>
            <w:noProof/>
            <w:webHidden/>
          </w:rPr>
          <w:fldChar w:fldCharType="separate"/>
        </w:r>
        <w:r w:rsidR="00851FF7">
          <w:rPr>
            <w:noProof/>
            <w:webHidden/>
          </w:rPr>
          <w:t>17</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24" w:history="1">
        <w:r w:rsidR="00851FF7" w:rsidRPr="00BE2F7A">
          <w:rPr>
            <w:rStyle w:val="a3"/>
            <w:rFonts w:ascii="微软雅黑" w:eastAsia="微软雅黑" w:hAnsi="微软雅黑"/>
            <w:b/>
            <w:noProof/>
          </w:rPr>
          <w:t>4.3</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大图浏览页</w:t>
        </w:r>
        <w:r w:rsidR="00851FF7">
          <w:rPr>
            <w:noProof/>
            <w:webHidden/>
          </w:rPr>
          <w:tab/>
        </w:r>
        <w:r w:rsidR="00851FF7">
          <w:rPr>
            <w:noProof/>
            <w:webHidden/>
          </w:rPr>
          <w:fldChar w:fldCharType="begin"/>
        </w:r>
        <w:r w:rsidR="00851FF7">
          <w:rPr>
            <w:noProof/>
            <w:webHidden/>
          </w:rPr>
          <w:instrText xml:space="preserve"> PAGEREF _Toc415054924 \h </w:instrText>
        </w:r>
        <w:r w:rsidR="00851FF7">
          <w:rPr>
            <w:noProof/>
            <w:webHidden/>
          </w:rPr>
        </w:r>
        <w:r w:rsidR="00851FF7">
          <w:rPr>
            <w:noProof/>
            <w:webHidden/>
          </w:rPr>
          <w:fldChar w:fldCharType="separate"/>
        </w:r>
        <w:r w:rsidR="00851FF7">
          <w:rPr>
            <w:noProof/>
            <w:webHidden/>
          </w:rPr>
          <w:t>18</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25" w:history="1">
        <w:r w:rsidR="00851FF7" w:rsidRPr="00BE2F7A">
          <w:rPr>
            <w:rStyle w:val="a3"/>
            <w:rFonts w:ascii="微软雅黑" w:eastAsia="微软雅黑" w:hAnsi="微软雅黑"/>
            <w:b/>
            <w:noProof/>
          </w:rPr>
          <w:t>4.4</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预订房间模块</w:t>
        </w:r>
        <w:r w:rsidR="00851FF7">
          <w:rPr>
            <w:noProof/>
            <w:webHidden/>
          </w:rPr>
          <w:tab/>
        </w:r>
        <w:r w:rsidR="00851FF7">
          <w:rPr>
            <w:noProof/>
            <w:webHidden/>
          </w:rPr>
          <w:fldChar w:fldCharType="begin"/>
        </w:r>
        <w:r w:rsidR="00851FF7">
          <w:rPr>
            <w:noProof/>
            <w:webHidden/>
          </w:rPr>
          <w:instrText xml:space="preserve"> PAGEREF _Toc415054925 \h </w:instrText>
        </w:r>
        <w:r w:rsidR="00851FF7">
          <w:rPr>
            <w:noProof/>
            <w:webHidden/>
          </w:rPr>
        </w:r>
        <w:r w:rsidR="00851FF7">
          <w:rPr>
            <w:noProof/>
            <w:webHidden/>
          </w:rPr>
          <w:fldChar w:fldCharType="separate"/>
        </w:r>
        <w:r w:rsidR="00851FF7">
          <w:rPr>
            <w:noProof/>
            <w:webHidden/>
          </w:rPr>
          <w:t>19</w:t>
        </w:r>
        <w:r w:rsidR="00851FF7">
          <w:rPr>
            <w:noProof/>
            <w:webHidden/>
          </w:rPr>
          <w:fldChar w:fldCharType="end"/>
        </w:r>
      </w:hyperlink>
    </w:p>
    <w:p w:rsidR="00851FF7" w:rsidRDefault="00BD2D3E">
      <w:pPr>
        <w:pStyle w:val="20"/>
        <w:tabs>
          <w:tab w:val="left" w:pos="1050"/>
          <w:tab w:val="right" w:leader="dot" w:pos="9890"/>
        </w:tabs>
        <w:rPr>
          <w:rFonts w:asciiTheme="minorHAnsi" w:eastAsiaTheme="minorEastAsia" w:hAnsiTheme="minorHAnsi" w:cstheme="minorBidi"/>
          <w:noProof/>
          <w:szCs w:val="22"/>
        </w:rPr>
      </w:pPr>
      <w:hyperlink w:anchor="_Toc415054926" w:history="1">
        <w:r w:rsidR="00851FF7" w:rsidRPr="00BE2F7A">
          <w:rPr>
            <w:rStyle w:val="a3"/>
            <w:rFonts w:ascii="微软雅黑" w:eastAsia="微软雅黑" w:hAnsi="微软雅黑"/>
            <w:b/>
            <w:noProof/>
          </w:rPr>
          <w:t>4.5</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预订餐饮娱乐模块</w:t>
        </w:r>
        <w:r w:rsidR="00851FF7">
          <w:rPr>
            <w:noProof/>
            <w:webHidden/>
          </w:rPr>
          <w:tab/>
        </w:r>
        <w:r w:rsidR="00851FF7">
          <w:rPr>
            <w:noProof/>
            <w:webHidden/>
          </w:rPr>
          <w:fldChar w:fldCharType="begin"/>
        </w:r>
        <w:r w:rsidR="00851FF7">
          <w:rPr>
            <w:noProof/>
            <w:webHidden/>
          </w:rPr>
          <w:instrText xml:space="preserve"> PAGEREF _Toc415054926 \h </w:instrText>
        </w:r>
        <w:r w:rsidR="00851FF7">
          <w:rPr>
            <w:noProof/>
            <w:webHidden/>
          </w:rPr>
        </w:r>
        <w:r w:rsidR="00851FF7">
          <w:rPr>
            <w:noProof/>
            <w:webHidden/>
          </w:rPr>
          <w:fldChar w:fldCharType="separate"/>
        </w:r>
        <w:r w:rsidR="00851FF7">
          <w:rPr>
            <w:noProof/>
            <w:webHidden/>
          </w:rPr>
          <w:t>21</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27" w:history="1">
        <w:r w:rsidR="00851FF7" w:rsidRPr="00BE2F7A">
          <w:rPr>
            <w:rStyle w:val="a3"/>
            <w:rFonts w:ascii="微软雅黑" w:eastAsia="微软雅黑" w:hAnsi="微软雅黑"/>
            <w:b/>
            <w:noProof/>
          </w:rPr>
          <w:t>5.</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酒店预订填写页</w:t>
        </w:r>
        <w:r w:rsidR="00851FF7">
          <w:rPr>
            <w:noProof/>
            <w:webHidden/>
          </w:rPr>
          <w:tab/>
        </w:r>
        <w:r w:rsidR="00851FF7">
          <w:rPr>
            <w:noProof/>
            <w:webHidden/>
          </w:rPr>
          <w:fldChar w:fldCharType="begin"/>
        </w:r>
        <w:r w:rsidR="00851FF7">
          <w:rPr>
            <w:noProof/>
            <w:webHidden/>
          </w:rPr>
          <w:instrText xml:space="preserve"> PAGEREF _Toc415054927 \h </w:instrText>
        </w:r>
        <w:r w:rsidR="00851FF7">
          <w:rPr>
            <w:noProof/>
            <w:webHidden/>
          </w:rPr>
        </w:r>
        <w:r w:rsidR="00851FF7">
          <w:rPr>
            <w:noProof/>
            <w:webHidden/>
          </w:rPr>
          <w:fldChar w:fldCharType="separate"/>
        </w:r>
        <w:r w:rsidR="00851FF7">
          <w:rPr>
            <w:noProof/>
            <w:webHidden/>
          </w:rPr>
          <w:t>22</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28" w:history="1">
        <w:r w:rsidR="00851FF7" w:rsidRPr="00BE2F7A">
          <w:rPr>
            <w:rStyle w:val="a3"/>
            <w:rFonts w:ascii="微软雅黑" w:eastAsia="微软雅黑" w:hAnsi="微软雅黑"/>
            <w:b/>
            <w:noProof/>
          </w:rPr>
          <w:t>6.</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数据监测</w:t>
        </w:r>
        <w:r w:rsidR="00851FF7">
          <w:rPr>
            <w:noProof/>
            <w:webHidden/>
          </w:rPr>
          <w:tab/>
        </w:r>
        <w:r w:rsidR="00851FF7">
          <w:rPr>
            <w:noProof/>
            <w:webHidden/>
          </w:rPr>
          <w:fldChar w:fldCharType="begin"/>
        </w:r>
        <w:r w:rsidR="00851FF7">
          <w:rPr>
            <w:noProof/>
            <w:webHidden/>
          </w:rPr>
          <w:instrText xml:space="preserve"> PAGEREF _Toc415054928 \h </w:instrText>
        </w:r>
        <w:r w:rsidR="00851FF7">
          <w:rPr>
            <w:noProof/>
            <w:webHidden/>
          </w:rPr>
        </w:r>
        <w:r w:rsidR="00851FF7">
          <w:rPr>
            <w:noProof/>
            <w:webHidden/>
          </w:rPr>
          <w:fldChar w:fldCharType="separate"/>
        </w:r>
        <w:r w:rsidR="00851FF7">
          <w:rPr>
            <w:noProof/>
            <w:webHidden/>
          </w:rPr>
          <w:t>22</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29" w:history="1">
        <w:r w:rsidR="00851FF7" w:rsidRPr="00BE2F7A">
          <w:rPr>
            <w:rStyle w:val="a3"/>
            <w:rFonts w:ascii="微软雅黑" w:eastAsia="微软雅黑" w:hAnsi="微软雅黑"/>
            <w:b/>
            <w:noProof/>
          </w:rPr>
          <w:t>7.</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附录一</w:t>
        </w:r>
        <w:r w:rsidR="00851FF7">
          <w:rPr>
            <w:noProof/>
            <w:webHidden/>
          </w:rPr>
          <w:tab/>
        </w:r>
        <w:r w:rsidR="00851FF7">
          <w:rPr>
            <w:noProof/>
            <w:webHidden/>
          </w:rPr>
          <w:fldChar w:fldCharType="begin"/>
        </w:r>
        <w:r w:rsidR="00851FF7">
          <w:rPr>
            <w:noProof/>
            <w:webHidden/>
          </w:rPr>
          <w:instrText xml:space="preserve"> PAGEREF _Toc415054929 \h </w:instrText>
        </w:r>
        <w:r w:rsidR="00851FF7">
          <w:rPr>
            <w:noProof/>
            <w:webHidden/>
          </w:rPr>
        </w:r>
        <w:r w:rsidR="00851FF7">
          <w:rPr>
            <w:noProof/>
            <w:webHidden/>
          </w:rPr>
          <w:fldChar w:fldCharType="separate"/>
        </w:r>
        <w:r w:rsidR="00851FF7">
          <w:rPr>
            <w:noProof/>
            <w:webHidden/>
          </w:rPr>
          <w:t>22</w:t>
        </w:r>
        <w:r w:rsidR="00851FF7">
          <w:rPr>
            <w:noProof/>
            <w:webHidden/>
          </w:rPr>
          <w:fldChar w:fldCharType="end"/>
        </w:r>
      </w:hyperlink>
    </w:p>
    <w:p w:rsidR="00851FF7" w:rsidRDefault="00BD2D3E">
      <w:pPr>
        <w:pStyle w:val="1"/>
        <w:tabs>
          <w:tab w:val="left" w:pos="420"/>
          <w:tab w:val="right" w:leader="dot" w:pos="9890"/>
        </w:tabs>
        <w:rPr>
          <w:rFonts w:asciiTheme="minorHAnsi" w:eastAsiaTheme="minorEastAsia" w:hAnsiTheme="minorHAnsi" w:cstheme="minorBidi"/>
          <w:noProof/>
          <w:szCs w:val="22"/>
        </w:rPr>
      </w:pPr>
      <w:hyperlink w:anchor="_Toc415054930" w:history="1">
        <w:r w:rsidR="00851FF7" w:rsidRPr="00BE2F7A">
          <w:rPr>
            <w:rStyle w:val="a3"/>
            <w:rFonts w:ascii="微软雅黑" w:eastAsia="微软雅黑" w:hAnsi="微软雅黑"/>
            <w:b/>
            <w:noProof/>
          </w:rPr>
          <w:t>8.</w:t>
        </w:r>
        <w:r w:rsidR="00851FF7">
          <w:rPr>
            <w:rFonts w:asciiTheme="minorHAnsi" w:eastAsiaTheme="minorEastAsia" w:hAnsiTheme="minorHAnsi" w:cstheme="minorBidi"/>
            <w:noProof/>
            <w:szCs w:val="22"/>
          </w:rPr>
          <w:tab/>
        </w:r>
        <w:r w:rsidR="00851FF7" w:rsidRPr="00BE2F7A">
          <w:rPr>
            <w:rStyle w:val="a3"/>
            <w:rFonts w:ascii="微软雅黑" w:eastAsia="微软雅黑" w:hAnsi="微软雅黑" w:cs="Arial" w:hint="eastAsia"/>
            <w:b/>
            <w:noProof/>
          </w:rPr>
          <w:t>检查列表</w:t>
        </w:r>
        <w:r w:rsidR="00851FF7" w:rsidRPr="00BE2F7A">
          <w:rPr>
            <w:rStyle w:val="a3"/>
            <w:rFonts w:ascii="微软雅黑" w:eastAsia="微软雅黑" w:hAnsi="微软雅黑" w:cs="Arial"/>
            <w:b/>
            <w:noProof/>
          </w:rPr>
          <w:t>Check List</w:t>
        </w:r>
        <w:r w:rsidR="00851FF7">
          <w:rPr>
            <w:noProof/>
            <w:webHidden/>
          </w:rPr>
          <w:tab/>
        </w:r>
        <w:r w:rsidR="00851FF7">
          <w:rPr>
            <w:noProof/>
            <w:webHidden/>
          </w:rPr>
          <w:fldChar w:fldCharType="begin"/>
        </w:r>
        <w:r w:rsidR="00851FF7">
          <w:rPr>
            <w:noProof/>
            <w:webHidden/>
          </w:rPr>
          <w:instrText xml:space="preserve"> PAGEREF _Toc415054930 \h </w:instrText>
        </w:r>
        <w:r w:rsidR="00851FF7">
          <w:rPr>
            <w:noProof/>
            <w:webHidden/>
          </w:rPr>
        </w:r>
        <w:r w:rsidR="00851FF7">
          <w:rPr>
            <w:noProof/>
            <w:webHidden/>
          </w:rPr>
          <w:fldChar w:fldCharType="separate"/>
        </w:r>
        <w:r w:rsidR="00851FF7">
          <w:rPr>
            <w:noProof/>
            <w:webHidden/>
          </w:rPr>
          <w:t>23</w:t>
        </w:r>
        <w:r w:rsidR="00851FF7">
          <w:rPr>
            <w:noProof/>
            <w:webHidden/>
          </w:rPr>
          <w:fldChar w:fldCharType="end"/>
        </w:r>
      </w:hyperlink>
    </w:p>
    <w:p w:rsidR="00467690" w:rsidRDefault="00467690" w:rsidP="00467690">
      <w:pPr>
        <w:jc w:val="left"/>
        <w:rPr>
          <w:rFonts w:ascii="微软雅黑" w:eastAsia="微软雅黑" w:hAnsi="微软雅黑" w:cs="Arial"/>
          <w:b/>
          <w:szCs w:val="21"/>
        </w:rPr>
      </w:pPr>
      <w:r>
        <w:rPr>
          <w:rFonts w:ascii="微软雅黑" w:eastAsia="微软雅黑" w:hAnsi="微软雅黑" w:cs="Arial"/>
          <w:b/>
          <w:szCs w:val="21"/>
        </w:rPr>
        <w:fldChar w:fldCharType="end"/>
      </w:r>
    </w:p>
    <w:p w:rsidR="00467690" w:rsidRDefault="00467690" w:rsidP="00467690">
      <w:pPr>
        <w:numPr>
          <w:ilvl w:val="0"/>
          <w:numId w:val="1"/>
        </w:numPr>
        <w:jc w:val="left"/>
        <w:outlineLvl w:val="0"/>
        <w:rPr>
          <w:rFonts w:ascii="微软雅黑" w:eastAsia="微软雅黑" w:hAnsi="微软雅黑" w:cs="Arial"/>
          <w:b/>
          <w:sz w:val="28"/>
          <w:szCs w:val="28"/>
        </w:rPr>
      </w:pPr>
      <w:bookmarkStart w:id="0" w:name="_Toc197673454"/>
      <w:r>
        <w:rPr>
          <w:rFonts w:ascii="微软雅黑" w:eastAsia="微软雅黑" w:hAnsi="微软雅黑" w:cs="Arial"/>
          <w:b/>
          <w:szCs w:val="21"/>
        </w:rPr>
        <w:br w:type="page"/>
      </w:r>
      <w:bookmarkStart w:id="1" w:name="_Toc268455457"/>
      <w:bookmarkStart w:id="2" w:name="_Toc415054899"/>
      <w:bookmarkEnd w:id="0"/>
      <w:r>
        <w:rPr>
          <w:rFonts w:ascii="微软雅黑" w:eastAsia="微软雅黑" w:hAnsi="微软雅黑" w:cs="Arial"/>
          <w:b/>
          <w:sz w:val="28"/>
          <w:szCs w:val="28"/>
        </w:rPr>
        <w:lastRenderedPageBreak/>
        <w:t>总体说明</w:t>
      </w:r>
      <w:bookmarkEnd w:id="1"/>
      <w:bookmarkEnd w:id="2"/>
    </w:p>
    <w:p w:rsidR="00467690" w:rsidRDefault="00467690" w:rsidP="00467690">
      <w:pPr>
        <w:numPr>
          <w:ilvl w:val="1"/>
          <w:numId w:val="1"/>
        </w:numPr>
        <w:jc w:val="left"/>
        <w:outlineLvl w:val="1"/>
        <w:rPr>
          <w:rFonts w:ascii="微软雅黑" w:eastAsia="微软雅黑" w:hAnsi="微软雅黑" w:cs="Arial"/>
          <w:b/>
          <w:sz w:val="24"/>
        </w:rPr>
      </w:pPr>
      <w:bookmarkStart w:id="3" w:name="_Toc197673455"/>
      <w:bookmarkStart w:id="4" w:name="_Toc268455458"/>
      <w:bookmarkStart w:id="5" w:name="_Toc415054900"/>
      <w:r>
        <w:rPr>
          <w:rFonts w:ascii="微软雅黑" w:eastAsia="微软雅黑" w:hAnsi="微软雅黑" w:cs="Arial"/>
          <w:b/>
          <w:sz w:val="24"/>
        </w:rPr>
        <w:t>修订历史</w:t>
      </w:r>
      <w:bookmarkEnd w:id="3"/>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818"/>
        <w:gridCol w:w="5328"/>
        <w:gridCol w:w="1770"/>
      </w:tblGrid>
      <w:tr w:rsidR="00467690" w:rsidTr="00B32FAB">
        <w:trPr>
          <w:jc w:val="center"/>
        </w:trPr>
        <w:tc>
          <w:tcPr>
            <w:tcW w:w="1823"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日期</w:t>
            </w:r>
          </w:p>
        </w:tc>
        <w:tc>
          <w:tcPr>
            <w:tcW w:w="818"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版本</w:t>
            </w:r>
          </w:p>
        </w:tc>
        <w:tc>
          <w:tcPr>
            <w:tcW w:w="5328"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说明</w:t>
            </w:r>
          </w:p>
        </w:tc>
        <w:tc>
          <w:tcPr>
            <w:tcW w:w="1770"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作者</w:t>
            </w:r>
          </w:p>
        </w:tc>
      </w:tr>
      <w:tr w:rsidR="00467690" w:rsidTr="00B32FAB">
        <w:trPr>
          <w:jc w:val="center"/>
        </w:trPr>
        <w:tc>
          <w:tcPr>
            <w:tcW w:w="1823" w:type="dxa"/>
            <w:vAlign w:val="center"/>
          </w:tcPr>
          <w:p w:rsidR="00467690" w:rsidRDefault="00467690" w:rsidP="00F26FC1">
            <w:pPr>
              <w:tabs>
                <w:tab w:val="left" w:pos="0"/>
              </w:tabs>
              <w:ind w:left="-345"/>
              <w:jc w:val="center"/>
              <w:rPr>
                <w:rFonts w:ascii="微软雅黑" w:eastAsia="微软雅黑" w:hAnsi="微软雅黑" w:cs="Arial"/>
                <w:szCs w:val="21"/>
              </w:rPr>
            </w:pPr>
            <w:r>
              <w:rPr>
                <w:rFonts w:ascii="微软雅黑" w:eastAsia="微软雅黑" w:hAnsi="微软雅黑" w:cs="Arial"/>
                <w:szCs w:val="21"/>
              </w:rPr>
              <w:t>201</w:t>
            </w:r>
            <w:r w:rsidR="00F26FC1">
              <w:rPr>
                <w:rFonts w:ascii="微软雅黑" w:eastAsia="微软雅黑" w:hAnsi="微软雅黑" w:cs="Arial" w:hint="eastAsia"/>
                <w:szCs w:val="21"/>
              </w:rPr>
              <w:t>5</w:t>
            </w:r>
            <w:r>
              <w:rPr>
                <w:rFonts w:ascii="微软雅黑" w:eastAsia="微软雅黑" w:hAnsi="微软雅黑" w:cs="Arial"/>
                <w:szCs w:val="21"/>
              </w:rPr>
              <w:t>-</w:t>
            </w:r>
            <w:r w:rsidR="00742A63">
              <w:rPr>
                <w:rFonts w:ascii="微软雅黑" w:eastAsia="微软雅黑" w:hAnsi="微软雅黑" w:cs="Arial" w:hint="eastAsia"/>
                <w:szCs w:val="21"/>
              </w:rPr>
              <w:t>3</w:t>
            </w:r>
            <w:r w:rsidR="007E53B6">
              <w:rPr>
                <w:rFonts w:ascii="微软雅黑" w:eastAsia="微软雅黑" w:hAnsi="微软雅黑" w:cs="Arial" w:hint="eastAsia"/>
                <w:szCs w:val="21"/>
              </w:rPr>
              <w:t>-</w:t>
            </w:r>
            <w:r w:rsidR="00742A63">
              <w:rPr>
                <w:rFonts w:ascii="微软雅黑" w:eastAsia="微软雅黑" w:hAnsi="微软雅黑" w:cs="Arial" w:hint="eastAsia"/>
                <w:szCs w:val="21"/>
              </w:rPr>
              <w:t>23</w:t>
            </w:r>
          </w:p>
        </w:tc>
        <w:tc>
          <w:tcPr>
            <w:tcW w:w="818" w:type="dxa"/>
            <w:vAlign w:val="center"/>
          </w:tcPr>
          <w:p w:rsidR="00467690" w:rsidRDefault="00467690" w:rsidP="00CD54F1">
            <w:pPr>
              <w:rPr>
                <w:rFonts w:ascii="微软雅黑" w:eastAsia="微软雅黑" w:hAnsi="微软雅黑" w:cs="Arial"/>
                <w:szCs w:val="21"/>
              </w:rPr>
            </w:pPr>
            <w:r>
              <w:rPr>
                <w:rFonts w:ascii="微软雅黑" w:eastAsia="微软雅黑" w:hAnsi="微软雅黑" w:cs="Arial"/>
                <w:szCs w:val="21"/>
              </w:rPr>
              <w:t>V</w:t>
            </w:r>
            <w:r>
              <w:rPr>
                <w:rFonts w:ascii="微软雅黑" w:eastAsia="微软雅黑" w:hAnsi="微软雅黑" w:cs="Arial" w:hint="eastAsia"/>
                <w:szCs w:val="21"/>
              </w:rPr>
              <w:t>0</w:t>
            </w:r>
            <w:r w:rsidR="00CD54F1">
              <w:rPr>
                <w:rFonts w:ascii="微软雅黑" w:eastAsia="微软雅黑" w:hAnsi="微软雅黑" w:cs="Arial" w:hint="eastAsia"/>
                <w:szCs w:val="21"/>
              </w:rPr>
              <w:t>.1</w:t>
            </w:r>
          </w:p>
        </w:tc>
        <w:tc>
          <w:tcPr>
            <w:tcW w:w="5328" w:type="dxa"/>
          </w:tcPr>
          <w:p w:rsidR="00467690" w:rsidRDefault="00467690" w:rsidP="00B32FAB">
            <w:pPr>
              <w:jc w:val="left"/>
              <w:rPr>
                <w:rFonts w:ascii="微软雅黑" w:eastAsia="微软雅黑" w:hAnsi="微软雅黑" w:cs="Arial"/>
                <w:szCs w:val="21"/>
              </w:rPr>
            </w:pPr>
            <w:r>
              <w:rPr>
                <w:rFonts w:ascii="微软雅黑" w:eastAsia="微软雅黑" w:hAnsi="微软雅黑" w:cs="Arial" w:hint="eastAsia"/>
                <w:szCs w:val="21"/>
              </w:rPr>
              <w:t>PRD初稿</w:t>
            </w:r>
          </w:p>
        </w:tc>
        <w:tc>
          <w:tcPr>
            <w:tcW w:w="1770" w:type="dxa"/>
          </w:tcPr>
          <w:p w:rsidR="00467690" w:rsidRDefault="00702F70" w:rsidP="00B32FAB">
            <w:pPr>
              <w:jc w:val="left"/>
              <w:rPr>
                <w:rFonts w:ascii="微软雅黑" w:eastAsia="微软雅黑" w:hAnsi="微软雅黑" w:cs="Arial"/>
                <w:szCs w:val="21"/>
              </w:rPr>
            </w:pPr>
            <w:r>
              <w:rPr>
                <w:rFonts w:ascii="微软雅黑" w:eastAsia="微软雅黑" w:hAnsi="微软雅黑" w:cs="Arial" w:hint="eastAsia"/>
                <w:szCs w:val="21"/>
              </w:rPr>
              <w:t>吴尚</w:t>
            </w:r>
          </w:p>
        </w:tc>
      </w:tr>
      <w:tr w:rsidR="00487C63" w:rsidTr="00B32FAB">
        <w:trPr>
          <w:jc w:val="center"/>
        </w:trPr>
        <w:tc>
          <w:tcPr>
            <w:tcW w:w="1823" w:type="dxa"/>
            <w:vAlign w:val="center"/>
          </w:tcPr>
          <w:p w:rsidR="00487C63" w:rsidRDefault="00487C63" w:rsidP="006F159C">
            <w:pPr>
              <w:tabs>
                <w:tab w:val="left" w:pos="0"/>
              </w:tabs>
              <w:ind w:left="-345"/>
              <w:jc w:val="center"/>
              <w:rPr>
                <w:rFonts w:ascii="微软雅黑" w:eastAsia="微软雅黑" w:hAnsi="微软雅黑" w:cs="Arial"/>
                <w:szCs w:val="21"/>
              </w:rPr>
            </w:pPr>
            <w:ins w:id="6" w:author="ws吴尚" w:date="2015-03-26T16:28:00Z">
              <w:r>
                <w:rPr>
                  <w:rFonts w:ascii="微软雅黑" w:eastAsia="微软雅黑" w:hAnsi="微软雅黑" w:cs="Arial"/>
                  <w:szCs w:val="21"/>
                </w:rPr>
                <w:t>201</w:t>
              </w:r>
              <w:r>
                <w:rPr>
                  <w:rFonts w:ascii="微软雅黑" w:eastAsia="微软雅黑" w:hAnsi="微软雅黑" w:cs="Arial" w:hint="eastAsia"/>
                  <w:szCs w:val="21"/>
                </w:rPr>
                <w:t>5</w:t>
              </w:r>
              <w:r>
                <w:rPr>
                  <w:rFonts w:ascii="微软雅黑" w:eastAsia="微软雅黑" w:hAnsi="微软雅黑" w:cs="Arial"/>
                  <w:szCs w:val="21"/>
                </w:rPr>
                <w:t>-</w:t>
              </w:r>
              <w:r>
                <w:rPr>
                  <w:rFonts w:ascii="微软雅黑" w:eastAsia="微软雅黑" w:hAnsi="微软雅黑" w:cs="Arial" w:hint="eastAsia"/>
                  <w:szCs w:val="21"/>
                </w:rPr>
                <w:t>3-26</w:t>
              </w:r>
            </w:ins>
          </w:p>
        </w:tc>
        <w:tc>
          <w:tcPr>
            <w:tcW w:w="818" w:type="dxa"/>
            <w:vAlign w:val="center"/>
          </w:tcPr>
          <w:p w:rsidR="00487C63" w:rsidRDefault="00487C63" w:rsidP="00487C63">
            <w:pPr>
              <w:rPr>
                <w:rFonts w:ascii="微软雅黑" w:eastAsia="微软雅黑" w:hAnsi="微软雅黑" w:cs="Arial"/>
                <w:szCs w:val="21"/>
              </w:rPr>
            </w:pPr>
            <w:ins w:id="7" w:author="ws吴尚" w:date="2015-03-26T16:28:00Z">
              <w:r>
                <w:rPr>
                  <w:rFonts w:ascii="微软雅黑" w:eastAsia="微软雅黑" w:hAnsi="微软雅黑" w:cs="Arial"/>
                  <w:szCs w:val="21"/>
                </w:rPr>
                <w:t>V</w:t>
              </w:r>
              <w:r>
                <w:rPr>
                  <w:rFonts w:ascii="微软雅黑" w:eastAsia="微软雅黑" w:hAnsi="微软雅黑" w:cs="Arial" w:hint="eastAsia"/>
                  <w:szCs w:val="21"/>
                </w:rPr>
                <w:t>0.2</w:t>
              </w:r>
            </w:ins>
          </w:p>
        </w:tc>
        <w:tc>
          <w:tcPr>
            <w:tcW w:w="5328" w:type="dxa"/>
          </w:tcPr>
          <w:p w:rsidR="00487C63" w:rsidRDefault="00487C63" w:rsidP="00B32FAB">
            <w:pPr>
              <w:jc w:val="left"/>
              <w:rPr>
                <w:rFonts w:ascii="微软雅黑" w:eastAsia="微软雅黑" w:hAnsi="微软雅黑" w:cs="Arial"/>
                <w:szCs w:val="21"/>
              </w:rPr>
            </w:pPr>
            <w:ins w:id="8" w:author="ws吴尚" w:date="2015-03-26T16:28:00Z">
              <w:r>
                <w:rPr>
                  <w:rFonts w:ascii="微软雅黑" w:eastAsia="微软雅黑" w:hAnsi="微软雅黑" w:cs="Arial" w:hint="eastAsia"/>
                  <w:szCs w:val="21"/>
                </w:rPr>
                <w:t>不需要修改订单填写页和订单详情页</w:t>
              </w:r>
            </w:ins>
          </w:p>
        </w:tc>
        <w:tc>
          <w:tcPr>
            <w:tcW w:w="1770" w:type="dxa"/>
          </w:tcPr>
          <w:p w:rsidR="00487C63" w:rsidRDefault="00487C63" w:rsidP="00B32FAB">
            <w:pPr>
              <w:jc w:val="left"/>
              <w:rPr>
                <w:rFonts w:ascii="微软雅黑" w:eastAsia="微软雅黑" w:hAnsi="微软雅黑" w:cs="Arial"/>
                <w:szCs w:val="21"/>
              </w:rPr>
            </w:pPr>
            <w:ins w:id="9" w:author="ws吴尚" w:date="2015-03-26T16:28:00Z">
              <w:r>
                <w:rPr>
                  <w:rFonts w:ascii="微软雅黑" w:eastAsia="微软雅黑" w:hAnsi="微软雅黑" w:cs="Arial" w:hint="eastAsia"/>
                  <w:szCs w:val="21"/>
                </w:rPr>
                <w:t>吴尚</w:t>
              </w:r>
            </w:ins>
          </w:p>
        </w:tc>
      </w:tr>
      <w:tr w:rsidR="00487C63" w:rsidTr="00B32FAB">
        <w:trPr>
          <w:jc w:val="center"/>
        </w:trPr>
        <w:tc>
          <w:tcPr>
            <w:tcW w:w="1823" w:type="dxa"/>
            <w:vAlign w:val="center"/>
          </w:tcPr>
          <w:p w:rsidR="00487C63" w:rsidRDefault="00487C63" w:rsidP="006F159C">
            <w:pPr>
              <w:tabs>
                <w:tab w:val="left" w:pos="0"/>
              </w:tabs>
              <w:ind w:left="-345"/>
              <w:jc w:val="center"/>
              <w:rPr>
                <w:rFonts w:ascii="微软雅黑" w:eastAsia="微软雅黑" w:hAnsi="微软雅黑" w:cs="Arial"/>
                <w:szCs w:val="21"/>
              </w:rPr>
            </w:pPr>
          </w:p>
        </w:tc>
        <w:tc>
          <w:tcPr>
            <w:tcW w:w="818" w:type="dxa"/>
            <w:vAlign w:val="center"/>
          </w:tcPr>
          <w:p w:rsidR="00487C63" w:rsidRDefault="00487C63" w:rsidP="00CD54F1">
            <w:pPr>
              <w:rPr>
                <w:rFonts w:ascii="微软雅黑" w:eastAsia="微软雅黑" w:hAnsi="微软雅黑" w:cs="Arial"/>
                <w:szCs w:val="21"/>
              </w:rPr>
            </w:pPr>
          </w:p>
        </w:tc>
        <w:tc>
          <w:tcPr>
            <w:tcW w:w="5328" w:type="dxa"/>
          </w:tcPr>
          <w:p w:rsidR="00487C63" w:rsidRDefault="00487C63" w:rsidP="00B32FAB">
            <w:pPr>
              <w:jc w:val="left"/>
              <w:rPr>
                <w:rFonts w:ascii="微软雅黑" w:eastAsia="微软雅黑" w:hAnsi="微软雅黑" w:cs="Arial"/>
                <w:szCs w:val="21"/>
              </w:rPr>
            </w:pPr>
          </w:p>
        </w:tc>
        <w:tc>
          <w:tcPr>
            <w:tcW w:w="1770" w:type="dxa"/>
          </w:tcPr>
          <w:p w:rsidR="00487C63" w:rsidRDefault="00487C63" w:rsidP="00B32FAB">
            <w:pPr>
              <w:jc w:val="left"/>
              <w:rPr>
                <w:rFonts w:ascii="微软雅黑" w:eastAsia="微软雅黑" w:hAnsi="微软雅黑" w:cs="Arial"/>
                <w:szCs w:val="21"/>
              </w:rPr>
            </w:pPr>
          </w:p>
        </w:tc>
      </w:tr>
    </w:tbl>
    <w:p w:rsidR="00467690" w:rsidRDefault="00467690" w:rsidP="00467690">
      <w:pPr>
        <w:numPr>
          <w:ilvl w:val="1"/>
          <w:numId w:val="1"/>
        </w:numPr>
        <w:jc w:val="left"/>
        <w:outlineLvl w:val="1"/>
        <w:rPr>
          <w:rFonts w:ascii="微软雅黑" w:eastAsia="微软雅黑" w:hAnsi="微软雅黑" w:cs="Arial"/>
          <w:b/>
          <w:sz w:val="24"/>
        </w:rPr>
      </w:pPr>
      <w:bookmarkStart w:id="10" w:name="_Toc197673456"/>
      <w:bookmarkStart w:id="11" w:name="_Toc268455459"/>
      <w:bookmarkStart w:id="12" w:name="_Toc415054901"/>
      <w:r>
        <w:rPr>
          <w:rFonts w:ascii="微软雅黑" w:eastAsia="微软雅黑" w:hAnsi="微软雅黑" w:cs="Arial"/>
          <w:b/>
          <w:sz w:val="24"/>
        </w:rPr>
        <w:t>项目</w:t>
      </w:r>
      <w:bookmarkEnd w:id="10"/>
      <w:r>
        <w:rPr>
          <w:rFonts w:ascii="微软雅黑" w:eastAsia="微软雅黑" w:hAnsi="微软雅黑" w:cs="Arial"/>
          <w:b/>
          <w:sz w:val="24"/>
        </w:rPr>
        <w:t>背景</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467690" w:rsidTr="00B32FAB">
        <w:trPr>
          <w:jc w:val="center"/>
        </w:trPr>
        <w:tc>
          <w:tcPr>
            <w:tcW w:w="9707"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项目背景</w:t>
            </w:r>
          </w:p>
        </w:tc>
      </w:tr>
      <w:tr w:rsidR="00467690" w:rsidTr="00B32FAB">
        <w:trPr>
          <w:trHeight w:val="640"/>
          <w:jc w:val="center"/>
        </w:trPr>
        <w:tc>
          <w:tcPr>
            <w:tcW w:w="9707" w:type="dxa"/>
          </w:tcPr>
          <w:p w:rsidR="00467690" w:rsidRDefault="00467690" w:rsidP="00B32FAB">
            <w:pPr>
              <w:jc w:val="left"/>
              <w:rPr>
                <w:rFonts w:ascii="微软雅黑" w:eastAsia="微软雅黑" w:hAnsi="微软雅黑" w:cs="Arial"/>
                <w:szCs w:val="21"/>
              </w:rPr>
            </w:pPr>
          </w:p>
        </w:tc>
      </w:tr>
    </w:tbl>
    <w:p w:rsidR="00467690" w:rsidRDefault="00467690" w:rsidP="00467690">
      <w:pPr>
        <w:numPr>
          <w:ilvl w:val="1"/>
          <w:numId w:val="1"/>
        </w:numPr>
        <w:spacing w:line="480" w:lineRule="auto"/>
        <w:jc w:val="left"/>
        <w:outlineLvl w:val="1"/>
        <w:rPr>
          <w:rFonts w:ascii="Arial" w:eastAsia="微软雅黑" w:hAnsi="Arial" w:cs="Arial"/>
          <w:b/>
          <w:sz w:val="24"/>
        </w:rPr>
      </w:pPr>
      <w:bookmarkStart w:id="13" w:name="_Toc341433451"/>
      <w:bookmarkStart w:id="14" w:name="_Toc415054902"/>
      <w:bookmarkStart w:id="15" w:name="_Toc197673458"/>
      <w:r>
        <w:rPr>
          <w:rFonts w:ascii="Arial" w:eastAsia="微软雅黑" w:hAnsi="微软雅黑" w:cs="Arial" w:hint="eastAsia"/>
          <w:b/>
          <w:sz w:val="24"/>
        </w:rPr>
        <w:t>收益</w:t>
      </w:r>
      <w:r>
        <w:rPr>
          <w:rFonts w:ascii="Arial" w:eastAsia="微软雅黑" w:hAnsi="微软雅黑" w:cs="Arial" w:hint="eastAsia"/>
          <w:b/>
          <w:sz w:val="24"/>
        </w:rPr>
        <w:t>/</w:t>
      </w:r>
      <w:r>
        <w:rPr>
          <w:rFonts w:ascii="Arial" w:eastAsia="微软雅黑" w:hAnsi="微软雅黑" w:cs="Arial" w:hint="eastAsia"/>
          <w:b/>
          <w:sz w:val="24"/>
        </w:rPr>
        <w:t>风险</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3"/>
        <w:gridCol w:w="4854"/>
      </w:tblGrid>
      <w:tr w:rsidR="00467690" w:rsidTr="00B32FAB">
        <w:trPr>
          <w:jc w:val="center"/>
        </w:trPr>
        <w:tc>
          <w:tcPr>
            <w:tcW w:w="4853" w:type="dxa"/>
            <w:shd w:val="clear" w:color="auto" w:fill="C0C0C0"/>
          </w:tcPr>
          <w:p w:rsidR="00467690" w:rsidRDefault="00467690" w:rsidP="00B32FAB">
            <w:pPr>
              <w:jc w:val="left"/>
              <w:rPr>
                <w:rFonts w:ascii="Arial" w:eastAsia="微软雅黑" w:hAnsi="Arial" w:cs="Arial"/>
                <w:b/>
                <w:szCs w:val="21"/>
              </w:rPr>
            </w:pPr>
            <w:r>
              <w:rPr>
                <w:rFonts w:ascii="Arial" w:eastAsia="微软雅黑" w:hAnsi="微软雅黑" w:cs="Arial" w:hint="eastAsia"/>
                <w:b/>
                <w:szCs w:val="21"/>
              </w:rPr>
              <w:t>收益评估（</w:t>
            </w:r>
            <w:r>
              <w:rPr>
                <w:rFonts w:ascii="Arial" w:eastAsia="微软雅黑" w:hAnsi="微软雅黑" w:cs="Arial" w:hint="eastAsia"/>
                <w:b/>
                <w:szCs w:val="21"/>
              </w:rPr>
              <w:t>ROI</w:t>
            </w:r>
            <w:r>
              <w:rPr>
                <w:rFonts w:ascii="Arial" w:eastAsia="微软雅黑" w:hAnsi="微软雅黑" w:cs="Arial" w:hint="eastAsia"/>
                <w:b/>
                <w:szCs w:val="21"/>
              </w:rPr>
              <w:t>）</w:t>
            </w:r>
            <w:r>
              <w:rPr>
                <w:rFonts w:ascii="Arial" w:eastAsia="微软雅黑" w:hAnsi="微软雅黑" w:cs="Arial" w:hint="eastAsia"/>
                <w:b/>
                <w:color w:val="FF0000"/>
                <w:szCs w:val="21"/>
              </w:rPr>
              <w:t>*</w:t>
            </w:r>
          </w:p>
        </w:tc>
        <w:tc>
          <w:tcPr>
            <w:tcW w:w="4854" w:type="dxa"/>
            <w:shd w:val="clear" w:color="auto" w:fill="C0C0C0"/>
          </w:tcPr>
          <w:p w:rsidR="00467690" w:rsidRDefault="00467690" w:rsidP="00B32FAB">
            <w:pPr>
              <w:jc w:val="left"/>
              <w:rPr>
                <w:rFonts w:ascii="Arial" w:eastAsia="微软雅黑" w:hAnsi="Arial" w:cs="Arial"/>
                <w:b/>
                <w:szCs w:val="21"/>
              </w:rPr>
            </w:pPr>
            <w:r>
              <w:rPr>
                <w:rFonts w:ascii="Arial" w:eastAsia="微软雅黑" w:hAnsi="Arial" w:cs="Arial" w:hint="eastAsia"/>
                <w:b/>
                <w:szCs w:val="21"/>
              </w:rPr>
              <w:t>风险评估</w:t>
            </w:r>
          </w:p>
        </w:tc>
      </w:tr>
      <w:tr w:rsidR="00467690" w:rsidTr="00B32FAB">
        <w:trPr>
          <w:trHeight w:val="640"/>
          <w:jc w:val="center"/>
        </w:trPr>
        <w:tc>
          <w:tcPr>
            <w:tcW w:w="4853" w:type="dxa"/>
          </w:tcPr>
          <w:p w:rsidR="00467690" w:rsidRDefault="00467690" w:rsidP="00724C78">
            <w:pPr>
              <w:autoSpaceDE w:val="0"/>
              <w:autoSpaceDN w:val="0"/>
              <w:adjustRightInd w:val="0"/>
              <w:rPr>
                <w:rFonts w:ascii="Arial" w:eastAsia="微软雅黑" w:hAnsi="Arial" w:cs="Arial"/>
                <w:color w:val="FF0000"/>
                <w:kern w:val="0"/>
                <w:szCs w:val="21"/>
              </w:rPr>
            </w:pPr>
          </w:p>
        </w:tc>
        <w:tc>
          <w:tcPr>
            <w:tcW w:w="4854" w:type="dxa"/>
          </w:tcPr>
          <w:p w:rsidR="00467690" w:rsidRDefault="00467690" w:rsidP="00B32FAB">
            <w:pPr>
              <w:jc w:val="left"/>
              <w:rPr>
                <w:rFonts w:ascii="Arial" w:eastAsia="微软雅黑" w:hAnsi="Arial" w:cs="Arial"/>
                <w:color w:val="FF0000"/>
                <w:kern w:val="0"/>
                <w:szCs w:val="21"/>
              </w:rPr>
            </w:pPr>
          </w:p>
        </w:tc>
      </w:tr>
    </w:tbl>
    <w:p w:rsidR="00467690" w:rsidRDefault="00467690" w:rsidP="00467690">
      <w:pPr>
        <w:numPr>
          <w:ilvl w:val="1"/>
          <w:numId w:val="1"/>
        </w:numPr>
        <w:jc w:val="left"/>
        <w:outlineLvl w:val="1"/>
        <w:rPr>
          <w:rFonts w:ascii="微软雅黑" w:eastAsia="微软雅黑" w:hAnsi="微软雅黑" w:cs="Arial"/>
          <w:b/>
          <w:sz w:val="24"/>
        </w:rPr>
      </w:pPr>
      <w:bookmarkStart w:id="16" w:name="_Toc197673459"/>
      <w:bookmarkStart w:id="17" w:name="_Toc258238671"/>
      <w:bookmarkStart w:id="18" w:name="_Toc268455462"/>
      <w:bookmarkStart w:id="19" w:name="_Toc415054903"/>
      <w:bookmarkStart w:id="20" w:name="_Toc197673460"/>
      <w:bookmarkEnd w:id="15"/>
      <w:r>
        <w:rPr>
          <w:rFonts w:ascii="微软雅黑" w:eastAsia="微软雅黑" w:hAnsi="微软雅黑" w:cs="Arial"/>
          <w:b/>
          <w:sz w:val="24"/>
        </w:rPr>
        <w:t>词汇</w:t>
      </w:r>
      <w:bookmarkEnd w:id="16"/>
      <w:bookmarkEnd w:id="17"/>
      <w:r>
        <w:rPr>
          <w:rFonts w:ascii="微软雅黑" w:eastAsia="微软雅黑" w:hAnsi="微软雅黑" w:cs="Arial"/>
          <w:b/>
          <w:sz w:val="24"/>
        </w:rPr>
        <w:t>解释</w:t>
      </w:r>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7781"/>
      </w:tblGrid>
      <w:tr w:rsidR="00467690" w:rsidTr="00B32FAB">
        <w:trPr>
          <w:jc w:val="center"/>
        </w:trPr>
        <w:tc>
          <w:tcPr>
            <w:tcW w:w="1823"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词汇</w:t>
            </w:r>
          </w:p>
        </w:tc>
        <w:tc>
          <w:tcPr>
            <w:tcW w:w="7781"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描述（术语与缩写的描述）</w:t>
            </w:r>
          </w:p>
        </w:tc>
      </w:tr>
      <w:tr w:rsidR="00467690" w:rsidTr="00B32FAB">
        <w:trPr>
          <w:jc w:val="center"/>
        </w:trPr>
        <w:tc>
          <w:tcPr>
            <w:tcW w:w="1823" w:type="dxa"/>
          </w:tcPr>
          <w:p w:rsidR="00467690" w:rsidRDefault="00467690" w:rsidP="00B32FAB">
            <w:pPr>
              <w:jc w:val="left"/>
              <w:rPr>
                <w:rFonts w:ascii="微软雅黑" w:eastAsia="微软雅黑" w:hAnsi="微软雅黑" w:cs="Arial"/>
                <w:szCs w:val="21"/>
              </w:rPr>
            </w:pPr>
            <w:r>
              <w:rPr>
                <w:rFonts w:ascii="微软雅黑" w:eastAsia="微软雅黑" w:hAnsi="微软雅黑" w:cs="Arial" w:hint="eastAsia"/>
                <w:szCs w:val="21"/>
              </w:rPr>
              <w:t>Term</w:t>
            </w:r>
          </w:p>
        </w:tc>
        <w:tc>
          <w:tcPr>
            <w:tcW w:w="7781" w:type="dxa"/>
          </w:tcPr>
          <w:p w:rsidR="00467690" w:rsidRDefault="00467690" w:rsidP="00B32FAB">
            <w:pPr>
              <w:jc w:val="left"/>
              <w:rPr>
                <w:rFonts w:ascii="微软雅黑" w:eastAsia="微软雅黑" w:hAnsi="微软雅黑" w:cs="Arial"/>
                <w:szCs w:val="21"/>
              </w:rPr>
            </w:pPr>
            <w:r>
              <w:rPr>
                <w:rFonts w:ascii="微软雅黑" w:eastAsia="微软雅黑" w:hAnsi="微软雅黑" w:cs="Arial" w:hint="eastAsia"/>
                <w:szCs w:val="21"/>
              </w:rPr>
              <w:t>说明描述</w:t>
            </w:r>
          </w:p>
        </w:tc>
      </w:tr>
    </w:tbl>
    <w:p w:rsidR="00467690" w:rsidRDefault="00467690" w:rsidP="00467690">
      <w:pPr>
        <w:numPr>
          <w:ilvl w:val="1"/>
          <w:numId w:val="1"/>
        </w:numPr>
        <w:jc w:val="left"/>
        <w:outlineLvl w:val="1"/>
        <w:rPr>
          <w:rFonts w:ascii="微软雅黑" w:eastAsia="微软雅黑" w:hAnsi="微软雅黑" w:cs="Arial"/>
          <w:b/>
          <w:sz w:val="24"/>
        </w:rPr>
      </w:pPr>
      <w:bookmarkStart w:id="21" w:name="_Toc415054904"/>
      <w:bookmarkEnd w:id="20"/>
      <w:r>
        <w:rPr>
          <w:rFonts w:ascii="微软雅黑" w:eastAsia="微软雅黑" w:hAnsi="微软雅黑" w:cs="Arial" w:hint="eastAsia"/>
          <w:b/>
          <w:sz w:val="24"/>
        </w:rPr>
        <w:t>项目范围</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467690" w:rsidTr="00B32FAB">
        <w:trPr>
          <w:jc w:val="center"/>
        </w:trPr>
        <w:tc>
          <w:tcPr>
            <w:tcW w:w="9707" w:type="dxa"/>
            <w:shd w:val="clear" w:color="auto" w:fill="C0C0C0"/>
          </w:tcPr>
          <w:p w:rsidR="00467690" w:rsidRDefault="00467690" w:rsidP="00B32FAB">
            <w:pPr>
              <w:jc w:val="left"/>
              <w:rPr>
                <w:rFonts w:ascii="微软雅黑" w:eastAsia="微软雅黑" w:hAnsi="微软雅黑" w:cs="Arial"/>
                <w:b/>
                <w:szCs w:val="21"/>
              </w:rPr>
            </w:pPr>
            <w:r>
              <w:rPr>
                <w:rFonts w:ascii="微软雅黑" w:eastAsia="微软雅黑" w:hAnsi="微软雅黑" w:cs="Arial"/>
                <w:b/>
                <w:szCs w:val="21"/>
              </w:rPr>
              <w:t>项目</w:t>
            </w:r>
            <w:r>
              <w:rPr>
                <w:rFonts w:ascii="微软雅黑" w:eastAsia="微软雅黑" w:hAnsi="微软雅黑" w:cs="Arial" w:hint="eastAsia"/>
                <w:b/>
                <w:szCs w:val="21"/>
              </w:rPr>
              <w:t>范围</w:t>
            </w:r>
          </w:p>
        </w:tc>
      </w:tr>
      <w:tr w:rsidR="00467690" w:rsidTr="00B32FAB">
        <w:trPr>
          <w:trHeight w:val="640"/>
          <w:jc w:val="center"/>
        </w:trPr>
        <w:tc>
          <w:tcPr>
            <w:tcW w:w="9707" w:type="dxa"/>
          </w:tcPr>
          <w:p w:rsidR="00F44A8C" w:rsidRDefault="00F44A8C" w:rsidP="00F44A8C">
            <w:pPr>
              <w:jc w:val="left"/>
              <w:rPr>
                <w:rFonts w:ascii="微软雅黑" w:eastAsia="微软雅黑" w:hAnsi="微软雅黑" w:cs="Arial"/>
              </w:rPr>
            </w:pPr>
            <w:r>
              <w:rPr>
                <w:rFonts w:ascii="微软雅黑" w:eastAsia="微软雅黑" w:hAnsi="微软雅黑" w:cs="Arial" w:hint="eastAsia"/>
              </w:rPr>
              <w:t>1.</w:t>
            </w:r>
            <w:r w:rsidR="001D004F">
              <w:rPr>
                <w:rFonts w:ascii="微软雅黑" w:eastAsia="微软雅黑" w:hAnsi="微软雅黑" w:cs="Arial" w:hint="eastAsia"/>
              </w:rPr>
              <w:t>新增农家乐列表页H5</w:t>
            </w:r>
          </w:p>
          <w:p w:rsidR="001D004F" w:rsidRPr="00742A63" w:rsidRDefault="00F44A8C" w:rsidP="001D004F">
            <w:pPr>
              <w:rPr>
                <w:rFonts w:ascii="微软雅黑" w:eastAsia="微软雅黑" w:hAnsi="微软雅黑"/>
              </w:rPr>
            </w:pPr>
            <w:r>
              <w:rPr>
                <w:rFonts w:ascii="微软雅黑" w:eastAsia="微软雅黑" w:hAnsi="微软雅黑" w:cs="Arial" w:hint="eastAsia"/>
              </w:rPr>
              <w:t>2.新增</w:t>
            </w:r>
            <w:r w:rsidR="001D004F">
              <w:rPr>
                <w:rFonts w:ascii="微软雅黑" w:eastAsia="微软雅黑" w:hAnsi="微软雅黑" w:cs="Arial" w:hint="eastAsia"/>
              </w:rPr>
              <w:t>农家乐详情页H5</w:t>
            </w:r>
          </w:p>
        </w:tc>
      </w:tr>
    </w:tbl>
    <w:p w:rsidR="00F47CDA" w:rsidRDefault="00F47CDA" w:rsidP="000826C1">
      <w:pPr>
        <w:jc w:val="center"/>
      </w:pPr>
      <w:bookmarkStart w:id="22" w:name="OLE_LINK1"/>
      <w:bookmarkStart w:id="23" w:name="OLE_LINK2"/>
      <w:bookmarkStart w:id="24" w:name="OLE_LINK3"/>
    </w:p>
    <w:p w:rsidR="00742A63" w:rsidRDefault="00742A63" w:rsidP="00467690">
      <w:pPr>
        <w:numPr>
          <w:ilvl w:val="0"/>
          <w:numId w:val="1"/>
        </w:numPr>
        <w:jc w:val="left"/>
        <w:outlineLvl w:val="0"/>
        <w:rPr>
          <w:rFonts w:ascii="微软雅黑" w:eastAsia="微软雅黑" w:hAnsi="微软雅黑" w:cs="Arial"/>
          <w:b/>
          <w:sz w:val="28"/>
          <w:szCs w:val="28"/>
        </w:rPr>
      </w:pPr>
      <w:bookmarkStart w:id="25" w:name="_Toc415054905"/>
      <w:r>
        <w:rPr>
          <w:rFonts w:ascii="微软雅黑" w:eastAsia="微软雅黑" w:hAnsi="微软雅黑" w:cs="Arial" w:hint="eastAsia"/>
          <w:b/>
          <w:sz w:val="28"/>
          <w:szCs w:val="28"/>
        </w:rPr>
        <w:t>整体结构</w:t>
      </w:r>
      <w:bookmarkEnd w:id="25"/>
    </w:p>
    <w:p w:rsidR="00742A63" w:rsidRDefault="00742A63" w:rsidP="00742A63">
      <w:pPr>
        <w:numPr>
          <w:ilvl w:val="1"/>
          <w:numId w:val="1"/>
        </w:numPr>
        <w:jc w:val="left"/>
        <w:outlineLvl w:val="1"/>
        <w:rPr>
          <w:rFonts w:ascii="微软雅黑" w:eastAsia="微软雅黑" w:hAnsi="微软雅黑" w:cs="Arial"/>
          <w:b/>
          <w:sz w:val="28"/>
          <w:szCs w:val="28"/>
        </w:rPr>
      </w:pPr>
      <w:bookmarkStart w:id="26" w:name="_Toc415054906"/>
      <w:r>
        <w:rPr>
          <w:rFonts w:ascii="微软雅黑" w:eastAsia="微软雅黑" w:hAnsi="微软雅黑" w:cs="Arial" w:hint="eastAsia"/>
          <w:b/>
          <w:sz w:val="28"/>
          <w:szCs w:val="28"/>
        </w:rPr>
        <w:t>一期范围</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742A63" w:rsidTr="00742A63">
        <w:tc>
          <w:tcPr>
            <w:tcW w:w="1384" w:type="dxa"/>
            <w:shd w:val="clear" w:color="auto" w:fill="CCCCCC"/>
          </w:tcPr>
          <w:p w:rsidR="00742A63" w:rsidRDefault="00742A63" w:rsidP="00742A63">
            <w:pPr>
              <w:rPr>
                <w:rFonts w:ascii="微软雅黑" w:eastAsia="微软雅黑" w:hAnsi="微软雅黑" w:cs="Arial"/>
                <w:b/>
                <w:szCs w:val="21"/>
              </w:rPr>
            </w:pPr>
          </w:p>
        </w:tc>
        <w:tc>
          <w:tcPr>
            <w:tcW w:w="7088" w:type="dxa"/>
            <w:shd w:val="clear" w:color="auto" w:fill="CCCCCC"/>
          </w:tcPr>
          <w:p w:rsidR="00742A63" w:rsidRDefault="00742A63" w:rsidP="00742A63">
            <w:pPr>
              <w:rPr>
                <w:rFonts w:ascii="微软雅黑" w:eastAsia="微软雅黑" w:hAnsi="微软雅黑" w:cs="Arial"/>
                <w:b/>
                <w:szCs w:val="21"/>
              </w:rPr>
            </w:pPr>
          </w:p>
        </w:tc>
        <w:tc>
          <w:tcPr>
            <w:tcW w:w="1644" w:type="dxa"/>
            <w:shd w:val="clear" w:color="auto" w:fill="CCCCCC"/>
          </w:tcPr>
          <w:p w:rsidR="00742A63" w:rsidRDefault="00742A63" w:rsidP="00742A63">
            <w:pPr>
              <w:rPr>
                <w:rFonts w:ascii="微软雅黑" w:eastAsia="微软雅黑" w:hAnsi="微软雅黑" w:cs="Arial"/>
                <w:b/>
                <w:szCs w:val="21"/>
              </w:rPr>
            </w:pPr>
          </w:p>
        </w:tc>
      </w:tr>
      <w:tr w:rsidR="00742A63" w:rsidTr="00742A63">
        <w:tc>
          <w:tcPr>
            <w:tcW w:w="1384" w:type="dxa"/>
          </w:tcPr>
          <w:p w:rsidR="00742A63" w:rsidRDefault="00742A63" w:rsidP="00742A63">
            <w:pPr>
              <w:jc w:val="left"/>
              <w:rPr>
                <w:rFonts w:ascii="微软雅黑" w:eastAsia="微软雅黑" w:hAnsi="微软雅黑"/>
              </w:rPr>
            </w:pPr>
            <w:r>
              <w:rPr>
                <w:rFonts w:ascii="微软雅黑" w:eastAsia="微软雅黑" w:hAnsi="微软雅黑" w:hint="eastAsia"/>
              </w:rPr>
              <w:t>范围</w:t>
            </w:r>
          </w:p>
        </w:tc>
        <w:tc>
          <w:tcPr>
            <w:tcW w:w="7088" w:type="dxa"/>
          </w:tcPr>
          <w:p w:rsidR="007F4E3A" w:rsidRDefault="007F4E3A" w:rsidP="00DB7F00">
            <w:pPr>
              <w:pStyle w:val="a8"/>
              <w:numPr>
                <w:ilvl w:val="0"/>
                <w:numId w:val="29"/>
              </w:numPr>
              <w:ind w:firstLineChars="0"/>
              <w:rPr>
                <w:rFonts w:ascii="微软雅黑" w:eastAsia="微软雅黑" w:hAnsi="微软雅黑"/>
              </w:rPr>
            </w:pPr>
            <w:r>
              <w:rPr>
                <w:rFonts w:ascii="微软雅黑" w:eastAsia="微软雅黑" w:hAnsi="微软雅黑" w:hint="eastAsia"/>
              </w:rPr>
              <w:t>一期不涉及后端</w:t>
            </w:r>
            <w:r w:rsidR="00C25B4D">
              <w:rPr>
                <w:rFonts w:ascii="微软雅黑" w:eastAsia="微软雅黑" w:hAnsi="微软雅黑" w:hint="eastAsia"/>
              </w:rPr>
              <w:t>录入</w:t>
            </w:r>
            <w:r>
              <w:rPr>
                <w:rFonts w:ascii="微软雅黑" w:eastAsia="微软雅黑" w:hAnsi="微软雅黑" w:hint="eastAsia"/>
              </w:rPr>
              <w:t>数据流，只涉及查询和前端展示。</w:t>
            </w:r>
          </w:p>
          <w:p w:rsidR="00742A63" w:rsidRDefault="00742A63" w:rsidP="00DB7F00">
            <w:pPr>
              <w:pStyle w:val="a8"/>
              <w:numPr>
                <w:ilvl w:val="0"/>
                <w:numId w:val="29"/>
              </w:numPr>
              <w:ind w:firstLineChars="0"/>
              <w:rPr>
                <w:rFonts w:ascii="微软雅黑" w:eastAsia="微软雅黑" w:hAnsi="微软雅黑"/>
              </w:rPr>
            </w:pPr>
            <w:r w:rsidRPr="00742A63">
              <w:rPr>
                <w:rFonts w:ascii="微软雅黑" w:eastAsia="微软雅黑" w:hAnsi="微软雅黑" w:hint="eastAsia"/>
              </w:rPr>
              <w:t>一期不</w:t>
            </w:r>
            <w:r w:rsidR="00CB7529">
              <w:rPr>
                <w:rFonts w:ascii="微软雅黑" w:eastAsia="微软雅黑" w:hAnsi="微软雅黑" w:hint="eastAsia"/>
              </w:rPr>
              <w:t>涉及</w:t>
            </w:r>
            <w:r w:rsidRPr="00742A63">
              <w:rPr>
                <w:rFonts w:ascii="微软雅黑" w:eastAsia="微软雅黑" w:hAnsi="微软雅黑" w:hint="eastAsia"/>
              </w:rPr>
              <w:t>新增业务维护和商户维护的功能，这两块都使用酒店和团购现有的流程和工具。</w:t>
            </w:r>
          </w:p>
          <w:p w:rsidR="00742A63" w:rsidRPr="00651CB9" w:rsidRDefault="007F4E3A" w:rsidP="007F4E3A">
            <w:pPr>
              <w:pStyle w:val="a8"/>
              <w:numPr>
                <w:ilvl w:val="0"/>
                <w:numId w:val="29"/>
              </w:numPr>
              <w:ind w:firstLineChars="0"/>
              <w:rPr>
                <w:rFonts w:ascii="微软雅黑" w:eastAsia="微软雅黑" w:hAnsi="微软雅黑"/>
              </w:rPr>
            </w:pPr>
            <w:r>
              <w:rPr>
                <w:rFonts w:ascii="微软雅黑" w:eastAsia="微软雅黑" w:hAnsi="微软雅黑" w:hint="eastAsia"/>
              </w:rPr>
              <w:t>一期不涉及现有预订流程修改：房型的预订使用酒店预订流程，纯餐饮娱乐产品使用团购预订现有流程。</w:t>
            </w:r>
          </w:p>
        </w:tc>
        <w:tc>
          <w:tcPr>
            <w:tcW w:w="1644" w:type="dxa"/>
          </w:tcPr>
          <w:p w:rsidR="00742A63" w:rsidRDefault="00742A63" w:rsidP="00742A63">
            <w:pPr>
              <w:rPr>
                <w:rFonts w:ascii="微软雅黑" w:eastAsia="微软雅黑" w:hAnsi="微软雅黑" w:cs="Arial"/>
                <w:kern w:val="0"/>
                <w:szCs w:val="21"/>
              </w:rPr>
            </w:pPr>
          </w:p>
        </w:tc>
      </w:tr>
    </w:tbl>
    <w:p w:rsidR="00D87F25" w:rsidRDefault="00D87F25" w:rsidP="00D87F25">
      <w:pPr>
        <w:numPr>
          <w:ilvl w:val="1"/>
          <w:numId w:val="1"/>
        </w:numPr>
        <w:jc w:val="left"/>
        <w:outlineLvl w:val="1"/>
        <w:rPr>
          <w:rFonts w:ascii="微软雅黑" w:eastAsia="微软雅黑" w:hAnsi="微软雅黑" w:cs="Arial"/>
          <w:b/>
          <w:sz w:val="28"/>
          <w:szCs w:val="28"/>
        </w:rPr>
      </w:pPr>
      <w:bookmarkStart w:id="27" w:name="_Toc415054907"/>
      <w:r>
        <w:rPr>
          <w:rFonts w:ascii="微软雅黑" w:eastAsia="微软雅黑" w:hAnsi="微软雅黑" w:cs="Arial" w:hint="eastAsia"/>
          <w:b/>
          <w:sz w:val="28"/>
          <w:szCs w:val="28"/>
        </w:rPr>
        <w:t>商户对应关系</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D87F25" w:rsidTr="00AE10C0">
        <w:tc>
          <w:tcPr>
            <w:tcW w:w="1384" w:type="dxa"/>
            <w:shd w:val="clear" w:color="auto" w:fill="CCCCCC"/>
          </w:tcPr>
          <w:p w:rsidR="00D87F25" w:rsidRDefault="00D87F25" w:rsidP="00AE10C0">
            <w:pPr>
              <w:rPr>
                <w:rFonts w:ascii="微软雅黑" w:eastAsia="微软雅黑" w:hAnsi="微软雅黑" w:cs="Arial"/>
                <w:b/>
                <w:szCs w:val="21"/>
              </w:rPr>
            </w:pPr>
          </w:p>
        </w:tc>
        <w:tc>
          <w:tcPr>
            <w:tcW w:w="7088" w:type="dxa"/>
            <w:shd w:val="clear" w:color="auto" w:fill="CCCCCC"/>
          </w:tcPr>
          <w:p w:rsidR="00D87F25" w:rsidRDefault="00D87F25" w:rsidP="00AE10C0">
            <w:pPr>
              <w:rPr>
                <w:rFonts w:ascii="微软雅黑" w:eastAsia="微软雅黑" w:hAnsi="微软雅黑" w:cs="Arial"/>
                <w:b/>
                <w:szCs w:val="21"/>
              </w:rPr>
            </w:pPr>
          </w:p>
        </w:tc>
        <w:tc>
          <w:tcPr>
            <w:tcW w:w="1644" w:type="dxa"/>
            <w:shd w:val="clear" w:color="auto" w:fill="CCCCCC"/>
          </w:tcPr>
          <w:p w:rsidR="00D87F25" w:rsidRDefault="00D87F25" w:rsidP="00AE10C0">
            <w:pPr>
              <w:rPr>
                <w:rFonts w:ascii="微软雅黑" w:eastAsia="微软雅黑" w:hAnsi="微软雅黑" w:cs="Arial"/>
                <w:b/>
                <w:szCs w:val="21"/>
              </w:rPr>
            </w:pPr>
          </w:p>
        </w:tc>
      </w:tr>
      <w:tr w:rsidR="00D87F25" w:rsidTr="00AE10C0">
        <w:tc>
          <w:tcPr>
            <w:tcW w:w="1384" w:type="dxa"/>
          </w:tcPr>
          <w:p w:rsidR="00D87F25" w:rsidRDefault="00D87F25" w:rsidP="00AE10C0">
            <w:pPr>
              <w:jc w:val="left"/>
              <w:rPr>
                <w:rFonts w:ascii="微软雅黑" w:eastAsia="微软雅黑" w:hAnsi="微软雅黑"/>
              </w:rPr>
            </w:pPr>
            <w:r>
              <w:rPr>
                <w:rFonts w:ascii="微软雅黑" w:eastAsia="微软雅黑" w:hAnsi="微软雅黑" w:hint="eastAsia"/>
              </w:rPr>
              <w:t>范围</w:t>
            </w:r>
          </w:p>
        </w:tc>
        <w:tc>
          <w:tcPr>
            <w:tcW w:w="7088" w:type="dxa"/>
          </w:tcPr>
          <w:p w:rsidR="009F0EF8" w:rsidRDefault="003B0DA7" w:rsidP="003B0DA7">
            <w:pPr>
              <w:pStyle w:val="a8"/>
              <w:numPr>
                <w:ilvl w:val="0"/>
                <w:numId w:val="30"/>
              </w:numPr>
              <w:ind w:firstLineChars="0"/>
              <w:rPr>
                <w:rFonts w:ascii="微软雅黑" w:eastAsia="微软雅黑" w:hAnsi="微软雅黑"/>
              </w:rPr>
            </w:pPr>
            <w:bookmarkStart w:id="28" w:name="OLE_LINK12"/>
            <w:bookmarkStart w:id="29" w:name="OLE_LINK13"/>
            <w:r w:rsidRPr="009F0EF8">
              <w:rPr>
                <w:rFonts w:ascii="微软雅黑" w:eastAsia="微软雅黑" w:hAnsi="微软雅黑" w:hint="eastAsia"/>
              </w:rPr>
              <w:t>农家乐范围：在酒店系统中feature为</w:t>
            </w:r>
            <w:ins w:id="30" w:author="ws吴尚" w:date="2015-03-27T13:23:00Z">
              <w:r w:rsidR="00DA3CAA">
                <w:rPr>
                  <w:rFonts w:ascii="微软雅黑" w:eastAsia="微软雅黑" w:hAnsi="微软雅黑" w:hint="eastAsia"/>
                </w:rPr>
                <w:t>“农家乐”（id=34）和“渔家乐”（id=28）</w:t>
              </w:r>
            </w:ins>
            <w:del w:id="31" w:author="ws吴尚" w:date="2015-03-27T13:23:00Z">
              <w:r w:rsidRPr="009F0EF8" w:rsidDel="00DA3CAA">
                <w:rPr>
                  <w:rFonts w:ascii="微软雅黑" w:eastAsia="微软雅黑" w:hAnsi="微软雅黑" w:hint="eastAsia"/>
                </w:rPr>
                <w:delText>“农家乐”</w:delText>
              </w:r>
            </w:del>
            <w:r w:rsidRPr="009F0EF8">
              <w:rPr>
                <w:rFonts w:ascii="微软雅黑" w:eastAsia="微软雅黑" w:hAnsi="微软雅黑" w:hint="eastAsia"/>
              </w:rPr>
              <w:t>的</w:t>
            </w:r>
            <w:ins w:id="32" w:author="ws吴尚" w:date="2015-03-27T13:21:00Z">
              <w:r w:rsidR="00DA3CAA">
                <w:rPr>
                  <w:rFonts w:ascii="微软雅黑" w:eastAsia="微软雅黑" w:hAnsi="微软雅黑" w:hint="eastAsia"/>
                </w:rPr>
                <w:t>母</w:t>
              </w:r>
            </w:ins>
            <w:r w:rsidRPr="009F0EF8">
              <w:rPr>
                <w:rFonts w:ascii="微软雅黑" w:eastAsia="微软雅黑" w:hAnsi="微软雅黑" w:hint="eastAsia"/>
              </w:rPr>
              <w:t>酒店，和团购系统标记成</w:t>
            </w:r>
            <w:r w:rsidR="00487C63">
              <w:rPr>
                <w:rFonts w:ascii="微软雅黑" w:eastAsia="微软雅黑" w:hAnsi="微软雅黑"/>
              </w:rPr>
              <w:t>”</w:t>
            </w:r>
            <w:r w:rsidRPr="009F0EF8">
              <w:rPr>
                <w:rFonts w:ascii="微软雅黑" w:eastAsia="微软雅黑" w:hAnsi="微软雅黑" w:hint="eastAsia"/>
              </w:rPr>
              <w:t>农家乐</w:t>
            </w:r>
            <w:r w:rsidR="00487C63">
              <w:rPr>
                <w:rFonts w:ascii="微软雅黑" w:eastAsia="微软雅黑" w:hAnsi="微软雅黑"/>
              </w:rPr>
              <w:t>”</w:t>
            </w:r>
            <w:r w:rsidRPr="009F0EF8">
              <w:rPr>
                <w:rFonts w:ascii="微软雅黑" w:eastAsia="微软雅黑" w:hAnsi="微软雅黑" w:hint="eastAsia"/>
              </w:rPr>
              <w:t>的商户 的并集。</w:t>
            </w:r>
          </w:p>
          <w:p w:rsidR="003B0DA7" w:rsidRPr="009F0EF8" w:rsidRDefault="009F0EF8" w:rsidP="003B0DA7">
            <w:pPr>
              <w:pStyle w:val="a8"/>
              <w:numPr>
                <w:ilvl w:val="0"/>
                <w:numId w:val="30"/>
              </w:numPr>
              <w:ind w:firstLineChars="0"/>
              <w:rPr>
                <w:rFonts w:ascii="微软雅黑" w:eastAsia="微软雅黑" w:hAnsi="微软雅黑"/>
              </w:rPr>
            </w:pPr>
            <w:r>
              <w:rPr>
                <w:rFonts w:ascii="微软雅黑" w:eastAsia="微软雅黑" w:hAnsi="微软雅黑" w:hint="eastAsia"/>
              </w:rPr>
              <w:t>同一个农家乐即在</w:t>
            </w:r>
            <w:r w:rsidRPr="009F0EF8">
              <w:rPr>
                <w:rFonts w:ascii="微软雅黑" w:eastAsia="微软雅黑" w:hAnsi="微软雅黑" w:hint="eastAsia"/>
              </w:rPr>
              <w:t>酒店</w:t>
            </w:r>
            <w:r>
              <w:rPr>
                <w:rFonts w:ascii="微软雅黑" w:eastAsia="微软雅黑" w:hAnsi="微软雅黑" w:hint="eastAsia"/>
              </w:rPr>
              <w:t>也在</w:t>
            </w:r>
            <w:r w:rsidRPr="009F0EF8">
              <w:rPr>
                <w:rFonts w:ascii="微软雅黑" w:eastAsia="微软雅黑" w:hAnsi="微软雅黑" w:hint="eastAsia"/>
              </w:rPr>
              <w:t>团购</w:t>
            </w:r>
            <w:r>
              <w:rPr>
                <w:rFonts w:ascii="微软雅黑" w:eastAsia="微软雅黑" w:hAnsi="微软雅黑" w:hint="eastAsia"/>
              </w:rPr>
              <w:t>的</w:t>
            </w:r>
            <w:r w:rsidR="00651CB9">
              <w:rPr>
                <w:rFonts w:ascii="微软雅黑" w:eastAsia="微软雅黑" w:hAnsi="微软雅黑" w:hint="eastAsia"/>
              </w:rPr>
              <w:t>情况</w:t>
            </w:r>
            <w:r w:rsidRPr="009F0EF8">
              <w:rPr>
                <w:rFonts w:ascii="微软雅黑" w:eastAsia="微软雅黑" w:hAnsi="微软雅黑" w:hint="eastAsia"/>
              </w:rPr>
              <w:t>，人工提供酒店和团购商户的关联关系。</w:t>
            </w:r>
            <w:r w:rsidR="003B0DA7" w:rsidRPr="009F0EF8">
              <w:rPr>
                <w:rFonts w:ascii="微软雅黑" w:eastAsia="微软雅黑" w:hAnsi="微软雅黑" w:hint="eastAsia"/>
              </w:rPr>
              <w:t>一个农家乐下的房型（房型套餐）和</w:t>
            </w:r>
            <w:del w:id="33" w:author="ws吴尚" w:date="2015-03-26T16:30:00Z">
              <w:r w:rsidR="003B0DA7" w:rsidRPr="009F0EF8" w:rsidDel="00487C63">
                <w:rPr>
                  <w:rFonts w:ascii="微软雅黑" w:eastAsia="微软雅黑" w:hAnsi="微软雅黑" w:hint="eastAsia"/>
                </w:rPr>
                <w:delText>纯餐饮娱乐的</w:delText>
              </w:r>
            </w:del>
            <w:r w:rsidR="003B0DA7" w:rsidRPr="009F0EF8">
              <w:rPr>
                <w:rFonts w:ascii="微软雅黑" w:eastAsia="微软雅黑" w:hAnsi="微软雅黑" w:hint="eastAsia"/>
              </w:rPr>
              <w:t>团购产品需要聚合在同一个农家乐下展示。</w:t>
            </w:r>
          </w:p>
          <w:bookmarkEnd w:id="28"/>
          <w:bookmarkEnd w:id="29"/>
          <w:p w:rsidR="00D87F25" w:rsidRPr="00717D35" w:rsidRDefault="009F0EF8" w:rsidP="00AE527C">
            <w:pPr>
              <w:pStyle w:val="a8"/>
              <w:numPr>
                <w:ilvl w:val="0"/>
                <w:numId w:val="30"/>
              </w:numPr>
              <w:ind w:firstLineChars="0"/>
              <w:rPr>
                <w:rFonts w:ascii="微软雅黑" w:eastAsia="微软雅黑" w:hAnsi="微软雅黑"/>
              </w:rPr>
            </w:pPr>
            <w:r>
              <w:rPr>
                <w:rFonts w:ascii="微软雅黑" w:eastAsia="微软雅黑" w:hAnsi="微软雅黑" w:hint="eastAsia"/>
              </w:rPr>
              <w:t>只要团购商户和酒店有关联，则农家乐的商户信息使用酒店的信息。</w:t>
            </w:r>
            <w:r w:rsidR="00AE527C">
              <w:rPr>
                <w:rFonts w:ascii="微软雅黑" w:eastAsia="微软雅黑" w:hAnsi="微软雅黑" w:hint="eastAsia"/>
              </w:rPr>
              <w:t>对于只有团购产品的农家乐，其商户信息使用GBS中录入的商户信息。对于只有酒店信息的农家乐，其商户信息使用酒店信息。</w:t>
            </w:r>
          </w:p>
        </w:tc>
        <w:tc>
          <w:tcPr>
            <w:tcW w:w="1644" w:type="dxa"/>
          </w:tcPr>
          <w:p w:rsidR="00D87F25" w:rsidRDefault="00D87F25" w:rsidP="00AE10C0">
            <w:pPr>
              <w:rPr>
                <w:rFonts w:ascii="微软雅黑" w:eastAsia="微软雅黑" w:hAnsi="微软雅黑" w:cs="Arial"/>
                <w:kern w:val="0"/>
                <w:szCs w:val="21"/>
              </w:rPr>
            </w:pPr>
          </w:p>
        </w:tc>
      </w:tr>
    </w:tbl>
    <w:p w:rsidR="00C943E1" w:rsidRDefault="00C943E1" w:rsidP="00C943E1">
      <w:pPr>
        <w:numPr>
          <w:ilvl w:val="1"/>
          <w:numId w:val="1"/>
        </w:numPr>
        <w:jc w:val="left"/>
        <w:outlineLvl w:val="1"/>
        <w:rPr>
          <w:rFonts w:ascii="微软雅黑" w:eastAsia="微软雅黑" w:hAnsi="微软雅黑" w:cs="Arial"/>
          <w:b/>
          <w:sz w:val="28"/>
          <w:szCs w:val="28"/>
        </w:rPr>
      </w:pPr>
      <w:bookmarkStart w:id="34" w:name="_Toc415054908"/>
      <w:r>
        <w:rPr>
          <w:rFonts w:ascii="微软雅黑" w:eastAsia="微软雅黑" w:hAnsi="微软雅黑" w:cs="Arial" w:hint="eastAsia"/>
          <w:b/>
          <w:sz w:val="28"/>
          <w:szCs w:val="28"/>
        </w:rPr>
        <w:t>农家乐</w:t>
      </w:r>
      <w:ins w:id="35" w:author="ws吴尚" w:date="2015-03-27T11:00:00Z">
        <w:r w:rsidR="00F72A84">
          <w:rPr>
            <w:rFonts w:ascii="微软雅黑" w:eastAsia="微软雅黑" w:hAnsi="微软雅黑" w:cs="Arial" w:hint="eastAsia"/>
            <w:b/>
            <w:sz w:val="28"/>
            <w:szCs w:val="28"/>
          </w:rPr>
          <w:t>商户</w:t>
        </w:r>
      </w:ins>
      <w:r>
        <w:rPr>
          <w:rFonts w:ascii="微软雅黑" w:eastAsia="微软雅黑" w:hAnsi="微软雅黑" w:cs="Arial" w:hint="eastAsia"/>
          <w:b/>
          <w:sz w:val="28"/>
          <w:szCs w:val="28"/>
        </w:rPr>
        <w:t>信息</w:t>
      </w:r>
      <w:r w:rsidR="00C24D39">
        <w:rPr>
          <w:rFonts w:ascii="微软雅黑" w:eastAsia="微软雅黑" w:hAnsi="微软雅黑" w:cs="Arial" w:hint="eastAsia"/>
          <w:b/>
          <w:sz w:val="28"/>
          <w:szCs w:val="28"/>
        </w:rPr>
        <w:t>对应</w:t>
      </w:r>
      <w:bookmarkEnd w:id="34"/>
    </w:p>
    <w:p w:rsidR="001A430E" w:rsidRPr="001A430E" w:rsidRDefault="001A430E" w:rsidP="001A430E">
      <w:pPr>
        <w:rPr>
          <w:rFonts w:ascii="微软雅黑" w:eastAsia="微软雅黑" w:hAnsi="微软雅黑"/>
        </w:rPr>
      </w:pPr>
      <w:r w:rsidRPr="001A430E">
        <w:rPr>
          <w:rFonts w:ascii="微软雅黑" w:eastAsia="微软雅黑" w:hAnsi="微软雅黑" w:hint="eastAsia"/>
        </w:rPr>
        <w:t>农家乐频道所需</w:t>
      </w:r>
      <w:r w:rsidR="00814D88">
        <w:rPr>
          <w:rFonts w:ascii="微软雅黑" w:eastAsia="微软雅黑" w:hAnsi="微软雅黑" w:hint="eastAsia"/>
        </w:rPr>
        <w:t>的商户静态</w:t>
      </w:r>
      <w:r w:rsidRPr="001A430E">
        <w:rPr>
          <w:rFonts w:ascii="微软雅黑" w:eastAsia="微软雅黑" w:hAnsi="微软雅黑" w:hint="eastAsia"/>
        </w:rPr>
        <w:t>信息分别对应到酒店和团购的信息</w:t>
      </w:r>
    </w:p>
    <w:tbl>
      <w:tblPr>
        <w:tblW w:w="9640" w:type="dxa"/>
        <w:tblInd w:w="93" w:type="dxa"/>
        <w:tblLook w:val="04A0" w:firstRow="1" w:lastRow="0" w:firstColumn="1" w:lastColumn="0" w:noHBand="0" w:noVBand="1"/>
      </w:tblPr>
      <w:tblGrid>
        <w:gridCol w:w="2520"/>
        <w:gridCol w:w="2040"/>
        <w:gridCol w:w="2700"/>
        <w:gridCol w:w="2380"/>
      </w:tblGrid>
      <w:tr w:rsidR="001A430E" w:rsidRPr="001A430E" w:rsidTr="001A430E">
        <w:trPr>
          <w:trHeight w:val="270"/>
        </w:trPr>
        <w:tc>
          <w:tcPr>
            <w:tcW w:w="252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1A430E" w:rsidRPr="001A430E" w:rsidRDefault="001A430E" w:rsidP="001A430E">
            <w:pPr>
              <w:widowControl/>
              <w:jc w:val="left"/>
              <w:rPr>
                <w:rFonts w:ascii="微软雅黑" w:eastAsia="微软雅黑" w:hAnsi="微软雅黑" w:cs="宋体"/>
                <w:b/>
                <w:bCs/>
                <w:color w:val="000000"/>
                <w:kern w:val="0"/>
                <w:sz w:val="18"/>
                <w:szCs w:val="18"/>
              </w:rPr>
            </w:pPr>
            <w:r w:rsidRPr="001A430E">
              <w:rPr>
                <w:rFonts w:ascii="微软雅黑" w:eastAsia="微软雅黑" w:hAnsi="微软雅黑" w:cs="宋体" w:hint="eastAsia"/>
                <w:b/>
                <w:bCs/>
                <w:color w:val="000000"/>
                <w:kern w:val="0"/>
                <w:sz w:val="18"/>
                <w:szCs w:val="18"/>
              </w:rPr>
              <w:t>农家乐频道所需信息</w:t>
            </w:r>
          </w:p>
        </w:tc>
        <w:tc>
          <w:tcPr>
            <w:tcW w:w="2040" w:type="dxa"/>
            <w:tcBorders>
              <w:top w:val="single" w:sz="4" w:space="0" w:color="auto"/>
              <w:left w:val="nil"/>
              <w:bottom w:val="single" w:sz="4" w:space="0" w:color="auto"/>
              <w:right w:val="single" w:sz="4" w:space="0" w:color="auto"/>
            </w:tcBorders>
            <w:shd w:val="clear" w:color="000000" w:fill="92D050"/>
            <w:vAlign w:val="bottom"/>
            <w:hideMark/>
          </w:tcPr>
          <w:p w:rsidR="001A430E" w:rsidRPr="001A430E" w:rsidRDefault="001A430E" w:rsidP="001A430E">
            <w:pPr>
              <w:widowControl/>
              <w:jc w:val="left"/>
              <w:rPr>
                <w:rFonts w:ascii="微软雅黑" w:eastAsia="微软雅黑" w:hAnsi="微软雅黑" w:cs="宋体"/>
                <w:b/>
                <w:bCs/>
                <w:color w:val="000000"/>
                <w:kern w:val="0"/>
                <w:sz w:val="18"/>
                <w:szCs w:val="18"/>
              </w:rPr>
            </w:pPr>
            <w:r w:rsidRPr="001A430E">
              <w:rPr>
                <w:rFonts w:ascii="微软雅黑" w:eastAsia="微软雅黑" w:hAnsi="微软雅黑" w:cs="宋体" w:hint="eastAsia"/>
                <w:b/>
                <w:bCs/>
                <w:color w:val="000000"/>
                <w:kern w:val="0"/>
                <w:sz w:val="18"/>
                <w:szCs w:val="18"/>
              </w:rPr>
              <w:t>酒店已有信息</w:t>
            </w:r>
          </w:p>
        </w:tc>
        <w:tc>
          <w:tcPr>
            <w:tcW w:w="2700" w:type="dxa"/>
            <w:tcBorders>
              <w:top w:val="single" w:sz="4" w:space="0" w:color="auto"/>
              <w:left w:val="nil"/>
              <w:bottom w:val="single" w:sz="4" w:space="0" w:color="auto"/>
              <w:right w:val="single" w:sz="4" w:space="0" w:color="auto"/>
            </w:tcBorders>
            <w:shd w:val="clear" w:color="000000" w:fill="92D050"/>
            <w:vAlign w:val="bottom"/>
            <w:hideMark/>
          </w:tcPr>
          <w:p w:rsidR="001A430E" w:rsidRPr="001A430E" w:rsidRDefault="001A430E" w:rsidP="001A430E">
            <w:pPr>
              <w:widowControl/>
              <w:jc w:val="left"/>
              <w:rPr>
                <w:rFonts w:ascii="微软雅黑" w:eastAsia="微软雅黑" w:hAnsi="微软雅黑" w:cs="宋体"/>
                <w:b/>
                <w:bCs/>
                <w:color w:val="000000"/>
                <w:kern w:val="0"/>
                <w:sz w:val="18"/>
                <w:szCs w:val="18"/>
              </w:rPr>
            </w:pPr>
            <w:r w:rsidRPr="001A430E">
              <w:rPr>
                <w:rFonts w:ascii="微软雅黑" w:eastAsia="微软雅黑" w:hAnsi="微软雅黑" w:cs="宋体" w:hint="eastAsia"/>
                <w:b/>
                <w:bCs/>
                <w:color w:val="000000"/>
                <w:kern w:val="0"/>
                <w:sz w:val="18"/>
                <w:szCs w:val="18"/>
              </w:rPr>
              <w:t>地推新增农家乐特色信息</w:t>
            </w:r>
          </w:p>
        </w:tc>
        <w:tc>
          <w:tcPr>
            <w:tcW w:w="2380" w:type="dxa"/>
            <w:tcBorders>
              <w:top w:val="single" w:sz="4" w:space="0" w:color="auto"/>
              <w:left w:val="nil"/>
              <w:bottom w:val="single" w:sz="4" w:space="0" w:color="auto"/>
              <w:right w:val="single" w:sz="4" w:space="0" w:color="auto"/>
            </w:tcBorders>
            <w:shd w:val="clear" w:color="000000" w:fill="92D050"/>
            <w:vAlign w:val="bottom"/>
            <w:hideMark/>
          </w:tcPr>
          <w:p w:rsidR="001A430E" w:rsidRPr="001A430E" w:rsidRDefault="001A430E" w:rsidP="001A430E">
            <w:pPr>
              <w:widowControl/>
              <w:jc w:val="left"/>
              <w:rPr>
                <w:rFonts w:ascii="微软雅黑" w:eastAsia="微软雅黑" w:hAnsi="微软雅黑" w:cs="宋体"/>
                <w:b/>
                <w:bCs/>
                <w:color w:val="000000"/>
                <w:kern w:val="0"/>
                <w:sz w:val="18"/>
                <w:szCs w:val="18"/>
              </w:rPr>
            </w:pPr>
            <w:r w:rsidRPr="001A430E">
              <w:rPr>
                <w:rFonts w:ascii="微软雅黑" w:eastAsia="微软雅黑" w:hAnsi="微软雅黑" w:cs="宋体" w:hint="eastAsia"/>
                <w:b/>
                <w:bCs/>
                <w:color w:val="000000"/>
                <w:kern w:val="0"/>
                <w:sz w:val="18"/>
                <w:szCs w:val="18"/>
              </w:rPr>
              <w:t>团购商户信息</w:t>
            </w:r>
          </w:p>
        </w:tc>
      </w:tr>
      <w:tr w:rsidR="001A430E" w:rsidRPr="001A430E" w:rsidTr="001A430E">
        <w:trPr>
          <w:trHeight w:val="54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各分类图片（</w:t>
            </w:r>
            <w:ins w:id="36" w:author="ws吴尚" w:date="2015-03-27T14:27:00Z">
              <w:r w:rsidR="006D7F5A">
                <w:rPr>
                  <w:rFonts w:ascii="微软雅黑" w:eastAsia="微软雅黑" w:hAnsi="微软雅黑" w:cs="宋体" w:hint="eastAsia"/>
                  <w:color w:val="000000"/>
                  <w:kern w:val="0"/>
                  <w:sz w:val="18"/>
                  <w:szCs w:val="18"/>
                </w:rPr>
                <w:t>分为</w:t>
              </w:r>
            </w:ins>
            <w:r w:rsidRPr="001A430E">
              <w:rPr>
                <w:rFonts w:ascii="微软雅黑" w:eastAsia="微软雅黑" w:hAnsi="微软雅黑" w:cs="宋体" w:hint="eastAsia"/>
                <w:color w:val="000000"/>
                <w:kern w:val="0"/>
                <w:sz w:val="18"/>
                <w:szCs w:val="18"/>
              </w:rPr>
              <w:t>外观，内景，</w:t>
            </w:r>
            <w:ins w:id="37" w:author="ws吴尚" w:date="2015-03-27T14:27:00Z">
              <w:r w:rsidR="006D7F5A">
                <w:rPr>
                  <w:rFonts w:ascii="微软雅黑" w:eastAsia="微软雅黑" w:hAnsi="微软雅黑" w:cs="宋体" w:hint="eastAsia"/>
                  <w:color w:val="000000"/>
                  <w:kern w:val="0"/>
                  <w:sz w:val="18"/>
                  <w:szCs w:val="18"/>
                </w:rPr>
                <w:t>美食，娱乐，</w:t>
              </w:r>
            </w:ins>
            <w:r w:rsidRPr="001A430E">
              <w:rPr>
                <w:rFonts w:ascii="微软雅黑" w:eastAsia="微软雅黑" w:hAnsi="微软雅黑" w:cs="宋体" w:hint="eastAsia"/>
                <w:color w:val="000000"/>
                <w:kern w:val="0"/>
                <w:sz w:val="18"/>
                <w:szCs w:val="18"/>
              </w:rPr>
              <w:t>其他</w:t>
            </w:r>
            <w:ins w:id="38" w:author="ws吴尚" w:date="2015-03-27T14:27:00Z">
              <w:r w:rsidR="006D7F5A">
                <w:rPr>
                  <w:rFonts w:ascii="微软雅黑" w:eastAsia="微软雅黑" w:hAnsi="微软雅黑" w:cs="宋体" w:hint="eastAsia"/>
                  <w:color w:val="000000"/>
                  <w:kern w:val="0"/>
                  <w:sz w:val="18"/>
                  <w:szCs w:val="18"/>
                </w:rPr>
                <w:t xml:space="preserve"> 5个分类</w:t>
              </w:r>
            </w:ins>
            <w:r w:rsidRPr="001A430E">
              <w:rPr>
                <w:rFonts w:ascii="微软雅黑" w:eastAsia="微软雅黑" w:hAnsi="微软雅黑" w:cs="宋体" w:hint="eastAsia"/>
                <w:color w:val="000000"/>
                <w:kern w:val="0"/>
                <w:sz w:val="18"/>
                <w:szCs w:val="18"/>
              </w:rPr>
              <w:t>）</w:t>
            </w:r>
          </w:p>
        </w:tc>
        <w:tc>
          <w:tcPr>
            <w:tcW w:w="204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各分类图片（外观，内景，其他）</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6D7F5A">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使用该商户下所有</w:t>
            </w:r>
            <w:ins w:id="39" w:author="ws吴尚" w:date="2015-03-27T11:00:00Z">
              <w:r w:rsidR="00F72A84">
                <w:rPr>
                  <w:rFonts w:ascii="微软雅黑" w:eastAsia="微软雅黑" w:hAnsi="微软雅黑" w:cs="宋体" w:hint="eastAsia"/>
                  <w:color w:val="000000"/>
                  <w:kern w:val="0"/>
                  <w:sz w:val="18"/>
                  <w:szCs w:val="18"/>
                </w:rPr>
                <w:t>产品的所有</w:t>
              </w:r>
            </w:ins>
            <w:r w:rsidRPr="001A430E">
              <w:rPr>
                <w:rFonts w:ascii="微软雅黑" w:eastAsia="微软雅黑" w:hAnsi="微软雅黑" w:cs="宋体" w:hint="eastAsia"/>
                <w:color w:val="000000"/>
                <w:kern w:val="0"/>
                <w:sz w:val="18"/>
                <w:szCs w:val="18"/>
              </w:rPr>
              <w:t>图片，</w:t>
            </w:r>
            <w:ins w:id="40" w:author="ws吴尚" w:date="2015-03-27T14:27:00Z">
              <w:r w:rsidR="006D7F5A">
                <w:rPr>
                  <w:rFonts w:ascii="微软雅黑" w:eastAsia="微软雅黑" w:hAnsi="微软雅黑" w:cs="宋体" w:hint="eastAsia"/>
                  <w:color w:val="000000"/>
                  <w:kern w:val="0"/>
                  <w:sz w:val="18"/>
                  <w:szCs w:val="18"/>
                </w:rPr>
                <w:t>所有“餐饮”产品的图片作为</w:t>
              </w:r>
            </w:ins>
            <w:ins w:id="41" w:author="ws吴尚" w:date="2015-03-27T14:28:00Z">
              <w:r w:rsidR="006D7F5A">
                <w:rPr>
                  <w:rFonts w:ascii="微软雅黑" w:eastAsia="微软雅黑" w:hAnsi="微软雅黑" w:cs="宋体" w:hint="eastAsia"/>
                  <w:color w:val="000000"/>
                  <w:kern w:val="0"/>
                  <w:sz w:val="18"/>
                  <w:szCs w:val="18"/>
                </w:rPr>
                <w:t>“美食”一类，其他所有图片放入“其他”一类</w:t>
              </w:r>
            </w:ins>
            <w:del w:id="42" w:author="ws吴尚" w:date="2015-03-27T14:27:00Z">
              <w:r w:rsidR="008211E2" w:rsidDel="006D7F5A">
                <w:rPr>
                  <w:rFonts w:ascii="微软雅黑" w:eastAsia="微软雅黑" w:hAnsi="微软雅黑" w:cs="宋体" w:hint="eastAsia"/>
                  <w:color w:val="000000"/>
                  <w:kern w:val="0"/>
                  <w:sz w:val="18"/>
                  <w:szCs w:val="18"/>
                </w:rPr>
                <w:delText>不</w:delText>
              </w:r>
              <w:r w:rsidRPr="001A430E" w:rsidDel="006D7F5A">
                <w:rPr>
                  <w:rFonts w:ascii="微软雅黑" w:eastAsia="微软雅黑" w:hAnsi="微软雅黑" w:cs="宋体" w:hint="eastAsia"/>
                  <w:color w:val="000000"/>
                  <w:kern w:val="0"/>
                  <w:sz w:val="18"/>
                  <w:szCs w:val="18"/>
                </w:rPr>
                <w:delText>分类</w:delText>
              </w:r>
            </w:del>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农家乐名称</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酒店名称</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门店名称</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所属城市</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所属城市</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城市</w:t>
            </w:r>
          </w:p>
        </w:tc>
      </w:tr>
      <w:tr w:rsidR="00B41A39"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tcPr>
          <w:p w:rsidR="00B41A39" w:rsidRPr="001A430E" w:rsidRDefault="00B41A39" w:rsidP="001A430E">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所属行政区</w:t>
            </w:r>
          </w:p>
        </w:tc>
        <w:tc>
          <w:tcPr>
            <w:tcW w:w="2040" w:type="dxa"/>
            <w:tcBorders>
              <w:top w:val="nil"/>
              <w:left w:val="nil"/>
              <w:bottom w:val="single" w:sz="4" w:space="0" w:color="auto"/>
              <w:right w:val="single" w:sz="4" w:space="0" w:color="auto"/>
            </w:tcBorders>
            <w:shd w:val="clear" w:color="auto" w:fill="auto"/>
            <w:vAlign w:val="bottom"/>
          </w:tcPr>
          <w:p w:rsidR="00B41A39" w:rsidRPr="001A430E" w:rsidRDefault="00B41A39" w:rsidP="001A430E">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所属行政区</w:t>
            </w:r>
          </w:p>
        </w:tc>
        <w:tc>
          <w:tcPr>
            <w:tcW w:w="2700" w:type="dxa"/>
            <w:tcBorders>
              <w:top w:val="nil"/>
              <w:left w:val="nil"/>
              <w:bottom w:val="single" w:sz="4" w:space="0" w:color="auto"/>
              <w:right w:val="single" w:sz="4" w:space="0" w:color="auto"/>
            </w:tcBorders>
            <w:shd w:val="clear" w:color="auto" w:fill="auto"/>
            <w:vAlign w:val="bottom"/>
          </w:tcPr>
          <w:p w:rsidR="00B41A39" w:rsidRPr="001A430E" w:rsidRDefault="00B41A39" w:rsidP="001A430E">
            <w:pPr>
              <w:widowControl/>
              <w:jc w:val="left"/>
              <w:rPr>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vAlign w:val="bottom"/>
          </w:tcPr>
          <w:p w:rsidR="00B41A39" w:rsidRPr="001A430E" w:rsidRDefault="00B41A39" w:rsidP="001A430E">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门店的行政区数据</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基本介绍</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酒店简介</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8211E2" w:rsidP="008211E2">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没有，不显示</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地址</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地址</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地址</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经纬度</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经纬度</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经纬度</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联系人</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销售部联系人</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联系人</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联系人手机号</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联系人手机号</w:t>
            </w:r>
          </w:p>
        </w:tc>
        <w:tc>
          <w:tcPr>
            <w:tcW w:w="270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联系人手机</w:t>
            </w:r>
          </w:p>
        </w:tc>
      </w:tr>
      <w:tr w:rsidR="006E2BD0" w:rsidRPr="001A430E" w:rsidTr="001A430E">
        <w:trPr>
          <w:trHeight w:val="270"/>
          <w:ins w:id="43" w:author="ws吴尚" w:date="2015-03-30T18:08:00Z"/>
        </w:trPr>
        <w:tc>
          <w:tcPr>
            <w:tcW w:w="2520" w:type="dxa"/>
            <w:tcBorders>
              <w:top w:val="nil"/>
              <w:left w:val="single" w:sz="4" w:space="0" w:color="auto"/>
              <w:bottom w:val="single" w:sz="4" w:space="0" w:color="auto"/>
              <w:right w:val="single" w:sz="4" w:space="0" w:color="auto"/>
            </w:tcBorders>
            <w:shd w:val="clear" w:color="auto" w:fill="auto"/>
            <w:vAlign w:val="center"/>
          </w:tcPr>
          <w:p w:rsidR="006E2BD0" w:rsidRPr="001A430E" w:rsidRDefault="006E2BD0" w:rsidP="001A430E">
            <w:pPr>
              <w:widowControl/>
              <w:jc w:val="left"/>
              <w:rPr>
                <w:ins w:id="44" w:author="ws吴尚" w:date="2015-03-30T18:08:00Z"/>
                <w:rFonts w:ascii="微软雅黑" w:eastAsia="微软雅黑" w:hAnsi="微软雅黑" w:cs="宋体"/>
                <w:color w:val="000000"/>
                <w:kern w:val="0"/>
                <w:sz w:val="18"/>
                <w:szCs w:val="18"/>
              </w:rPr>
            </w:pPr>
            <w:ins w:id="45" w:author="ws吴尚" w:date="2015-03-30T18:08:00Z">
              <w:r>
                <w:rPr>
                  <w:rFonts w:ascii="微软雅黑" w:eastAsia="微软雅黑" w:hAnsi="微软雅黑" w:cs="宋体" w:hint="eastAsia"/>
                  <w:color w:val="000000"/>
                  <w:kern w:val="0"/>
                  <w:sz w:val="18"/>
                  <w:szCs w:val="18"/>
                </w:rPr>
                <w:t>点评分</w:t>
              </w:r>
            </w:ins>
          </w:p>
        </w:tc>
        <w:tc>
          <w:tcPr>
            <w:tcW w:w="2040" w:type="dxa"/>
            <w:tcBorders>
              <w:top w:val="nil"/>
              <w:left w:val="nil"/>
              <w:bottom w:val="single" w:sz="4" w:space="0" w:color="auto"/>
              <w:right w:val="single" w:sz="4" w:space="0" w:color="auto"/>
            </w:tcBorders>
            <w:shd w:val="clear" w:color="auto" w:fill="auto"/>
            <w:vAlign w:val="bottom"/>
          </w:tcPr>
          <w:p w:rsidR="006E2BD0" w:rsidRPr="001A430E" w:rsidRDefault="00E72F87" w:rsidP="001A430E">
            <w:pPr>
              <w:widowControl/>
              <w:jc w:val="left"/>
              <w:rPr>
                <w:ins w:id="46" w:author="ws吴尚" w:date="2015-03-30T18:08:00Z"/>
                <w:rFonts w:ascii="微软雅黑" w:eastAsia="微软雅黑" w:hAnsi="微软雅黑" w:cs="宋体"/>
                <w:color w:val="000000"/>
                <w:kern w:val="0"/>
                <w:sz w:val="18"/>
                <w:szCs w:val="18"/>
              </w:rPr>
            </w:pPr>
            <w:ins w:id="47" w:author="ws吴尚" w:date="2015-04-01T14:37:00Z">
              <w:r>
                <w:rPr>
                  <w:rFonts w:ascii="微软雅黑" w:eastAsia="微软雅黑" w:hAnsi="微软雅黑" w:cs="宋体" w:hint="eastAsia"/>
                  <w:color w:val="000000"/>
                  <w:kern w:val="0"/>
                  <w:sz w:val="18"/>
                  <w:szCs w:val="18"/>
                </w:rPr>
                <w:t>点评分</w:t>
              </w:r>
            </w:ins>
          </w:p>
        </w:tc>
        <w:tc>
          <w:tcPr>
            <w:tcW w:w="2700" w:type="dxa"/>
            <w:tcBorders>
              <w:top w:val="nil"/>
              <w:left w:val="nil"/>
              <w:bottom w:val="single" w:sz="4" w:space="0" w:color="auto"/>
              <w:right w:val="single" w:sz="4" w:space="0" w:color="auto"/>
            </w:tcBorders>
            <w:shd w:val="clear" w:color="auto" w:fill="auto"/>
            <w:vAlign w:val="bottom"/>
          </w:tcPr>
          <w:p w:rsidR="006E2BD0" w:rsidRPr="001A430E" w:rsidRDefault="006E2BD0" w:rsidP="001A430E">
            <w:pPr>
              <w:widowControl/>
              <w:jc w:val="left"/>
              <w:rPr>
                <w:ins w:id="48" w:author="ws吴尚" w:date="2015-03-30T18:08:00Z"/>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vAlign w:val="bottom"/>
          </w:tcPr>
          <w:p w:rsidR="006E2BD0" w:rsidRPr="001A430E" w:rsidRDefault="00E72F87" w:rsidP="001A430E">
            <w:pPr>
              <w:widowControl/>
              <w:jc w:val="left"/>
              <w:rPr>
                <w:ins w:id="49" w:author="ws吴尚" w:date="2015-03-30T18:08:00Z"/>
                <w:rFonts w:ascii="微软雅黑" w:eastAsia="微软雅黑" w:hAnsi="微软雅黑" w:cs="宋体"/>
                <w:color w:val="000000"/>
                <w:kern w:val="0"/>
                <w:sz w:val="18"/>
                <w:szCs w:val="18"/>
              </w:rPr>
            </w:pPr>
            <w:ins w:id="50" w:author="ws吴尚" w:date="2015-04-01T14:36:00Z">
              <w:r>
                <w:rPr>
                  <w:rFonts w:ascii="微软雅黑" w:eastAsia="微软雅黑" w:hAnsi="微软雅黑" w:cs="宋体" w:hint="eastAsia"/>
                  <w:color w:val="000000"/>
                  <w:kern w:val="0"/>
                  <w:sz w:val="18"/>
                  <w:szCs w:val="18"/>
                </w:rPr>
                <w:t>无</w:t>
              </w:r>
            </w:ins>
          </w:p>
        </w:tc>
      </w:tr>
      <w:tr w:rsidR="006E2BD0" w:rsidRPr="001A430E" w:rsidTr="001A430E">
        <w:trPr>
          <w:trHeight w:val="270"/>
          <w:ins w:id="51" w:author="ws吴尚" w:date="2015-03-30T18:08:00Z"/>
        </w:trPr>
        <w:tc>
          <w:tcPr>
            <w:tcW w:w="2520" w:type="dxa"/>
            <w:tcBorders>
              <w:top w:val="nil"/>
              <w:left w:val="single" w:sz="4" w:space="0" w:color="auto"/>
              <w:bottom w:val="single" w:sz="4" w:space="0" w:color="auto"/>
              <w:right w:val="single" w:sz="4" w:space="0" w:color="auto"/>
            </w:tcBorders>
            <w:shd w:val="clear" w:color="auto" w:fill="auto"/>
            <w:vAlign w:val="center"/>
          </w:tcPr>
          <w:p w:rsidR="006E2BD0" w:rsidRDefault="006E2BD0" w:rsidP="001A430E">
            <w:pPr>
              <w:widowControl/>
              <w:jc w:val="left"/>
              <w:rPr>
                <w:ins w:id="52" w:author="ws吴尚" w:date="2015-03-30T18:08:00Z"/>
                <w:rFonts w:ascii="微软雅黑" w:eastAsia="微软雅黑" w:hAnsi="微软雅黑" w:cs="宋体"/>
                <w:color w:val="000000"/>
                <w:kern w:val="0"/>
                <w:sz w:val="18"/>
                <w:szCs w:val="18"/>
              </w:rPr>
            </w:pPr>
            <w:ins w:id="53" w:author="ws吴尚" w:date="2015-03-30T18:08:00Z">
              <w:r>
                <w:rPr>
                  <w:rFonts w:ascii="微软雅黑" w:eastAsia="微软雅黑" w:hAnsi="微软雅黑" w:cs="宋体" w:hint="eastAsia"/>
                  <w:color w:val="000000"/>
                  <w:kern w:val="0"/>
                  <w:sz w:val="18"/>
                  <w:szCs w:val="18"/>
                </w:rPr>
                <w:t>点评数</w:t>
              </w:r>
            </w:ins>
          </w:p>
        </w:tc>
        <w:tc>
          <w:tcPr>
            <w:tcW w:w="2040" w:type="dxa"/>
            <w:tcBorders>
              <w:top w:val="nil"/>
              <w:left w:val="nil"/>
              <w:bottom w:val="single" w:sz="4" w:space="0" w:color="auto"/>
              <w:right w:val="single" w:sz="4" w:space="0" w:color="auto"/>
            </w:tcBorders>
            <w:shd w:val="clear" w:color="auto" w:fill="auto"/>
            <w:vAlign w:val="bottom"/>
          </w:tcPr>
          <w:p w:rsidR="006E2BD0" w:rsidRPr="001A430E" w:rsidRDefault="00E72F87" w:rsidP="001A430E">
            <w:pPr>
              <w:widowControl/>
              <w:jc w:val="left"/>
              <w:rPr>
                <w:ins w:id="54" w:author="ws吴尚" w:date="2015-03-30T18:08:00Z"/>
                <w:rFonts w:ascii="微软雅黑" w:eastAsia="微软雅黑" w:hAnsi="微软雅黑" w:cs="宋体"/>
                <w:color w:val="000000"/>
                <w:kern w:val="0"/>
                <w:sz w:val="18"/>
                <w:szCs w:val="18"/>
              </w:rPr>
            </w:pPr>
            <w:ins w:id="55" w:author="ws吴尚" w:date="2015-04-01T14:37:00Z">
              <w:r>
                <w:rPr>
                  <w:rFonts w:ascii="微软雅黑" w:eastAsia="微软雅黑" w:hAnsi="微软雅黑" w:cs="宋体" w:hint="eastAsia"/>
                  <w:color w:val="000000"/>
                  <w:kern w:val="0"/>
                  <w:sz w:val="18"/>
                  <w:szCs w:val="18"/>
                </w:rPr>
                <w:t>点评数</w:t>
              </w:r>
            </w:ins>
          </w:p>
        </w:tc>
        <w:tc>
          <w:tcPr>
            <w:tcW w:w="2700" w:type="dxa"/>
            <w:tcBorders>
              <w:top w:val="nil"/>
              <w:left w:val="nil"/>
              <w:bottom w:val="single" w:sz="4" w:space="0" w:color="auto"/>
              <w:right w:val="single" w:sz="4" w:space="0" w:color="auto"/>
            </w:tcBorders>
            <w:shd w:val="clear" w:color="auto" w:fill="auto"/>
            <w:vAlign w:val="bottom"/>
          </w:tcPr>
          <w:p w:rsidR="006E2BD0" w:rsidRPr="001A430E" w:rsidRDefault="006E2BD0" w:rsidP="001A430E">
            <w:pPr>
              <w:widowControl/>
              <w:jc w:val="left"/>
              <w:rPr>
                <w:ins w:id="56" w:author="ws吴尚" w:date="2015-03-30T18:08:00Z"/>
                <w:rFonts w:ascii="微软雅黑" w:eastAsia="微软雅黑" w:hAnsi="微软雅黑" w:cs="宋体"/>
                <w:color w:val="000000"/>
                <w:kern w:val="0"/>
                <w:sz w:val="18"/>
                <w:szCs w:val="18"/>
              </w:rPr>
            </w:pPr>
          </w:p>
        </w:tc>
        <w:tc>
          <w:tcPr>
            <w:tcW w:w="2380" w:type="dxa"/>
            <w:tcBorders>
              <w:top w:val="nil"/>
              <w:left w:val="nil"/>
              <w:bottom w:val="single" w:sz="4" w:space="0" w:color="auto"/>
              <w:right w:val="single" w:sz="4" w:space="0" w:color="auto"/>
            </w:tcBorders>
            <w:shd w:val="clear" w:color="auto" w:fill="auto"/>
            <w:vAlign w:val="bottom"/>
          </w:tcPr>
          <w:p w:rsidR="006E2BD0" w:rsidRPr="001A430E" w:rsidRDefault="00E72F87" w:rsidP="001A430E">
            <w:pPr>
              <w:widowControl/>
              <w:jc w:val="left"/>
              <w:rPr>
                <w:ins w:id="57" w:author="ws吴尚" w:date="2015-03-30T18:08:00Z"/>
                <w:rFonts w:ascii="微软雅黑" w:eastAsia="微软雅黑" w:hAnsi="微软雅黑" w:cs="宋体"/>
                <w:color w:val="000000"/>
                <w:kern w:val="0"/>
                <w:sz w:val="18"/>
                <w:szCs w:val="18"/>
              </w:rPr>
            </w:pPr>
            <w:ins w:id="58" w:author="ws吴尚" w:date="2015-04-01T14:36:00Z">
              <w:r>
                <w:rPr>
                  <w:rFonts w:ascii="微软雅黑" w:eastAsia="微软雅黑" w:hAnsi="微软雅黑" w:cs="宋体" w:hint="eastAsia"/>
                  <w:color w:val="000000"/>
                  <w:kern w:val="0"/>
                  <w:sz w:val="18"/>
                  <w:szCs w:val="18"/>
                </w:rPr>
                <w:t>无</w:t>
              </w:r>
            </w:ins>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美食菜谱名称</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70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美食菜谱名称</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ins w:id="59" w:author="ws吴尚" w:date="2015-03-27T11:02:00Z">
              <w:r w:rsidR="00F72A84">
                <w:rPr>
                  <w:rFonts w:ascii="微软雅黑" w:eastAsia="微软雅黑" w:hAnsi="微软雅黑" w:cs="宋体" w:hint="eastAsia"/>
                  <w:color w:val="000000"/>
                  <w:kern w:val="0"/>
                  <w:sz w:val="18"/>
                  <w:szCs w:val="18"/>
                </w:rPr>
                <w:t>该商户下所有“餐饮”产品的图片作为美食图片，美食图片的名称</w:t>
              </w:r>
            </w:ins>
            <w:ins w:id="60" w:author="ws吴尚" w:date="2015-03-27T11:03:00Z">
              <w:r w:rsidR="00F72A84">
                <w:rPr>
                  <w:rFonts w:ascii="微软雅黑" w:eastAsia="微软雅黑" w:hAnsi="微软雅黑" w:cs="宋体" w:hint="eastAsia"/>
                  <w:color w:val="000000"/>
                  <w:kern w:val="0"/>
                  <w:sz w:val="18"/>
                  <w:szCs w:val="18"/>
                </w:rPr>
                <w:t>作为菜谱名称</w:t>
              </w:r>
            </w:ins>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美食图片</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70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美食图片</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ins w:id="61" w:author="ws吴尚" w:date="2015-03-27T11:02:00Z">
              <w:r w:rsidR="00F72A84">
                <w:rPr>
                  <w:rFonts w:ascii="微软雅黑" w:eastAsia="微软雅黑" w:hAnsi="微软雅黑" w:cs="宋体" w:hint="eastAsia"/>
                  <w:color w:val="000000"/>
                  <w:kern w:val="0"/>
                  <w:sz w:val="18"/>
                  <w:szCs w:val="18"/>
                </w:rPr>
                <w:t>该商户下所有“餐饮”产品的图片作为美食图片</w:t>
              </w:r>
            </w:ins>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娱乐项目名称</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F72A84">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ins w:id="62" w:author="ws吴尚" w:date="2015-03-27T11:07:00Z">
              <w:r w:rsidR="00F72A84">
                <w:rPr>
                  <w:rFonts w:ascii="微软雅黑" w:eastAsia="微软雅黑" w:hAnsi="微软雅黑" w:cs="宋体" w:hint="eastAsia"/>
                  <w:color w:val="000000"/>
                  <w:kern w:val="0"/>
                  <w:sz w:val="18"/>
                  <w:szCs w:val="18"/>
                </w:rPr>
                <w:t>这一期所有娱乐项目数据，手动导入</w:t>
              </w:r>
            </w:ins>
            <w:ins w:id="63" w:author="ws吴尚" w:date="2015-03-27T11:08:00Z">
              <w:r w:rsidR="00F72A84">
                <w:rPr>
                  <w:rFonts w:ascii="微软雅黑" w:eastAsia="微软雅黑" w:hAnsi="微软雅黑" w:cs="宋体" w:hint="eastAsia"/>
                  <w:color w:val="000000"/>
                  <w:kern w:val="0"/>
                  <w:sz w:val="18"/>
                  <w:szCs w:val="18"/>
                </w:rPr>
                <w:t>（数据形式：每个农家乐是否存在给定的娱乐项目）</w:t>
              </w:r>
            </w:ins>
          </w:p>
        </w:tc>
        <w:tc>
          <w:tcPr>
            <w:tcW w:w="270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F72A84">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娱乐项目名称</w:t>
            </w:r>
            <w:ins w:id="64" w:author="ws吴尚" w:date="2015-03-27T11:03:00Z">
              <w:r w:rsidR="00F72A84">
                <w:rPr>
                  <w:rFonts w:ascii="微软雅黑" w:eastAsia="微软雅黑" w:hAnsi="微软雅黑" w:cs="宋体" w:hint="eastAsia"/>
                  <w:color w:val="000000"/>
                  <w:kern w:val="0"/>
                  <w:sz w:val="18"/>
                  <w:szCs w:val="18"/>
                </w:rPr>
                <w:t>（</w:t>
              </w:r>
            </w:ins>
            <w:ins w:id="65" w:author="ws吴尚" w:date="2015-03-27T11:05:00Z">
              <w:r w:rsidR="00F72A84">
                <w:rPr>
                  <w:rFonts w:ascii="微软雅黑" w:eastAsia="微软雅黑" w:hAnsi="微软雅黑" w:cs="宋体" w:hint="eastAsia"/>
                  <w:color w:val="000000"/>
                  <w:kern w:val="0"/>
                  <w:sz w:val="18"/>
                  <w:szCs w:val="18"/>
                </w:rPr>
                <w:t>初始给定</w:t>
              </w:r>
            </w:ins>
            <w:ins w:id="66" w:author="ws吴尚" w:date="2015-03-27T11:03:00Z">
              <w:r w:rsidR="00F72A84">
                <w:rPr>
                  <w:rFonts w:ascii="微软雅黑" w:eastAsia="微软雅黑" w:hAnsi="微软雅黑" w:cs="宋体" w:hint="eastAsia"/>
                  <w:color w:val="000000"/>
                  <w:kern w:val="0"/>
                  <w:sz w:val="18"/>
                  <w:szCs w:val="18"/>
                </w:rPr>
                <w:t>娱乐项目，每个</w:t>
              </w:r>
            </w:ins>
            <w:ins w:id="67" w:author="ws吴尚" w:date="2015-03-27T11:04:00Z">
              <w:r w:rsidR="00F72A84">
                <w:rPr>
                  <w:rFonts w:ascii="微软雅黑" w:eastAsia="微软雅黑" w:hAnsi="微软雅黑" w:cs="宋体" w:hint="eastAsia"/>
                  <w:color w:val="000000"/>
                  <w:kern w:val="0"/>
                  <w:sz w:val="18"/>
                  <w:szCs w:val="18"/>
                </w:rPr>
                <w:t>农家乐维护是否有这个娱乐项目，并且</w:t>
              </w:r>
            </w:ins>
            <w:ins w:id="68" w:author="ws吴尚" w:date="2015-03-27T11:05:00Z">
              <w:r w:rsidR="00F72A84">
                <w:rPr>
                  <w:rFonts w:ascii="微软雅黑" w:eastAsia="微软雅黑" w:hAnsi="微软雅黑" w:cs="宋体" w:hint="eastAsia"/>
                  <w:color w:val="000000"/>
                  <w:kern w:val="0"/>
                  <w:sz w:val="18"/>
                  <w:szCs w:val="18"/>
                </w:rPr>
                <w:t>在地推中可以新增娱乐项目</w:t>
              </w:r>
            </w:ins>
            <w:ins w:id="69" w:author="ws吴尚" w:date="2015-03-27T11:03:00Z">
              <w:r w:rsidR="00F72A84">
                <w:rPr>
                  <w:rFonts w:ascii="微软雅黑" w:eastAsia="微软雅黑" w:hAnsi="微软雅黑" w:cs="宋体" w:hint="eastAsia"/>
                  <w:color w:val="000000"/>
                  <w:kern w:val="0"/>
                  <w:sz w:val="18"/>
                  <w:szCs w:val="18"/>
                </w:rPr>
                <w:t>）</w:t>
              </w:r>
            </w:ins>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娱乐图片</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70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娱乐图片</w:t>
            </w:r>
            <w:ins w:id="70" w:author="ws吴尚" w:date="2015-03-27T11:05:00Z">
              <w:r w:rsidR="00F72A84">
                <w:rPr>
                  <w:rFonts w:ascii="微软雅黑" w:eastAsia="微软雅黑" w:hAnsi="微软雅黑" w:cs="宋体" w:hint="eastAsia"/>
                  <w:color w:val="000000"/>
                  <w:kern w:val="0"/>
                  <w:sz w:val="18"/>
                  <w:szCs w:val="18"/>
                </w:rPr>
                <w:t>（</w:t>
              </w:r>
            </w:ins>
            <w:ins w:id="71" w:author="ws吴尚" w:date="2015-03-27T11:06:00Z">
              <w:r w:rsidR="00F72A84">
                <w:rPr>
                  <w:rFonts w:ascii="微软雅黑" w:eastAsia="微软雅黑" w:hAnsi="微软雅黑" w:cs="宋体" w:hint="eastAsia"/>
                  <w:color w:val="000000"/>
                  <w:kern w:val="0"/>
                  <w:sz w:val="18"/>
                  <w:szCs w:val="18"/>
                </w:rPr>
                <w:t>娱乐图片为每个娱乐项目下对应的图片，一个娱乐</w:t>
              </w:r>
            </w:ins>
            <w:ins w:id="72" w:author="ws吴尚" w:date="2015-03-27T11:07:00Z">
              <w:r w:rsidR="00F72A84">
                <w:rPr>
                  <w:rFonts w:ascii="微软雅黑" w:eastAsia="微软雅黑" w:hAnsi="微软雅黑" w:cs="宋体" w:hint="eastAsia"/>
                  <w:color w:val="000000"/>
                  <w:kern w:val="0"/>
                  <w:sz w:val="18"/>
                  <w:szCs w:val="18"/>
                </w:rPr>
                <w:t>项目可以对应0到多张图片</w:t>
              </w:r>
            </w:ins>
            <w:ins w:id="73" w:author="ws吴尚" w:date="2015-03-27T11:05:00Z">
              <w:r w:rsidR="00F72A84">
                <w:rPr>
                  <w:rFonts w:ascii="微软雅黑" w:eastAsia="微软雅黑" w:hAnsi="微软雅黑" w:cs="宋体" w:hint="eastAsia"/>
                  <w:color w:val="000000"/>
                  <w:kern w:val="0"/>
                  <w:sz w:val="18"/>
                  <w:szCs w:val="18"/>
                </w:rPr>
                <w:t>）</w:t>
              </w:r>
            </w:ins>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是否可预订住宿</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看是否有可订房型</w:t>
            </w:r>
          </w:p>
        </w:tc>
        <w:tc>
          <w:tcPr>
            <w:tcW w:w="270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r>
      <w:tr w:rsidR="001A430E" w:rsidRPr="001A430E" w:rsidTr="001A430E">
        <w:trPr>
          <w:trHeight w:val="270"/>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交通信息</w:t>
            </w:r>
          </w:p>
        </w:tc>
        <w:tc>
          <w:tcPr>
            <w:tcW w:w="204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del w:id="74" w:author="ws吴尚" w:date="2015-03-26T16:47:00Z">
              <w:r w:rsidRPr="001A430E" w:rsidDel="0071555C">
                <w:rPr>
                  <w:rFonts w:ascii="微软雅黑" w:eastAsia="微软雅黑" w:hAnsi="微软雅黑" w:cs="宋体" w:hint="eastAsia"/>
                  <w:color w:val="000000"/>
                  <w:kern w:val="0"/>
                  <w:sz w:val="18"/>
                  <w:szCs w:val="18"/>
                </w:rPr>
                <w:delText xml:space="preserve">　</w:delText>
              </w:r>
            </w:del>
            <w:ins w:id="75" w:author="ws吴尚" w:date="2015-03-26T16:46:00Z">
              <w:r w:rsidR="0071555C">
                <w:rPr>
                  <w:rFonts w:ascii="微软雅黑" w:eastAsia="微软雅黑" w:hAnsi="微软雅黑" w:cs="宋体" w:hint="eastAsia"/>
                  <w:color w:val="000000"/>
                  <w:kern w:val="0"/>
                  <w:sz w:val="18"/>
                  <w:szCs w:val="18"/>
                </w:rPr>
                <w:t>使用现有的“相近入口”字段</w:t>
              </w:r>
            </w:ins>
          </w:p>
        </w:tc>
        <w:tc>
          <w:tcPr>
            <w:tcW w:w="2700" w:type="dxa"/>
            <w:tcBorders>
              <w:top w:val="nil"/>
              <w:left w:val="nil"/>
              <w:bottom w:val="single" w:sz="4" w:space="0" w:color="auto"/>
              <w:right w:val="single" w:sz="4" w:space="0" w:color="auto"/>
            </w:tcBorders>
            <w:shd w:val="clear" w:color="auto" w:fill="auto"/>
            <w:vAlign w:val="center"/>
            <w:hideMark/>
          </w:tcPr>
          <w:p w:rsidR="001A430E" w:rsidRPr="001A430E" w:rsidRDefault="001A430E" w:rsidP="001A430E">
            <w:pPr>
              <w:widowControl/>
              <w:jc w:val="left"/>
              <w:rPr>
                <w:rFonts w:ascii="微软雅黑" w:eastAsia="微软雅黑" w:hAnsi="微软雅黑" w:cs="宋体"/>
                <w:color w:val="000000"/>
                <w:kern w:val="0"/>
                <w:sz w:val="18"/>
                <w:szCs w:val="18"/>
              </w:rPr>
            </w:pPr>
            <w:del w:id="76" w:author="ws吴尚" w:date="2015-03-26T16:46:00Z">
              <w:r w:rsidRPr="001A430E" w:rsidDel="0071555C">
                <w:rPr>
                  <w:rFonts w:ascii="微软雅黑" w:eastAsia="微软雅黑" w:hAnsi="微软雅黑" w:cs="宋体" w:hint="eastAsia"/>
                  <w:color w:val="000000"/>
                  <w:kern w:val="0"/>
                  <w:sz w:val="18"/>
                  <w:szCs w:val="18"/>
                </w:rPr>
                <w:delText>交通信息</w:delText>
              </w:r>
            </w:del>
          </w:p>
        </w:tc>
        <w:tc>
          <w:tcPr>
            <w:tcW w:w="2380" w:type="dxa"/>
            <w:tcBorders>
              <w:top w:val="nil"/>
              <w:left w:val="nil"/>
              <w:bottom w:val="single" w:sz="4" w:space="0" w:color="auto"/>
              <w:right w:val="single" w:sz="4" w:space="0" w:color="auto"/>
            </w:tcBorders>
            <w:shd w:val="clear" w:color="auto" w:fill="auto"/>
            <w:vAlign w:val="bottom"/>
            <w:hideMark/>
          </w:tcPr>
          <w:p w:rsidR="001A430E" w:rsidRPr="001A430E" w:rsidRDefault="001A430E" w:rsidP="001A430E">
            <w:pPr>
              <w:widowControl/>
              <w:jc w:val="left"/>
              <w:rPr>
                <w:rFonts w:ascii="微软雅黑" w:eastAsia="微软雅黑" w:hAnsi="微软雅黑" w:cs="宋体"/>
                <w:color w:val="000000"/>
                <w:kern w:val="0"/>
                <w:sz w:val="18"/>
                <w:szCs w:val="18"/>
              </w:rPr>
            </w:pPr>
            <w:r w:rsidRPr="001A430E">
              <w:rPr>
                <w:rFonts w:ascii="微软雅黑" w:eastAsia="微软雅黑" w:hAnsi="微软雅黑" w:cs="宋体" w:hint="eastAsia"/>
                <w:color w:val="000000"/>
                <w:kern w:val="0"/>
                <w:sz w:val="18"/>
                <w:szCs w:val="18"/>
              </w:rPr>
              <w:t xml:space="preserve">　</w:t>
            </w:r>
          </w:p>
        </w:tc>
      </w:tr>
    </w:tbl>
    <w:p w:rsidR="00F72A84" w:rsidRDefault="00A25EB4" w:rsidP="00F72A84">
      <w:pPr>
        <w:numPr>
          <w:ilvl w:val="1"/>
          <w:numId w:val="1"/>
        </w:numPr>
        <w:jc w:val="left"/>
        <w:outlineLvl w:val="1"/>
        <w:rPr>
          <w:ins w:id="77" w:author="ws吴尚" w:date="2015-03-27T11:01:00Z"/>
          <w:rFonts w:ascii="微软雅黑" w:eastAsia="微软雅黑" w:hAnsi="微软雅黑" w:cs="Arial"/>
          <w:b/>
          <w:sz w:val="28"/>
          <w:szCs w:val="28"/>
        </w:rPr>
      </w:pPr>
      <w:bookmarkStart w:id="78" w:name="_Toc415054909"/>
      <w:ins w:id="79" w:author="ws吴尚" w:date="2015-03-27T11:01:00Z">
        <w:r>
          <w:rPr>
            <w:rFonts w:ascii="微软雅黑" w:eastAsia="微软雅黑" w:hAnsi="微软雅黑" w:cs="Arial" w:hint="eastAsia"/>
            <w:b/>
            <w:sz w:val="28"/>
            <w:szCs w:val="28"/>
          </w:rPr>
          <w:t>商户数据</w:t>
        </w:r>
      </w:ins>
      <w:ins w:id="80" w:author="ws吴尚" w:date="2015-03-27T11:17:00Z">
        <w:r>
          <w:rPr>
            <w:rFonts w:ascii="微软雅黑" w:eastAsia="微软雅黑" w:hAnsi="微软雅黑" w:cs="Arial" w:hint="eastAsia"/>
            <w:b/>
            <w:sz w:val="28"/>
            <w:szCs w:val="28"/>
          </w:rPr>
          <w:t>同步</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F72A84" w:rsidTr="00F72A84">
        <w:trPr>
          <w:ins w:id="81" w:author="ws吴尚" w:date="2015-03-27T11:01:00Z"/>
        </w:trPr>
        <w:tc>
          <w:tcPr>
            <w:tcW w:w="1384" w:type="dxa"/>
            <w:shd w:val="clear" w:color="auto" w:fill="CCCCCC"/>
          </w:tcPr>
          <w:p w:rsidR="00F72A84" w:rsidRDefault="00F72A84" w:rsidP="00F72A84">
            <w:pPr>
              <w:rPr>
                <w:ins w:id="82" w:author="ws吴尚" w:date="2015-03-27T11:01:00Z"/>
                <w:rFonts w:ascii="微软雅黑" w:eastAsia="微软雅黑" w:hAnsi="微软雅黑" w:cs="Arial"/>
                <w:b/>
                <w:szCs w:val="21"/>
              </w:rPr>
            </w:pPr>
          </w:p>
        </w:tc>
        <w:tc>
          <w:tcPr>
            <w:tcW w:w="7088" w:type="dxa"/>
            <w:shd w:val="clear" w:color="auto" w:fill="CCCCCC"/>
          </w:tcPr>
          <w:p w:rsidR="00F72A84" w:rsidRDefault="00F72A84" w:rsidP="00F72A84">
            <w:pPr>
              <w:rPr>
                <w:ins w:id="83" w:author="ws吴尚" w:date="2015-03-27T11:01:00Z"/>
                <w:rFonts w:ascii="微软雅黑" w:eastAsia="微软雅黑" w:hAnsi="微软雅黑" w:cs="Arial"/>
                <w:b/>
                <w:szCs w:val="21"/>
              </w:rPr>
            </w:pPr>
          </w:p>
        </w:tc>
        <w:tc>
          <w:tcPr>
            <w:tcW w:w="1644" w:type="dxa"/>
            <w:shd w:val="clear" w:color="auto" w:fill="CCCCCC"/>
          </w:tcPr>
          <w:p w:rsidR="00F72A84" w:rsidRDefault="00F72A84" w:rsidP="00F72A84">
            <w:pPr>
              <w:rPr>
                <w:ins w:id="84" w:author="ws吴尚" w:date="2015-03-27T11:01:00Z"/>
                <w:rFonts w:ascii="微软雅黑" w:eastAsia="微软雅黑" w:hAnsi="微软雅黑" w:cs="Arial"/>
                <w:b/>
                <w:szCs w:val="21"/>
              </w:rPr>
            </w:pPr>
          </w:p>
        </w:tc>
      </w:tr>
      <w:tr w:rsidR="00F72A84" w:rsidTr="00F72A84">
        <w:trPr>
          <w:ins w:id="85" w:author="ws吴尚" w:date="2015-03-27T11:01:00Z"/>
        </w:trPr>
        <w:tc>
          <w:tcPr>
            <w:tcW w:w="1384" w:type="dxa"/>
          </w:tcPr>
          <w:p w:rsidR="00F72A84" w:rsidRDefault="009319B7" w:rsidP="00DA3CAA">
            <w:pPr>
              <w:jc w:val="left"/>
              <w:rPr>
                <w:ins w:id="86" w:author="ws吴尚" w:date="2015-03-27T11:01:00Z"/>
                <w:rFonts w:ascii="微软雅黑" w:eastAsia="微软雅黑" w:hAnsi="微软雅黑"/>
              </w:rPr>
            </w:pPr>
            <w:ins w:id="87" w:author="ws吴尚" w:date="2015-03-27T11:16:00Z">
              <w:r>
                <w:rPr>
                  <w:rFonts w:ascii="微软雅黑" w:eastAsia="微软雅黑" w:hAnsi="微软雅黑" w:hint="eastAsia"/>
                </w:rPr>
                <w:t>同步</w:t>
              </w:r>
            </w:ins>
            <w:ins w:id="88" w:author="ws吴尚" w:date="2015-03-27T13:19:00Z">
              <w:r w:rsidR="00DA3CAA">
                <w:rPr>
                  <w:rFonts w:ascii="微软雅黑" w:eastAsia="微软雅黑" w:hAnsi="微软雅黑" w:hint="eastAsia"/>
                </w:rPr>
                <w:t>商户</w:t>
              </w:r>
            </w:ins>
          </w:p>
        </w:tc>
        <w:tc>
          <w:tcPr>
            <w:tcW w:w="7088" w:type="dxa"/>
          </w:tcPr>
          <w:p w:rsidR="00F72A84" w:rsidRDefault="00A25EB4">
            <w:pPr>
              <w:pStyle w:val="a8"/>
              <w:numPr>
                <w:ilvl w:val="0"/>
                <w:numId w:val="42"/>
              </w:numPr>
              <w:ind w:firstLineChars="0"/>
              <w:rPr>
                <w:ins w:id="89" w:author="ws吴尚" w:date="2015-03-27T13:18:00Z"/>
                <w:rFonts w:ascii="微软雅黑" w:eastAsia="微软雅黑" w:hAnsi="微软雅黑"/>
              </w:rPr>
              <w:pPrChange w:id="90" w:author="ws吴尚" w:date="2015-03-27T13:18:00Z">
                <w:pPr>
                  <w:pStyle w:val="a8"/>
                  <w:numPr>
                    <w:numId w:val="30"/>
                  </w:numPr>
                  <w:ind w:left="360" w:firstLineChars="0" w:hanging="360"/>
                </w:pPr>
              </w:pPrChange>
            </w:pPr>
            <w:ins w:id="91" w:author="ws吴尚" w:date="2015-03-27T11:18:00Z">
              <w:r>
                <w:rPr>
                  <w:rFonts w:ascii="微软雅黑" w:eastAsia="微软雅黑" w:hAnsi="微软雅黑" w:hint="eastAsia"/>
                </w:rPr>
                <w:t>需要</w:t>
              </w:r>
            </w:ins>
            <w:ins w:id="92" w:author="ws吴尚" w:date="2015-03-27T13:20:00Z">
              <w:r w:rsidR="00DA3CAA">
                <w:rPr>
                  <w:rFonts w:ascii="微软雅黑" w:eastAsia="微软雅黑" w:hAnsi="微软雅黑" w:hint="eastAsia"/>
                </w:rPr>
                <w:t>同步</w:t>
              </w:r>
            </w:ins>
            <w:ins w:id="93" w:author="ws吴尚" w:date="2015-03-27T13:18:00Z">
              <w:r w:rsidR="00DA3CAA">
                <w:rPr>
                  <w:rFonts w:ascii="微软雅黑" w:eastAsia="微软雅黑" w:hAnsi="微软雅黑" w:hint="eastAsia"/>
                </w:rPr>
                <w:t>标记成“农家乐”的</w:t>
              </w:r>
            </w:ins>
            <w:ins w:id="94" w:author="ws吴尚" w:date="2015-03-27T11:16:00Z">
              <w:r>
                <w:rPr>
                  <w:rFonts w:ascii="微软雅黑" w:eastAsia="微软雅黑" w:hAnsi="微软雅黑" w:hint="eastAsia"/>
                </w:rPr>
                <w:t>团购</w:t>
              </w:r>
            </w:ins>
            <w:ins w:id="95" w:author="ws吴尚" w:date="2015-03-27T11:17:00Z">
              <w:r>
                <w:rPr>
                  <w:rFonts w:ascii="微软雅黑" w:eastAsia="微软雅黑" w:hAnsi="微软雅黑" w:hint="eastAsia"/>
                </w:rPr>
                <w:t>商户</w:t>
              </w:r>
            </w:ins>
            <w:ins w:id="96" w:author="ws吴尚" w:date="2015-03-27T13:20:00Z">
              <w:r w:rsidR="00DA3CAA">
                <w:rPr>
                  <w:rFonts w:ascii="微软雅黑" w:eastAsia="微软雅黑" w:hAnsi="微软雅黑" w:hint="eastAsia"/>
                </w:rPr>
                <w:t>（新增，修改，删除）</w:t>
              </w:r>
            </w:ins>
            <w:ins w:id="97" w:author="ws吴尚" w:date="2015-03-27T13:18:00Z">
              <w:r w:rsidR="00DA3CAA">
                <w:rPr>
                  <w:rFonts w:ascii="微软雅黑" w:eastAsia="微软雅黑" w:hAnsi="微软雅黑" w:hint="eastAsia"/>
                </w:rPr>
                <w:t>。以及团购商户和酒店的对应关系</w:t>
              </w:r>
            </w:ins>
            <w:ins w:id="98" w:author="ws吴尚" w:date="2015-03-27T13:20:00Z">
              <w:r w:rsidR="00DA3CAA">
                <w:rPr>
                  <w:rFonts w:ascii="微软雅黑" w:eastAsia="微软雅黑" w:hAnsi="微软雅黑" w:hint="eastAsia"/>
                </w:rPr>
                <w:t>（新增，删除）</w:t>
              </w:r>
            </w:ins>
            <w:ins w:id="99" w:author="ws吴尚" w:date="2015-03-27T13:21:00Z">
              <w:r w:rsidR="00DA3CAA">
                <w:rPr>
                  <w:rFonts w:ascii="微软雅黑" w:eastAsia="微软雅黑" w:hAnsi="微软雅黑" w:hint="eastAsia"/>
                </w:rPr>
                <w:t>。酒店中feature为“农家乐”</w:t>
              </w:r>
            </w:ins>
            <w:ins w:id="100" w:author="ws吴尚" w:date="2015-03-27T13:22:00Z">
              <w:r w:rsidR="00DA3CAA">
                <w:rPr>
                  <w:rFonts w:ascii="微软雅黑" w:eastAsia="微软雅黑" w:hAnsi="微软雅黑" w:hint="eastAsia"/>
                </w:rPr>
                <w:t>（id=34）</w:t>
              </w:r>
            </w:ins>
            <w:ins w:id="101" w:author="ws吴尚" w:date="2015-03-27T13:21:00Z">
              <w:r w:rsidR="00DA3CAA">
                <w:rPr>
                  <w:rFonts w:ascii="微软雅黑" w:eastAsia="微软雅黑" w:hAnsi="微软雅黑" w:hint="eastAsia"/>
                </w:rPr>
                <w:t>和“渔家乐”</w:t>
              </w:r>
            </w:ins>
            <w:ins w:id="102" w:author="ws吴尚" w:date="2015-03-27T13:22:00Z">
              <w:r w:rsidR="00DA3CAA">
                <w:rPr>
                  <w:rFonts w:ascii="微软雅黑" w:eastAsia="微软雅黑" w:hAnsi="微软雅黑" w:hint="eastAsia"/>
                </w:rPr>
                <w:t>（id=28）</w:t>
              </w:r>
            </w:ins>
            <w:ins w:id="103" w:author="ws吴尚" w:date="2015-03-27T13:21:00Z">
              <w:r w:rsidR="00DA3CAA">
                <w:rPr>
                  <w:rFonts w:ascii="微软雅黑" w:eastAsia="微软雅黑" w:hAnsi="微软雅黑" w:hint="eastAsia"/>
                </w:rPr>
                <w:t>的</w:t>
              </w:r>
            </w:ins>
            <w:ins w:id="104" w:author="ws吴尚" w:date="2015-03-27T13:23:00Z">
              <w:r w:rsidR="00DA3CAA">
                <w:rPr>
                  <w:rFonts w:ascii="微软雅黑" w:eastAsia="微软雅黑" w:hAnsi="微软雅黑" w:hint="eastAsia"/>
                </w:rPr>
                <w:t>母酒店（新增，删除）</w:t>
              </w:r>
            </w:ins>
          </w:p>
          <w:p w:rsidR="00DA3CAA" w:rsidRPr="00744152" w:rsidRDefault="00DA3CAA">
            <w:pPr>
              <w:ind w:left="360"/>
              <w:rPr>
                <w:ins w:id="105" w:author="ws吴尚" w:date="2015-03-27T11:01:00Z"/>
                <w:rFonts w:ascii="微软雅黑" w:eastAsia="微软雅黑" w:hAnsi="微软雅黑"/>
                <w:rPrChange w:id="106" w:author="ws吴尚" w:date="2015-03-27T13:43:00Z">
                  <w:rPr>
                    <w:ins w:id="107" w:author="ws吴尚" w:date="2015-03-27T11:01:00Z"/>
                  </w:rPr>
                </w:rPrChange>
              </w:rPr>
              <w:pPrChange w:id="108" w:author="ws吴尚" w:date="2015-03-27T14:29:00Z">
                <w:pPr>
                  <w:pStyle w:val="a8"/>
                  <w:numPr>
                    <w:numId w:val="30"/>
                  </w:numPr>
                  <w:ind w:left="360" w:firstLineChars="0" w:hanging="360"/>
                </w:pPr>
              </w:pPrChange>
            </w:pPr>
          </w:p>
        </w:tc>
        <w:tc>
          <w:tcPr>
            <w:tcW w:w="1644" w:type="dxa"/>
          </w:tcPr>
          <w:p w:rsidR="00F72A84" w:rsidRDefault="00F72A84" w:rsidP="00F72A84">
            <w:pPr>
              <w:rPr>
                <w:ins w:id="109" w:author="ws吴尚" w:date="2015-03-27T11:01:00Z"/>
                <w:rFonts w:ascii="微软雅黑" w:eastAsia="微软雅黑" w:hAnsi="微软雅黑" w:cs="Arial"/>
                <w:kern w:val="0"/>
                <w:szCs w:val="21"/>
              </w:rPr>
            </w:pPr>
          </w:p>
        </w:tc>
      </w:tr>
      <w:tr w:rsidR="00DA3CAA" w:rsidTr="00F72A84">
        <w:trPr>
          <w:ins w:id="110" w:author="ws吴尚" w:date="2015-03-27T13:19:00Z"/>
        </w:trPr>
        <w:tc>
          <w:tcPr>
            <w:tcW w:w="1384" w:type="dxa"/>
          </w:tcPr>
          <w:p w:rsidR="00DA3CAA" w:rsidRDefault="00DA3CAA" w:rsidP="00DA3CAA">
            <w:pPr>
              <w:jc w:val="left"/>
              <w:rPr>
                <w:ins w:id="111" w:author="ws吴尚" w:date="2015-03-27T13:19:00Z"/>
                <w:rFonts w:ascii="微软雅黑" w:eastAsia="微软雅黑" w:hAnsi="微软雅黑"/>
              </w:rPr>
            </w:pPr>
            <w:ins w:id="112" w:author="ws吴尚" w:date="2015-03-27T13:19:00Z">
              <w:r>
                <w:rPr>
                  <w:rFonts w:ascii="微软雅黑" w:eastAsia="微软雅黑" w:hAnsi="微软雅黑" w:hint="eastAsia"/>
                </w:rPr>
                <w:t>同步商户信息</w:t>
              </w:r>
            </w:ins>
          </w:p>
        </w:tc>
        <w:tc>
          <w:tcPr>
            <w:tcW w:w="7088" w:type="dxa"/>
          </w:tcPr>
          <w:p w:rsidR="00DC77BD" w:rsidRPr="00DC77BD" w:rsidRDefault="00DC77BD">
            <w:pPr>
              <w:rPr>
                <w:ins w:id="113" w:author="ws吴尚" w:date="2015-03-27T13:34:00Z"/>
                <w:rFonts w:ascii="微软雅黑" w:eastAsia="微软雅黑" w:hAnsi="微软雅黑"/>
                <w:rPrChange w:id="114" w:author="ws吴尚" w:date="2015-03-27T13:34:00Z">
                  <w:rPr>
                    <w:ins w:id="115" w:author="ws吴尚" w:date="2015-03-27T13:34:00Z"/>
                  </w:rPr>
                </w:rPrChange>
              </w:rPr>
              <w:pPrChange w:id="116" w:author="ws吴尚" w:date="2015-03-27T13:34:00Z">
                <w:pPr>
                  <w:pStyle w:val="a8"/>
                  <w:numPr>
                    <w:numId w:val="42"/>
                  </w:numPr>
                  <w:ind w:left="360" w:firstLineChars="0" w:hanging="360"/>
                </w:pPr>
              </w:pPrChange>
            </w:pPr>
            <w:ins w:id="117" w:author="ws吴尚" w:date="2015-03-27T13:35:00Z">
              <w:r>
                <w:rPr>
                  <w:rFonts w:ascii="微软雅黑" w:eastAsia="微软雅黑" w:hAnsi="微软雅黑" w:hint="eastAsia"/>
                </w:rPr>
                <w:t>按照商户</w:t>
              </w:r>
            </w:ins>
            <w:ins w:id="118" w:author="ws吴尚" w:date="2015-03-27T13:36:00Z">
              <w:r>
                <w:rPr>
                  <w:rFonts w:ascii="微软雅黑" w:eastAsia="微软雅黑" w:hAnsi="微软雅黑" w:hint="eastAsia"/>
                </w:rPr>
                <w:t>同步前</w:t>
              </w:r>
            </w:ins>
            <w:ins w:id="119" w:author="ws吴尚" w:date="2015-03-27T13:35:00Z">
              <w:r>
                <w:rPr>
                  <w:rFonts w:ascii="微软雅黑" w:eastAsia="微软雅黑" w:hAnsi="微软雅黑" w:hint="eastAsia"/>
                </w:rPr>
                <w:t>状态，</w:t>
              </w:r>
            </w:ins>
            <w:ins w:id="120" w:author="ws吴尚" w:date="2015-03-27T13:33:00Z">
              <w:r w:rsidRPr="00DC77BD">
                <w:rPr>
                  <w:rFonts w:ascii="微软雅黑" w:eastAsia="微软雅黑" w:hAnsi="微软雅黑" w:hint="eastAsia"/>
                  <w:rPrChange w:id="121" w:author="ws吴尚" w:date="2015-03-27T13:34:00Z">
                    <w:rPr>
                      <w:rFonts w:hint="eastAsia"/>
                    </w:rPr>
                  </w:rPrChange>
                </w:rPr>
                <w:t>分</w:t>
              </w:r>
            </w:ins>
            <w:ins w:id="122" w:author="ws吴尚" w:date="2015-03-27T13:34:00Z">
              <w:r w:rsidRPr="00DC77BD">
                <w:rPr>
                  <w:rFonts w:ascii="微软雅黑" w:eastAsia="微软雅黑" w:hAnsi="微软雅黑" w:hint="eastAsia"/>
                  <w:rPrChange w:id="123" w:author="ws吴尚" w:date="2015-03-27T13:34:00Z">
                    <w:rPr>
                      <w:rFonts w:hint="eastAsia"/>
                    </w:rPr>
                  </w:rPrChange>
                </w:rPr>
                <w:t>3种</w:t>
              </w:r>
            </w:ins>
            <w:ins w:id="124" w:author="ws吴尚" w:date="2015-03-27T13:36:00Z">
              <w:r>
                <w:rPr>
                  <w:rFonts w:ascii="微软雅黑" w:eastAsia="微软雅黑" w:hAnsi="微软雅黑" w:hint="eastAsia"/>
                </w:rPr>
                <w:t>情况</w:t>
              </w:r>
            </w:ins>
            <w:ins w:id="125" w:author="ws吴尚" w:date="2015-03-27T13:34:00Z">
              <w:r w:rsidRPr="00DC77BD">
                <w:rPr>
                  <w:rFonts w:ascii="微软雅黑" w:eastAsia="微软雅黑" w:hAnsi="微软雅黑" w:hint="eastAsia"/>
                  <w:rPrChange w:id="126" w:author="ws吴尚" w:date="2015-03-27T13:34:00Z">
                    <w:rPr>
                      <w:rFonts w:hint="eastAsia"/>
                    </w:rPr>
                  </w:rPrChange>
                </w:rPr>
                <w:t>说明：</w:t>
              </w:r>
            </w:ins>
          </w:p>
          <w:p w:rsidR="00DC77BD" w:rsidRDefault="00DC77BD">
            <w:pPr>
              <w:pStyle w:val="a8"/>
              <w:numPr>
                <w:ilvl w:val="0"/>
                <w:numId w:val="43"/>
              </w:numPr>
              <w:ind w:firstLineChars="0"/>
              <w:rPr>
                <w:ins w:id="127" w:author="ws吴尚" w:date="2015-03-27T13:34:00Z"/>
                <w:rFonts w:ascii="微软雅黑" w:eastAsia="微软雅黑" w:hAnsi="微软雅黑"/>
              </w:rPr>
              <w:pPrChange w:id="128" w:author="ws吴尚" w:date="2015-03-27T13:34:00Z">
                <w:pPr>
                  <w:pStyle w:val="a8"/>
                  <w:numPr>
                    <w:numId w:val="42"/>
                  </w:numPr>
                  <w:ind w:left="360" w:firstLineChars="0" w:hanging="360"/>
                </w:pPr>
              </w:pPrChange>
            </w:pPr>
            <w:ins w:id="129" w:author="ws吴尚" w:date="2015-03-27T13:34:00Z">
              <w:r>
                <w:rPr>
                  <w:rFonts w:ascii="微软雅黑" w:eastAsia="微软雅黑" w:hAnsi="微软雅黑" w:hint="eastAsia"/>
                </w:rPr>
                <w:t>只在团购出现的农家乐：</w:t>
              </w:r>
            </w:ins>
          </w:p>
          <w:p w:rsidR="00DC77BD" w:rsidRDefault="00DC77BD">
            <w:pPr>
              <w:pStyle w:val="a8"/>
              <w:numPr>
                <w:ilvl w:val="0"/>
                <w:numId w:val="44"/>
              </w:numPr>
              <w:ind w:firstLineChars="0"/>
              <w:rPr>
                <w:ins w:id="130" w:author="ws吴尚" w:date="2015-03-27T13:35:00Z"/>
                <w:rFonts w:ascii="微软雅黑" w:eastAsia="微软雅黑" w:hAnsi="微软雅黑"/>
              </w:rPr>
              <w:pPrChange w:id="131" w:author="ws吴尚" w:date="2015-03-27T13:34:00Z">
                <w:pPr>
                  <w:pStyle w:val="a8"/>
                  <w:numPr>
                    <w:numId w:val="42"/>
                  </w:numPr>
                  <w:ind w:left="360" w:firstLineChars="0" w:hanging="360"/>
                </w:pPr>
              </w:pPrChange>
            </w:pPr>
            <w:ins w:id="132" w:author="ws吴尚" w:date="2015-03-27T13:30:00Z">
              <w:r>
                <w:rPr>
                  <w:rFonts w:ascii="微软雅黑" w:eastAsia="微软雅黑" w:hAnsi="微软雅黑" w:hint="eastAsia"/>
                </w:rPr>
                <w:t>团购商户信息作为农家乐商户信息</w:t>
              </w:r>
            </w:ins>
            <w:ins w:id="133" w:author="ws吴尚" w:date="2015-03-27T13:32:00Z">
              <w:r>
                <w:rPr>
                  <w:rFonts w:ascii="微软雅黑" w:eastAsia="微软雅黑" w:hAnsi="微软雅黑" w:hint="eastAsia"/>
                </w:rPr>
                <w:t>（所需信息以及信息处理逻辑如2.3所示）</w:t>
              </w:r>
            </w:ins>
            <w:ins w:id="134" w:author="ws吴尚" w:date="2015-03-27T13:30:00Z">
              <w:r>
                <w:rPr>
                  <w:rFonts w:ascii="微软雅黑" w:eastAsia="微软雅黑" w:hAnsi="微软雅黑" w:hint="eastAsia"/>
                </w:rPr>
                <w:t>。</w:t>
              </w:r>
            </w:ins>
          </w:p>
          <w:p w:rsidR="00DA3CAA" w:rsidRDefault="00DC77BD">
            <w:pPr>
              <w:pStyle w:val="a8"/>
              <w:numPr>
                <w:ilvl w:val="0"/>
                <w:numId w:val="44"/>
              </w:numPr>
              <w:ind w:firstLineChars="0"/>
              <w:rPr>
                <w:ins w:id="135" w:author="ws吴尚" w:date="2015-03-27T13:35:00Z"/>
                <w:rFonts w:ascii="微软雅黑" w:eastAsia="微软雅黑" w:hAnsi="微软雅黑"/>
              </w:rPr>
              <w:pPrChange w:id="136" w:author="ws吴尚" w:date="2015-03-27T13:34:00Z">
                <w:pPr>
                  <w:pStyle w:val="a8"/>
                  <w:numPr>
                    <w:numId w:val="42"/>
                  </w:numPr>
                  <w:ind w:left="360" w:firstLineChars="0" w:hanging="360"/>
                </w:pPr>
              </w:pPrChange>
            </w:pPr>
            <w:ins w:id="137" w:author="ws吴尚" w:date="2015-03-27T13:37:00Z">
              <w:r>
                <w:rPr>
                  <w:rFonts w:ascii="微软雅黑" w:eastAsia="微软雅黑" w:hAnsi="微软雅黑" w:hint="eastAsia"/>
                </w:rPr>
                <w:lastRenderedPageBreak/>
                <w:t>如果</w:t>
              </w:r>
            </w:ins>
            <w:ins w:id="138" w:author="ws吴尚" w:date="2015-03-27T13:30:00Z">
              <w:r>
                <w:rPr>
                  <w:rFonts w:ascii="微软雅黑" w:eastAsia="微软雅黑" w:hAnsi="微软雅黑" w:hint="eastAsia"/>
                </w:rPr>
                <w:t>新增</w:t>
              </w:r>
            </w:ins>
            <w:ins w:id="139" w:author="ws吴尚" w:date="2015-03-27T13:36:00Z">
              <w:r>
                <w:rPr>
                  <w:rFonts w:ascii="微软雅黑" w:eastAsia="微软雅黑" w:hAnsi="微软雅黑" w:hint="eastAsia"/>
                </w:rPr>
                <w:t>了</w:t>
              </w:r>
            </w:ins>
            <w:ins w:id="140" w:author="ws吴尚" w:date="2015-03-27T13:30:00Z">
              <w:r>
                <w:rPr>
                  <w:rFonts w:ascii="微软雅黑" w:eastAsia="微软雅黑" w:hAnsi="微软雅黑" w:hint="eastAsia"/>
                </w:rPr>
                <w:t>和酒店的关联关系，则原有商户信息清空</w:t>
              </w:r>
            </w:ins>
            <w:ins w:id="141" w:author="ws吴尚" w:date="2015-03-27T13:31:00Z">
              <w:r>
                <w:rPr>
                  <w:rFonts w:ascii="微软雅黑" w:eastAsia="微软雅黑" w:hAnsi="微软雅黑" w:hint="eastAsia"/>
                </w:rPr>
                <w:t>，</w:t>
              </w:r>
            </w:ins>
            <w:ins w:id="142" w:author="ws吴尚" w:date="2015-03-27T13:33:00Z">
              <w:r>
                <w:rPr>
                  <w:rFonts w:ascii="微软雅黑" w:eastAsia="微软雅黑" w:hAnsi="微软雅黑" w:hint="eastAsia"/>
                </w:rPr>
                <w:t>更新</w:t>
              </w:r>
            </w:ins>
            <w:ins w:id="143" w:author="ws吴尚" w:date="2015-03-27T13:31:00Z">
              <w:r>
                <w:rPr>
                  <w:rFonts w:ascii="微软雅黑" w:eastAsia="微软雅黑" w:hAnsi="微软雅黑" w:hint="eastAsia"/>
                </w:rPr>
                <w:t>为酒店信息。</w:t>
              </w:r>
            </w:ins>
          </w:p>
          <w:p w:rsidR="00DC77BD" w:rsidRDefault="00DC77BD">
            <w:pPr>
              <w:pStyle w:val="a8"/>
              <w:numPr>
                <w:ilvl w:val="0"/>
                <w:numId w:val="44"/>
              </w:numPr>
              <w:ind w:firstLineChars="0"/>
              <w:rPr>
                <w:ins w:id="144" w:author="ws吴尚" w:date="2015-03-27T13:37:00Z"/>
                <w:rFonts w:ascii="微软雅黑" w:eastAsia="微软雅黑" w:hAnsi="微软雅黑"/>
              </w:rPr>
              <w:pPrChange w:id="145" w:author="ws吴尚" w:date="2015-03-27T13:34:00Z">
                <w:pPr>
                  <w:pStyle w:val="a8"/>
                  <w:numPr>
                    <w:numId w:val="42"/>
                  </w:numPr>
                  <w:ind w:left="360" w:firstLineChars="0" w:hanging="360"/>
                </w:pPr>
              </w:pPrChange>
            </w:pPr>
            <w:ins w:id="146" w:author="ws吴尚" w:date="2015-03-27T13:37:00Z">
              <w:r>
                <w:rPr>
                  <w:rFonts w:ascii="微软雅黑" w:eastAsia="微软雅黑" w:hAnsi="微软雅黑" w:hint="eastAsia"/>
                </w:rPr>
                <w:t>如果</w:t>
              </w:r>
            </w:ins>
            <w:ins w:id="147" w:author="ws吴尚" w:date="2015-03-27T13:36:00Z">
              <w:r>
                <w:rPr>
                  <w:rFonts w:ascii="微软雅黑" w:eastAsia="微软雅黑" w:hAnsi="微软雅黑" w:hint="eastAsia"/>
                </w:rPr>
                <w:t>团购</w:t>
              </w:r>
            </w:ins>
            <w:ins w:id="148" w:author="ws吴尚" w:date="2015-03-27T13:37:00Z">
              <w:r>
                <w:rPr>
                  <w:rFonts w:ascii="微软雅黑" w:eastAsia="微软雅黑" w:hAnsi="微软雅黑" w:hint="eastAsia"/>
                </w:rPr>
                <w:t>商户</w:t>
              </w:r>
            </w:ins>
            <w:ins w:id="149" w:author="ws吴尚" w:date="2015-03-27T13:36:00Z">
              <w:r>
                <w:rPr>
                  <w:rFonts w:ascii="微软雅黑" w:eastAsia="微软雅黑" w:hAnsi="微软雅黑" w:hint="eastAsia"/>
                </w:rPr>
                <w:t>数据更新，则</w:t>
              </w:r>
            </w:ins>
            <w:ins w:id="150" w:author="ws吴尚" w:date="2015-03-27T13:37:00Z">
              <w:r>
                <w:rPr>
                  <w:rFonts w:ascii="微软雅黑" w:eastAsia="微软雅黑" w:hAnsi="微软雅黑" w:hint="eastAsia"/>
                </w:rPr>
                <w:t>更新对应的农家乐商户数据</w:t>
              </w:r>
            </w:ins>
          </w:p>
          <w:p w:rsidR="00DC77BD" w:rsidRDefault="00744152">
            <w:pPr>
              <w:pStyle w:val="a8"/>
              <w:numPr>
                <w:ilvl w:val="0"/>
                <w:numId w:val="44"/>
              </w:numPr>
              <w:ind w:firstLineChars="0"/>
              <w:rPr>
                <w:ins w:id="151" w:author="ws吴尚" w:date="2015-03-27T13:32:00Z"/>
                <w:rFonts w:ascii="微软雅黑" w:eastAsia="微软雅黑" w:hAnsi="微软雅黑"/>
              </w:rPr>
              <w:pPrChange w:id="152" w:author="ws吴尚" w:date="2015-03-27T13:34:00Z">
                <w:pPr>
                  <w:pStyle w:val="a8"/>
                  <w:numPr>
                    <w:numId w:val="42"/>
                  </w:numPr>
                  <w:ind w:left="360" w:firstLineChars="0" w:hanging="360"/>
                </w:pPr>
              </w:pPrChange>
            </w:pPr>
            <w:ins w:id="153" w:author="ws吴尚" w:date="2015-03-27T13:38:00Z">
              <w:r>
                <w:rPr>
                  <w:rFonts w:ascii="微软雅黑" w:eastAsia="微软雅黑" w:hAnsi="微软雅黑" w:hint="eastAsia"/>
                </w:rPr>
                <w:t>如果团购</w:t>
              </w:r>
            </w:ins>
            <w:ins w:id="154" w:author="ws吴尚" w:date="2015-03-27T13:40:00Z">
              <w:r>
                <w:rPr>
                  <w:rFonts w:ascii="微软雅黑" w:eastAsia="微软雅黑" w:hAnsi="微软雅黑" w:hint="eastAsia"/>
                </w:rPr>
                <w:t>商户删除，则该农家乐商户删除</w:t>
              </w:r>
            </w:ins>
          </w:p>
          <w:p w:rsidR="00DC77BD" w:rsidRDefault="00744152">
            <w:pPr>
              <w:pStyle w:val="a8"/>
              <w:numPr>
                <w:ilvl w:val="0"/>
                <w:numId w:val="43"/>
              </w:numPr>
              <w:ind w:firstLineChars="0"/>
              <w:rPr>
                <w:ins w:id="155" w:author="ws吴尚" w:date="2015-03-27T13:41:00Z"/>
                <w:rFonts w:ascii="微软雅黑" w:eastAsia="微软雅黑" w:hAnsi="微软雅黑"/>
              </w:rPr>
              <w:pPrChange w:id="156" w:author="ws吴尚" w:date="2015-03-27T13:34:00Z">
                <w:pPr>
                  <w:pStyle w:val="a8"/>
                  <w:numPr>
                    <w:numId w:val="42"/>
                  </w:numPr>
                  <w:ind w:left="360" w:firstLineChars="0" w:hanging="360"/>
                </w:pPr>
              </w:pPrChange>
            </w:pPr>
            <w:ins w:id="157" w:author="ws吴尚" w:date="2015-03-27T13:40:00Z">
              <w:r>
                <w:rPr>
                  <w:rFonts w:ascii="微软雅黑" w:eastAsia="微软雅黑" w:hAnsi="微软雅黑" w:hint="eastAsia"/>
                </w:rPr>
                <w:t>只在酒店出现</w:t>
              </w:r>
            </w:ins>
            <w:ins w:id="158" w:author="ws吴尚" w:date="2015-03-27T13:41:00Z">
              <w:r>
                <w:rPr>
                  <w:rFonts w:ascii="微软雅黑" w:eastAsia="微软雅黑" w:hAnsi="微软雅黑" w:hint="eastAsia"/>
                </w:rPr>
                <w:t>的农家乐：</w:t>
              </w:r>
            </w:ins>
          </w:p>
          <w:p w:rsidR="00744152" w:rsidRDefault="00744152">
            <w:pPr>
              <w:pStyle w:val="a8"/>
              <w:numPr>
                <w:ilvl w:val="0"/>
                <w:numId w:val="45"/>
              </w:numPr>
              <w:ind w:firstLineChars="0"/>
              <w:rPr>
                <w:ins w:id="159" w:author="ws吴尚" w:date="2015-03-27T13:41:00Z"/>
                <w:rFonts w:ascii="微软雅黑" w:eastAsia="微软雅黑" w:hAnsi="微软雅黑"/>
              </w:rPr>
              <w:pPrChange w:id="160" w:author="ws吴尚" w:date="2015-03-27T13:41:00Z">
                <w:pPr>
                  <w:pStyle w:val="a8"/>
                  <w:numPr>
                    <w:numId w:val="44"/>
                  </w:numPr>
                  <w:ind w:left="780" w:firstLineChars="0" w:hanging="360"/>
                </w:pPr>
              </w:pPrChange>
            </w:pPr>
            <w:ins w:id="161" w:author="ws吴尚" w:date="2015-03-27T13:41:00Z">
              <w:r>
                <w:rPr>
                  <w:rFonts w:ascii="微软雅黑" w:eastAsia="微软雅黑" w:hAnsi="微软雅黑" w:hint="eastAsia"/>
                </w:rPr>
                <w:t>酒店商户信息作为农家乐商户信息（所需信息以及信息处理逻辑如2.3所示）。</w:t>
              </w:r>
            </w:ins>
          </w:p>
          <w:p w:rsidR="00744152" w:rsidRDefault="00744152">
            <w:pPr>
              <w:pStyle w:val="a8"/>
              <w:numPr>
                <w:ilvl w:val="0"/>
                <w:numId w:val="45"/>
              </w:numPr>
              <w:ind w:firstLineChars="0"/>
              <w:rPr>
                <w:ins w:id="162" w:author="ws吴尚" w:date="2015-03-27T13:41:00Z"/>
                <w:rFonts w:ascii="微软雅黑" w:eastAsia="微软雅黑" w:hAnsi="微软雅黑"/>
              </w:rPr>
              <w:pPrChange w:id="163" w:author="ws吴尚" w:date="2015-03-27T13:41:00Z">
                <w:pPr>
                  <w:pStyle w:val="a8"/>
                  <w:numPr>
                    <w:numId w:val="44"/>
                  </w:numPr>
                  <w:ind w:left="780" w:firstLineChars="0" w:hanging="360"/>
                </w:pPr>
              </w:pPrChange>
            </w:pPr>
            <w:ins w:id="164" w:author="ws吴尚" w:date="2015-03-27T13:41:00Z">
              <w:r>
                <w:rPr>
                  <w:rFonts w:ascii="微软雅黑" w:eastAsia="微软雅黑" w:hAnsi="微软雅黑" w:hint="eastAsia"/>
                </w:rPr>
                <w:t>如果新增了和</w:t>
              </w:r>
            </w:ins>
            <w:ins w:id="165" w:author="ws吴尚" w:date="2015-03-27T13:42:00Z">
              <w:r>
                <w:rPr>
                  <w:rFonts w:ascii="微软雅黑" w:eastAsia="微软雅黑" w:hAnsi="微软雅黑" w:hint="eastAsia"/>
                </w:rPr>
                <w:t>团购</w:t>
              </w:r>
            </w:ins>
            <w:ins w:id="166" w:author="ws吴尚" w:date="2015-03-27T13:41:00Z">
              <w:r>
                <w:rPr>
                  <w:rFonts w:ascii="微软雅黑" w:eastAsia="微软雅黑" w:hAnsi="微软雅黑" w:hint="eastAsia"/>
                </w:rPr>
                <w:t>的关联关系，</w:t>
              </w:r>
              <w:bookmarkStart w:id="167" w:name="OLE_LINK14"/>
              <w:bookmarkStart w:id="168" w:name="OLE_LINK15"/>
              <w:r>
                <w:rPr>
                  <w:rFonts w:ascii="微软雅黑" w:eastAsia="微软雅黑" w:hAnsi="微软雅黑" w:hint="eastAsia"/>
                </w:rPr>
                <w:t>则原有商户信息</w:t>
              </w:r>
            </w:ins>
            <w:ins w:id="169" w:author="ws吴尚" w:date="2015-03-27T13:42:00Z">
              <w:r>
                <w:rPr>
                  <w:rFonts w:ascii="微软雅黑" w:eastAsia="微软雅黑" w:hAnsi="微软雅黑" w:hint="eastAsia"/>
                </w:rPr>
                <w:t>不变。</w:t>
              </w:r>
            </w:ins>
            <w:bookmarkEnd w:id="167"/>
            <w:bookmarkEnd w:id="168"/>
          </w:p>
          <w:p w:rsidR="00744152" w:rsidRDefault="00744152">
            <w:pPr>
              <w:pStyle w:val="a8"/>
              <w:numPr>
                <w:ilvl w:val="0"/>
                <w:numId w:val="45"/>
              </w:numPr>
              <w:ind w:firstLineChars="0"/>
              <w:rPr>
                <w:ins w:id="170" w:author="ws吴尚" w:date="2015-03-27T13:41:00Z"/>
                <w:rFonts w:ascii="微软雅黑" w:eastAsia="微软雅黑" w:hAnsi="微软雅黑"/>
              </w:rPr>
              <w:pPrChange w:id="171" w:author="ws吴尚" w:date="2015-03-27T13:41:00Z">
                <w:pPr>
                  <w:pStyle w:val="a8"/>
                  <w:numPr>
                    <w:numId w:val="44"/>
                  </w:numPr>
                  <w:ind w:left="780" w:firstLineChars="0" w:hanging="360"/>
                </w:pPr>
              </w:pPrChange>
            </w:pPr>
            <w:ins w:id="172" w:author="ws吴尚" w:date="2015-03-27T13:41:00Z">
              <w:r>
                <w:rPr>
                  <w:rFonts w:ascii="微软雅黑" w:eastAsia="微软雅黑" w:hAnsi="微软雅黑" w:hint="eastAsia"/>
                </w:rPr>
                <w:t>如果</w:t>
              </w:r>
            </w:ins>
            <w:ins w:id="173" w:author="ws吴尚" w:date="2015-03-27T13:42:00Z">
              <w:r>
                <w:rPr>
                  <w:rFonts w:ascii="微软雅黑" w:eastAsia="微软雅黑" w:hAnsi="微软雅黑" w:hint="eastAsia"/>
                </w:rPr>
                <w:t>酒店</w:t>
              </w:r>
            </w:ins>
            <w:ins w:id="174" w:author="ws吴尚" w:date="2015-03-27T13:41:00Z">
              <w:r>
                <w:rPr>
                  <w:rFonts w:ascii="微软雅黑" w:eastAsia="微软雅黑" w:hAnsi="微软雅黑" w:hint="eastAsia"/>
                </w:rPr>
                <w:t>数据更新，则更新对应的农家乐商户数据</w:t>
              </w:r>
            </w:ins>
          </w:p>
          <w:p w:rsidR="00744152" w:rsidRDefault="00744152">
            <w:pPr>
              <w:pStyle w:val="a8"/>
              <w:numPr>
                <w:ilvl w:val="0"/>
                <w:numId w:val="45"/>
              </w:numPr>
              <w:ind w:firstLineChars="0"/>
              <w:rPr>
                <w:ins w:id="175" w:author="ws吴尚" w:date="2015-03-27T13:41:00Z"/>
                <w:rFonts w:ascii="微软雅黑" w:eastAsia="微软雅黑" w:hAnsi="微软雅黑"/>
              </w:rPr>
              <w:pPrChange w:id="176" w:author="ws吴尚" w:date="2015-03-27T13:41:00Z">
                <w:pPr>
                  <w:pStyle w:val="a8"/>
                  <w:numPr>
                    <w:numId w:val="44"/>
                  </w:numPr>
                  <w:ind w:left="780" w:firstLineChars="0" w:hanging="360"/>
                </w:pPr>
              </w:pPrChange>
            </w:pPr>
            <w:ins w:id="177" w:author="ws吴尚" w:date="2015-03-27T13:41:00Z">
              <w:r>
                <w:rPr>
                  <w:rFonts w:ascii="微软雅黑" w:eastAsia="微软雅黑" w:hAnsi="微软雅黑" w:hint="eastAsia"/>
                </w:rPr>
                <w:t>如果</w:t>
              </w:r>
            </w:ins>
            <w:ins w:id="178" w:author="ws吴尚" w:date="2015-03-27T13:42:00Z">
              <w:r>
                <w:rPr>
                  <w:rFonts w:ascii="微软雅黑" w:eastAsia="微软雅黑" w:hAnsi="微软雅黑" w:hint="eastAsia"/>
                </w:rPr>
                <w:t>该酒店（包括子母）</w:t>
              </w:r>
            </w:ins>
            <w:ins w:id="179" w:author="ws吴尚" w:date="2015-03-27T13:41:00Z">
              <w:r>
                <w:rPr>
                  <w:rFonts w:ascii="微软雅黑" w:eastAsia="微软雅黑" w:hAnsi="微软雅黑" w:hint="eastAsia"/>
                </w:rPr>
                <w:t>删除，则该农家乐商户删除</w:t>
              </w:r>
            </w:ins>
          </w:p>
          <w:p w:rsidR="00744152" w:rsidRDefault="00744152" w:rsidP="00744152">
            <w:pPr>
              <w:pStyle w:val="a8"/>
              <w:numPr>
                <w:ilvl w:val="0"/>
                <w:numId w:val="43"/>
              </w:numPr>
              <w:ind w:firstLineChars="0"/>
              <w:rPr>
                <w:ins w:id="180" w:author="ws吴尚" w:date="2015-03-27T13:43:00Z"/>
                <w:rFonts w:ascii="微软雅黑" w:eastAsia="微软雅黑" w:hAnsi="微软雅黑"/>
              </w:rPr>
            </w:pPr>
            <w:ins w:id="181" w:author="ws吴尚" w:date="2015-03-27T13:43:00Z">
              <w:r>
                <w:rPr>
                  <w:rFonts w:ascii="微软雅黑" w:eastAsia="微软雅黑" w:hAnsi="微软雅黑" w:hint="eastAsia"/>
                </w:rPr>
                <w:t>同时在酒店</w:t>
              </w:r>
            </w:ins>
            <w:ins w:id="182" w:author="ws吴尚" w:date="2015-03-27T13:44:00Z">
              <w:r>
                <w:rPr>
                  <w:rFonts w:ascii="微软雅黑" w:eastAsia="微软雅黑" w:hAnsi="微软雅黑" w:hint="eastAsia"/>
                </w:rPr>
                <w:t>和团购存在的有关联关系的</w:t>
              </w:r>
            </w:ins>
            <w:ins w:id="183" w:author="ws吴尚" w:date="2015-03-27T13:43:00Z">
              <w:r>
                <w:rPr>
                  <w:rFonts w:ascii="微软雅黑" w:eastAsia="微软雅黑" w:hAnsi="微软雅黑" w:hint="eastAsia"/>
                </w:rPr>
                <w:t>农家乐：</w:t>
              </w:r>
            </w:ins>
          </w:p>
          <w:p w:rsidR="00744152" w:rsidRDefault="00744152">
            <w:pPr>
              <w:pStyle w:val="a8"/>
              <w:numPr>
                <w:ilvl w:val="0"/>
                <w:numId w:val="46"/>
              </w:numPr>
              <w:ind w:firstLineChars="0"/>
              <w:rPr>
                <w:ins w:id="184" w:author="ws吴尚" w:date="2015-03-27T13:43:00Z"/>
                <w:rFonts w:ascii="微软雅黑" w:eastAsia="微软雅黑" w:hAnsi="微软雅黑"/>
              </w:rPr>
              <w:pPrChange w:id="185" w:author="ws吴尚" w:date="2015-03-27T13:43:00Z">
                <w:pPr>
                  <w:pStyle w:val="a8"/>
                  <w:numPr>
                    <w:numId w:val="45"/>
                  </w:numPr>
                  <w:ind w:left="780" w:firstLineChars="0" w:hanging="360"/>
                </w:pPr>
              </w:pPrChange>
            </w:pPr>
            <w:ins w:id="186" w:author="ws吴尚" w:date="2015-03-27T13:43:00Z">
              <w:r>
                <w:rPr>
                  <w:rFonts w:ascii="微软雅黑" w:eastAsia="微软雅黑" w:hAnsi="微软雅黑" w:hint="eastAsia"/>
                </w:rPr>
                <w:t>酒店商户信息作为农家乐商户信息（所需信息以及信息处理逻辑如2.3所示）。</w:t>
              </w:r>
            </w:ins>
          </w:p>
          <w:p w:rsidR="00744152" w:rsidRDefault="00744152">
            <w:pPr>
              <w:pStyle w:val="a8"/>
              <w:numPr>
                <w:ilvl w:val="0"/>
                <w:numId w:val="46"/>
              </w:numPr>
              <w:ind w:firstLineChars="0"/>
              <w:rPr>
                <w:ins w:id="187" w:author="ws吴尚" w:date="2015-03-27T13:43:00Z"/>
                <w:rFonts w:ascii="微软雅黑" w:eastAsia="微软雅黑" w:hAnsi="微软雅黑"/>
              </w:rPr>
              <w:pPrChange w:id="188" w:author="ws吴尚" w:date="2015-03-27T13:43:00Z">
                <w:pPr>
                  <w:pStyle w:val="a8"/>
                  <w:numPr>
                    <w:numId w:val="45"/>
                  </w:numPr>
                  <w:ind w:left="780" w:firstLineChars="0" w:hanging="360"/>
                </w:pPr>
              </w:pPrChange>
            </w:pPr>
            <w:ins w:id="189" w:author="ws吴尚" w:date="2015-03-27T13:43:00Z">
              <w:r>
                <w:rPr>
                  <w:rFonts w:ascii="微软雅黑" w:eastAsia="微软雅黑" w:hAnsi="微软雅黑" w:hint="eastAsia"/>
                </w:rPr>
                <w:t>如果</w:t>
              </w:r>
            </w:ins>
            <w:ins w:id="190" w:author="ws吴尚" w:date="2015-03-27T13:44:00Z">
              <w:r>
                <w:rPr>
                  <w:rFonts w:ascii="微软雅黑" w:eastAsia="微软雅黑" w:hAnsi="微软雅黑" w:hint="eastAsia"/>
                </w:rPr>
                <w:t>关联的酒店删除</w:t>
              </w:r>
            </w:ins>
            <w:ins w:id="191" w:author="ws吴尚" w:date="2015-03-27T13:43:00Z">
              <w:r>
                <w:rPr>
                  <w:rFonts w:ascii="微软雅黑" w:eastAsia="微软雅黑" w:hAnsi="微软雅黑" w:hint="eastAsia"/>
                </w:rPr>
                <w:t>，则原有商户信息</w:t>
              </w:r>
            </w:ins>
            <w:ins w:id="192" w:author="ws吴尚" w:date="2015-03-27T13:44:00Z">
              <w:r>
                <w:rPr>
                  <w:rFonts w:ascii="微软雅黑" w:eastAsia="微软雅黑" w:hAnsi="微软雅黑" w:hint="eastAsia"/>
                </w:rPr>
                <w:t>清空，更新为团购商户信息</w:t>
              </w:r>
            </w:ins>
            <w:ins w:id="193" w:author="ws吴尚" w:date="2015-03-27T13:43:00Z">
              <w:r>
                <w:rPr>
                  <w:rFonts w:ascii="微软雅黑" w:eastAsia="微软雅黑" w:hAnsi="微软雅黑" w:hint="eastAsia"/>
                </w:rPr>
                <w:t>。</w:t>
              </w:r>
            </w:ins>
          </w:p>
          <w:p w:rsidR="00744152" w:rsidRDefault="00744152">
            <w:pPr>
              <w:pStyle w:val="a8"/>
              <w:numPr>
                <w:ilvl w:val="0"/>
                <w:numId w:val="46"/>
              </w:numPr>
              <w:ind w:firstLineChars="0"/>
              <w:rPr>
                <w:ins w:id="194" w:author="ws吴尚" w:date="2015-03-27T13:43:00Z"/>
                <w:rFonts w:ascii="微软雅黑" w:eastAsia="微软雅黑" w:hAnsi="微软雅黑"/>
              </w:rPr>
              <w:pPrChange w:id="195" w:author="ws吴尚" w:date="2015-03-27T13:43:00Z">
                <w:pPr>
                  <w:pStyle w:val="a8"/>
                  <w:numPr>
                    <w:numId w:val="45"/>
                  </w:numPr>
                  <w:ind w:left="780" w:firstLineChars="0" w:hanging="360"/>
                </w:pPr>
              </w:pPrChange>
            </w:pPr>
            <w:ins w:id="196" w:author="ws吴尚" w:date="2015-03-27T13:43:00Z">
              <w:r>
                <w:rPr>
                  <w:rFonts w:ascii="微软雅黑" w:eastAsia="微软雅黑" w:hAnsi="微软雅黑" w:hint="eastAsia"/>
                </w:rPr>
                <w:t>如果酒店数据更新，则更新对应的农家乐商户数据</w:t>
              </w:r>
            </w:ins>
          </w:p>
          <w:p w:rsidR="00744152" w:rsidRDefault="00744152">
            <w:pPr>
              <w:pStyle w:val="a8"/>
              <w:numPr>
                <w:ilvl w:val="0"/>
                <w:numId w:val="46"/>
              </w:numPr>
              <w:ind w:firstLineChars="0"/>
              <w:rPr>
                <w:ins w:id="197" w:author="ws吴尚" w:date="2015-03-27T14:22:00Z"/>
                <w:rFonts w:ascii="微软雅黑" w:eastAsia="微软雅黑" w:hAnsi="微软雅黑"/>
              </w:rPr>
              <w:pPrChange w:id="198" w:author="ws吴尚" w:date="2015-03-27T13:43:00Z">
                <w:pPr>
                  <w:pStyle w:val="a8"/>
                  <w:numPr>
                    <w:numId w:val="42"/>
                  </w:numPr>
                  <w:ind w:left="360" w:firstLineChars="0" w:hanging="360"/>
                </w:pPr>
              </w:pPrChange>
            </w:pPr>
            <w:ins w:id="199" w:author="ws吴尚" w:date="2015-03-27T13:43:00Z">
              <w:r>
                <w:rPr>
                  <w:rFonts w:ascii="微软雅黑" w:eastAsia="微软雅黑" w:hAnsi="微软雅黑" w:hint="eastAsia"/>
                </w:rPr>
                <w:t>如果</w:t>
              </w:r>
            </w:ins>
            <w:ins w:id="200" w:author="ws吴尚" w:date="2015-03-27T13:45:00Z">
              <w:r>
                <w:rPr>
                  <w:rFonts w:ascii="微软雅黑" w:eastAsia="微软雅黑" w:hAnsi="微软雅黑" w:hint="eastAsia"/>
                </w:rPr>
                <w:t>关联的团购删除</w:t>
              </w:r>
            </w:ins>
            <w:ins w:id="201" w:author="ws吴尚" w:date="2015-03-27T13:43:00Z">
              <w:r>
                <w:rPr>
                  <w:rFonts w:ascii="微软雅黑" w:eastAsia="微软雅黑" w:hAnsi="微软雅黑" w:hint="eastAsia"/>
                </w:rPr>
                <w:t>，</w:t>
              </w:r>
            </w:ins>
            <w:ins w:id="202" w:author="ws吴尚" w:date="2015-03-27T13:45:00Z">
              <w:r w:rsidRPr="00744152">
                <w:rPr>
                  <w:rFonts w:ascii="微软雅黑" w:eastAsia="微软雅黑" w:hAnsi="微软雅黑" w:hint="eastAsia"/>
                </w:rPr>
                <w:t>则原有商户信息不变。</w:t>
              </w:r>
            </w:ins>
          </w:p>
          <w:p w:rsidR="008672F9" w:rsidRDefault="008672F9">
            <w:pPr>
              <w:pStyle w:val="a8"/>
              <w:numPr>
                <w:ilvl w:val="0"/>
                <w:numId w:val="46"/>
              </w:numPr>
              <w:ind w:firstLineChars="0"/>
              <w:rPr>
                <w:ins w:id="203" w:author="ws吴尚" w:date="2015-03-27T13:28:00Z"/>
                <w:rFonts w:ascii="微软雅黑" w:eastAsia="微软雅黑" w:hAnsi="微软雅黑"/>
              </w:rPr>
              <w:pPrChange w:id="204" w:author="ws吴尚" w:date="2015-03-27T13:43:00Z">
                <w:pPr>
                  <w:pStyle w:val="a8"/>
                  <w:numPr>
                    <w:numId w:val="42"/>
                  </w:numPr>
                  <w:ind w:left="360" w:firstLineChars="0" w:hanging="360"/>
                </w:pPr>
              </w:pPrChange>
            </w:pPr>
            <w:ins w:id="205" w:author="ws吴尚" w:date="2015-03-27T14:22:00Z">
              <w:r>
                <w:rPr>
                  <w:rFonts w:ascii="微软雅黑" w:eastAsia="微软雅黑" w:hAnsi="微软雅黑" w:hint="eastAsia"/>
                </w:rPr>
                <w:t>如果同时关联的酒店和团购商户都删除，则该农家乐商户删除</w:t>
              </w:r>
            </w:ins>
          </w:p>
          <w:p w:rsidR="00DA3CAA" w:rsidRPr="00744152" w:rsidRDefault="00DA3CAA">
            <w:pPr>
              <w:rPr>
                <w:ins w:id="206" w:author="ws吴尚" w:date="2015-03-27T13:19:00Z"/>
                <w:rFonts w:ascii="微软雅黑" w:eastAsia="微软雅黑" w:hAnsi="微软雅黑"/>
                <w:rPrChange w:id="207" w:author="ws吴尚" w:date="2015-03-27T13:43:00Z">
                  <w:rPr>
                    <w:ins w:id="208" w:author="ws吴尚" w:date="2015-03-27T13:19:00Z"/>
                  </w:rPr>
                </w:rPrChange>
              </w:rPr>
              <w:pPrChange w:id="209" w:author="ws吴尚" w:date="2015-03-27T13:43:00Z">
                <w:pPr>
                  <w:pStyle w:val="a8"/>
                  <w:numPr>
                    <w:numId w:val="42"/>
                  </w:numPr>
                  <w:ind w:left="360" w:firstLineChars="0" w:hanging="360"/>
                </w:pPr>
              </w:pPrChange>
            </w:pPr>
          </w:p>
        </w:tc>
        <w:tc>
          <w:tcPr>
            <w:tcW w:w="1644" w:type="dxa"/>
          </w:tcPr>
          <w:p w:rsidR="00DA3CAA" w:rsidRDefault="00DA3CAA" w:rsidP="00F72A84">
            <w:pPr>
              <w:rPr>
                <w:ins w:id="210" w:author="ws吴尚" w:date="2015-03-27T13:19:00Z"/>
                <w:rFonts w:ascii="微软雅黑" w:eastAsia="微软雅黑" w:hAnsi="微软雅黑" w:cs="Arial"/>
                <w:kern w:val="0"/>
                <w:szCs w:val="21"/>
              </w:rPr>
            </w:pPr>
          </w:p>
        </w:tc>
      </w:tr>
      <w:tr w:rsidR="00A25EB4" w:rsidTr="00F72A84">
        <w:trPr>
          <w:ins w:id="211" w:author="ws吴尚" w:date="2015-03-27T11:17:00Z"/>
        </w:trPr>
        <w:tc>
          <w:tcPr>
            <w:tcW w:w="1384" w:type="dxa"/>
          </w:tcPr>
          <w:p w:rsidR="00A25EB4" w:rsidRDefault="00A25EB4" w:rsidP="00744152">
            <w:pPr>
              <w:jc w:val="left"/>
              <w:rPr>
                <w:ins w:id="212" w:author="ws吴尚" w:date="2015-03-27T11:17:00Z"/>
                <w:rFonts w:ascii="微软雅黑" w:eastAsia="微软雅黑" w:hAnsi="微软雅黑"/>
              </w:rPr>
            </w:pPr>
            <w:ins w:id="213" w:author="ws吴尚" w:date="2015-03-27T11:17:00Z">
              <w:r>
                <w:rPr>
                  <w:rFonts w:ascii="微软雅黑" w:eastAsia="微软雅黑" w:hAnsi="微软雅黑" w:hint="eastAsia"/>
                </w:rPr>
                <w:lastRenderedPageBreak/>
                <w:t>同步</w:t>
              </w:r>
            </w:ins>
            <w:ins w:id="214" w:author="ws吴尚" w:date="2015-03-27T13:43:00Z">
              <w:r w:rsidR="00744152">
                <w:rPr>
                  <w:rFonts w:ascii="微软雅黑" w:eastAsia="微软雅黑" w:hAnsi="微软雅黑" w:hint="eastAsia"/>
                </w:rPr>
                <w:t>周期</w:t>
              </w:r>
            </w:ins>
          </w:p>
        </w:tc>
        <w:tc>
          <w:tcPr>
            <w:tcW w:w="7088" w:type="dxa"/>
          </w:tcPr>
          <w:p w:rsidR="00A25EB4" w:rsidRDefault="00744152">
            <w:pPr>
              <w:pStyle w:val="a8"/>
              <w:numPr>
                <w:ilvl w:val="0"/>
                <w:numId w:val="43"/>
              </w:numPr>
              <w:ind w:firstLineChars="0"/>
              <w:rPr>
                <w:ins w:id="215" w:author="ws吴尚" w:date="2015-03-27T11:17:00Z"/>
                <w:rFonts w:ascii="微软雅黑" w:eastAsia="微软雅黑" w:hAnsi="微软雅黑"/>
              </w:rPr>
              <w:pPrChange w:id="216" w:author="ws吴尚" w:date="2015-03-27T13:34:00Z">
                <w:pPr>
                  <w:pStyle w:val="a8"/>
                  <w:numPr>
                    <w:numId w:val="42"/>
                  </w:numPr>
                  <w:ind w:left="360" w:firstLineChars="0" w:hanging="360"/>
                </w:pPr>
              </w:pPrChange>
            </w:pPr>
            <w:ins w:id="217" w:author="ws吴尚" w:date="2015-03-27T13:43:00Z">
              <w:r>
                <w:rPr>
                  <w:rFonts w:ascii="微软雅黑" w:eastAsia="微软雅黑" w:hAnsi="微软雅黑" w:hint="eastAsia"/>
                </w:rPr>
                <w:t>同步周期和方式待技术评估</w:t>
              </w:r>
            </w:ins>
          </w:p>
        </w:tc>
        <w:tc>
          <w:tcPr>
            <w:tcW w:w="1644" w:type="dxa"/>
          </w:tcPr>
          <w:p w:rsidR="00A25EB4" w:rsidRDefault="00A25EB4" w:rsidP="00F72A84">
            <w:pPr>
              <w:rPr>
                <w:ins w:id="218" w:author="ws吴尚" w:date="2015-03-27T11:17:00Z"/>
                <w:rFonts w:ascii="微软雅黑" w:eastAsia="微软雅黑" w:hAnsi="微软雅黑" w:cs="Arial"/>
                <w:kern w:val="0"/>
                <w:szCs w:val="21"/>
              </w:rPr>
            </w:pPr>
          </w:p>
        </w:tc>
      </w:tr>
    </w:tbl>
    <w:p w:rsidR="00E54EF4" w:rsidRDefault="00863FAE" w:rsidP="00467690">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t>列表页</w:t>
      </w:r>
      <w:bookmarkEnd w:id="78"/>
    </w:p>
    <w:p w:rsidR="00863FAE" w:rsidRDefault="00B00AF6" w:rsidP="00B00AF6">
      <w:pPr>
        <w:jc w:val="left"/>
      </w:pPr>
      <w:r>
        <w:t>L</w:t>
      </w:r>
      <w:r>
        <w:rPr>
          <w:rFonts w:hint="eastAsia"/>
        </w:rPr>
        <w:t>owfi</w:t>
      </w:r>
      <w:r>
        <w:rPr>
          <w:rFonts w:hint="eastAsia"/>
        </w:rPr>
        <w:t>：</w:t>
      </w:r>
    </w:p>
    <w:p w:rsidR="007E53B6" w:rsidDel="00240C50" w:rsidRDefault="00240C50" w:rsidP="00240C50">
      <w:pPr>
        <w:rPr>
          <w:del w:id="219" w:author="ws吴尚" w:date="2015-04-01T17:00:00Z"/>
        </w:rPr>
        <w:pPrChange w:id="220" w:author="ws吴尚" w:date="2015-04-01T17:02:00Z">
          <w:pPr>
            <w:jc w:val="left"/>
          </w:pPr>
        </w:pPrChange>
      </w:pPr>
      <w:ins w:id="221" w:author="ws吴尚" w:date="2015-04-01T17:01:00Z">
        <w:r>
          <w:fldChar w:fldCharType="begin"/>
        </w:r>
        <w:r>
          <w:instrText xml:space="preserve"> HYPERLINK "http://doc.ui.sh.ctriptravel.com/axure/%E5%9B%BD%E5%86%85%E9%85%92%E5%BA%97_%E5%86%9C%E5%AE%B6%E4%B9%90_xch/" \l "p=</w:instrText>
        </w:r>
        <w:r>
          <w:instrText>列表页</w:instrText>
        </w:r>
        <w:r>
          <w:instrText xml:space="preserve">" </w:instrText>
        </w:r>
        <w:r>
          <w:fldChar w:fldCharType="separate"/>
        </w:r>
        <w:r>
          <w:rPr>
            <w:rStyle w:val="a3"/>
          </w:rPr>
          <w:t>http://doc.ui.sh.ctriptravel.com/axure/%E5%9B%BD%E5%86%85%E9%85%92%E5%BA%97_%E5%86%9C%E5%AE%B6%E4%B9%90_xch/#p=</w:t>
        </w:r>
        <w:r>
          <w:rPr>
            <w:rStyle w:val="a3"/>
          </w:rPr>
          <w:t>列表页</w:t>
        </w:r>
        <w:r>
          <w:fldChar w:fldCharType="end"/>
        </w:r>
      </w:ins>
      <w:del w:id="222" w:author="ws吴尚" w:date="2015-04-01T17:00:00Z">
        <w:r w:rsidR="00863FAE" w:rsidRPr="00863FAE" w:rsidDel="00240C50">
          <w:rPr>
            <w:rFonts w:hint="eastAsia"/>
          </w:rPr>
          <w:delText>=</w:delText>
        </w:r>
        <w:r w:rsidR="00863FAE" w:rsidRPr="00863FAE" w:rsidDel="00240C50">
          <w:rPr>
            <w:rFonts w:hint="eastAsia"/>
          </w:rPr>
          <w:delText>列表页</w:delText>
        </w:r>
        <w:r w:rsidR="00863FAE" w:rsidRPr="00863FAE" w:rsidDel="00240C50">
          <w:rPr>
            <w:rFonts w:hint="eastAsia"/>
          </w:rPr>
          <w:delText>-h5</w:delText>
        </w:r>
      </w:del>
    </w:p>
    <w:p w:rsidR="00240C50" w:rsidRDefault="00240C50" w:rsidP="00240C50">
      <w:pPr>
        <w:jc w:val="left"/>
        <w:outlineLvl w:val="1"/>
        <w:rPr>
          <w:ins w:id="223" w:author="ws吴尚" w:date="2015-04-01T17:02:00Z"/>
          <w:rFonts w:ascii="微软雅黑" w:eastAsia="微软雅黑" w:hAnsi="微软雅黑" w:cs="Arial" w:hint="eastAsia"/>
          <w:b/>
          <w:sz w:val="28"/>
          <w:szCs w:val="28"/>
        </w:rPr>
        <w:pPrChange w:id="224" w:author="ws吴尚" w:date="2015-04-01T17:02:00Z">
          <w:pPr>
            <w:numPr>
              <w:ilvl w:val="1"/>
              <w:numId w:val="1"/>
            </w:numPr>
            <w:tabs>
              <w:tab w:val="num" w:pos="567"/>
            </w:tabs>
            <w:ind w:left="567" w:hanging="567"/>
            <w:jc w:val="left"/>
            <w:outlineLvl w:val="1"/>
          </w:pPr>
        </w:pPrChange>
      </w:pPr>
      <w:bookmarkStart w:id="225" w:name="_Toc415054910"/>
    </w:p>
    <w:p w:rsidR="00A00B3C" w:rsidRDefault="00A00B3C" w:rsidP="00A00B3C">
      <w:pPr>
        <w:numPr>
          <w:ilvl w:val="1"/>
          <w:numId w:val="1"/>
        </w:numPr>
        <w:jc w:val="left"/>
        <w:outlineLvl w:val="1"/>
        <w:rPr>
          <w:rFonts w:ascii="微软雅黑" w:eastAsia="微软雅黑" w:hAnsi="微软雅黑" w:cs="Arial"/>
          <w:b/>
          <w:sz w:val="28"/>
          <w:szCs w:val="28"/>
        </w:rPr>
      </w:pPr>
      <w:r>
        <w:rPr>
          <w:rFonts w:ascii="微软雅黑" w:eastAsia="微软雅黑" w:hAnsi="微软雅黑" w:cs="Arial" w:hint="eastAsia"/>
          <w:b/>
          <w:sz w:val="28"/>
          <w:szCs w:val="28"/>
        </w:rPr>
        <w:t>概述</w:t>
      </w:r>
      <w:bookmarkEnd w:id="2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A00B3C" w:rsidTr="00C91EF2">
        <w:tc>
          <w:tcPr>
            <w:tcW w:w="1384" w:type="dxa"/>
            <w:shd w:val="clear" w:color="auto" w:fill="CCCCCC"/>
          </w:tcPr>
          <w:p w:rsidR="00A00B3C" w:rsidRDefault="00A00B3C" w:rsidP="00C91EF2">
            <w:pPr>
              <w:rPr>
                <w:rFonts w:ascii="微软雅黑" w:eastAsia="微软雅黑" w:hAnsi="微软雅黑" w:cs="Arial"/>
                <w:b/>
                <w:szCs w:val="21"/>
              </w:rPr>
            </w:pPr>
          </w:p>
        </w:tc>
        <w:tc>
          <w:tcPr>
            <w:tcW w:w="7088" w:type="dxa"/>
            <w:shd w:val="clear" w:color="auto" w:fill="CCCCCC"/>
          </w:tcPr>
          <w:p w:rsidR="00A00B3C" w:rsidRDefault="00A00B3C" w:rsidP="00C91EF2">
            <w:pPr>
              <w:rPr>
                <w:rFonts w:ascii="微软雅黑" w:eastAsia="微软雅黑" w:hAnsi="微软雅黑" w:cs="Arial"/>
                <w:b/>
                <w:szCs w:val="21"/>
              </w:rPr>
            </w:pPr>
          </w:p>
        </w:tc>
        <w:tc>
          <w:tcPr>
            <w:tcW w:w="1644" w:type="dxa"/>
            <w:shd w:val="clear" w:color="auto" w:fill="CCCCCC"/>
          </w:tcPr>
          <w:p w:rsidR="00A00B3C" w:rsidRDefault="00E72F87" w:rsidP="00C91EF2">
            <w:pPr>
              <w:rPr>
                <w:rFonts w:ascii="微软雅黑" w:eastAsia="微软雅黑" w:hAnsi="微软雅黑" w:cs="Arial"/>
                <w:b/>
                <w:szCs w:val="21"/>
              </w:rPr>
            </w:pPr>
            <w:ins w:id="226" w:author="ws吴尚" w:date="2015-04-01T14:42:00Z">
              <w:r>
                <w:rPr>
                  <w:rFonts w:ascii="微软雅黑" w:eastAsia="微软雅黑" w:hAnsi="微软雅黑" w:cs="Arial" w:hint="eastAsia"/>
                  <w:b/>
                  <w:szCs w:val="21"/>
                </w:rPr>
                <w:t>备注</w:t>
              </w:r>
            </w:ins>
          </w:p>
        </w:tc>
      </w:tr>
      <w:tr w:rsidR="00A00B3C" w:rsidTr="00C91EF2">
        <w:tc>
          <w:tcPr>
            <w:tcW w:w="1384" w:type="dxa"/>
          </w:tcPr>
          <w:p w:rsidR="00A00B3C" w:rsidRDefault="00A00B3C" w:rsidP="00C91EF2">
            <w:pPr>
              <w:jc w:val="left"/>
              <w:rPr>
                <w:rFonts w:ascii="微软雅黑" w:eastAsia="微软雅黑" w:hAnsi="微软雅黑"/>
              </w:rPr>
            </w:pPr>
            <w:r>
              <w:rPr>
                <w:rFonts w:ascii="微软雅黑" w:eastAsia="微软雅黑" w:hAnsi="微软雅黑" w:hint="eastAsia"/>
              </w:rPr>
              <w:t>概述</w:t>
            </w:r>
          </w:p>
        </w:tc>
        <w:tc>
          <w:tcPr>
            <w:tcW w:w="7088" w:type="dxa"/>
          </w:tcPr>
          <w:p w:rsidR="00A00B3C" w:rsidRDefault="00A00B3C" w:rsidP="0071555C">
            <w:pPr>
              <w:pStyle w:val="a8"/>
              <w:numPr>
                <w:ilvl w:val="0"/>
                <w:numId w:val="31"/>
              </w:numPr>
              <w:ind w:firstLineChars="0"/>
              <w:rPr>
                <w:ins w:id="227" w:author="ws吴尚" w:date="2015-03-30T17:26:00Z"/>
                <w:rFonts w:ascii="微软雅黑" w:eastAsia="微软雅黑" w:hAnsi="微软雅黑"/>
              </w:rPr>
            </w:pPr>
            <w:r w:rsidRPr="008D15B2">
              <w:rPr>
                <w:rFonts w:ascii="微软雅黑" w:eastAsia="微软雅黑" w:hAnsi="微软雅黑" w:hint="eastAsia"/>
              </w:rPr>
              <w:t>默认读取用户当前位置</w:t>
            </w:r>
            <w:ins w:id="228" w:author="ws吴尚" w:date="2015-04-01T14:38:00Z">
              <w:r w:rsidR="00E72F87">
                <w:rPr>
                  <w:rFonts w:ascii="微软雅黑" w:eastAsia="微软雅黑" w:hAnsi="微软雅黑" w:hint="eastAsia"/>
                </w:rPr>
                <w:t>（显示定位中的loading）</w:t>
              </w:r>
            </w:ins>
            <w:r w:rsidRPr="008D15B2">
              <w:rPr>
                <w:rFonts w:ascii="微软雅黑" w:eastAsia="微软雅黑" w:hAnsi="微软雅黑" w:hint="eastAsia"/>
              </w:rPr>
              <w:t>，</w:t>
            </w:r>
            <w:r w:rsidR="00590C8F" w:rsidRPr="008D15B2">
              <w:rPr>
                <w:rFonts w:ascii="微软雅黑" w:eastAsia="微软雅黑" w:hAnsi="微软雅黑" w:hint="eastAsia"/>
              </w:rPr>
              <w:t>如果读取成功，则</w:t>
            </w:r>
            <w:r w:rsidRPr="008D15B2">
              <w:rPr>
                <w:rFonts w:ascii="微软雅黑" w:eastAsia="微软雅黑" w:hAnsi="微软雅黑" w:hint="eastAsia"/>
              </w:rPr>
              <w:t>选择用户所在当前城市，查询当前位置附近的农家乐，</w:t>
            </w:r>
            <w:r w:rsidR="002D6875" w:rsidRPr="008D15B2">
              <w:rPr>
                <w:rFonts w:ascii="微软雅黑" w:eastAsia="微软雅黑" w:hAnsi="微软雅黑" w:hint="eastAsia"/>
              </w:rPr>
              <w:t>选择“离我距离”</w:t>
            </w:r>
            <w:r w:rsidR="00D41403">
              <w:rPr>
                <w:rFonts w:ascii="微软雅黑" w:eastAsia="微软雅黑" w:hAnsi="微软雅黑" w:hint="eastAsia"/>
              </w:rPr>
              <w:t>排序；如果读取失败，则出现提示</w:t>
            </w:r>
            <w:ins w:id="229" w:author="ws吴尚" w:date="2015-03-26T16:48:00Z">
              <w:r w:rsidR="0071555C">
                <w:rPr>
                  <w:rFonts w:ascii="微软雅黑" w:eastAsia="微软雅黑" w:hAnsi="微软雅黑" w:hint="eastAsia"/>
                </w:rPr>
                <w:t>如下图</w:t>
              </w:r>
            </w:ins>
            <w:r w:rsidR="00D41403">
              <w:rPr>
                <w:rFonts w:ascii="微软雅黑" w:eastAsia="微软雅黑" w:hAnsi="微软雅黑" w:hint="eastAsia"/>
              </w:rPr>
              <w:t>浮层</w:t>
            </w:r>
            <w:ins w:id="230" w:author="ws吴尚" w:date="2015-03-26T16:48:00Z">
              <w:r w:rsidR="0071555C" w:rsidDel="0071555C">
                <w:rPr>
                  <w:rFonts w:ascii="微软雅黑" w:eastAsia="微软雅黑" w:hAnsi="微软雅黑" w:hint="eastAsia"/>
                </w:rPr>
                <w:t xml:space="preserve"> </w:t>
              </w:r>
            </w:ins>
            <w:del w:id="231" w:author="ws吴尚" w:date="2015-03-26T16:47:00Z">
              <w:r w:rsidR="00D41403" w:rsidDel="0071555C">
                <w:rPr>
                  <w:rFonts w:ascii="微软雅黑" w:eastAsia="微软雅黑" w:hAnsi="微软雅黑" w:hint="eastAsia"/>
                </w:rPr>
                <w:delText>“”</w:delText>
              </w:r>
            </w:del>
            <w:ins w:id="232" w:author="ws吴尚" w:date="2015-03-26T16:48:00Z">
              <w:r w:rsidR="0071555C">
                <w:rPr>
                  <w:rFonts w:ascii="微软雅黑" w:eastAsia="微软雅黑" w:hAnsi="微软雅黑" w:hint="eastAsia"/>
                </w:rPr>
                <w:t>。如果用户选择</w:t>
              </w:r>
              <w:r w:rsidR="0071555C">
                <w:rPr>
                  <w:rFonts w:ascii="微软雅黑" w:eastAsia="微软雅黑" w:hAnsi="微软雅黑"/>
                </w:rPr>
                <w:t>”</w:t>
              </w:r>
              <w:r w:rsidR="0071555C">
                <w:rPr>
                  <w:rFonts w:ascii="微软雅黑" w:eastAsia="微软雅黑" w:hAnsi="微软雅黑" w:hint="eastAsia"/>
                </w:rPr>
                <w:t>选择城市</w:t>
              </w:r>
              <w:r w:rsidR="0071555C">
                <w:rPr>
                  <w:rFonts w:ascii="微软雅黑" w:eastAsia="微软雅黑" w:hAnsi="微软雅黑"/>
                </w:rPr>
                <w:t>”</w:t>
              </w:r>
              <w:r w:rsidR="0071555C">
                <w:rPr>
                  <w:rFonts w:ascii="微软雅黑" w:eastAsia="微软雅黑" w:hAnsi="微软雅黑" w:hint="eastAsia"/>
                </w:rPr>
                <w:t>则进入城市选择页面。如果</w:t>
              </w:r>
            </w:ins>
            <w:ins w:id="233" w:author="ws吴尚" w:date="2015-03-26T16:49:00Z">
              <w:r w:rsidR="0071555C">
                <w:rPr>
                  <w:rFonts w:ascii="微软雅黑" w:eastAsia="微软雅黑" w:hAnsi="微软雅黑" w:hint="eastAsia"/>
                </w:rPr>
                <w:t>点击“知道了”就</w:t>
              </w:r>
            </w:ins>
            <w:ins w:id="234" w:author="ws吴尚" w:date="2015-03-26T16:55:00Z">
              <w:r w:rsidR="0071555C">
                <w:rPr>
                  <w:rFonts w:ascii="微软雅黑" w:eastAsia="微软雅黑" w:hAnsi="微软雅黑" w:hint="eastAsia"/>
                </w:rPr>
                <w:t>不操作。</w:t>
              </w:r>
            </w:ins>
          </w:p>
          <w:p w:rsidR="00CC1170" w:rsidRDefault="00CC1170">
            <w:pPr>
              <w:pStyle w:val="a8"/>
              <w:ind w:left="360" w:firstLineChars="0" w:firstLine="0"/>
              <w:rPr>
                <w:ins w:id="235" w:author="ws吴尚" w:date="2015-03-26T16:48:00Z"/>
                <w:rFonts w:ascii="微软雅黑" w:eastAsia="微软雅黑" w:hAnsi="微软雅黑"/>
              </w:rPr>
              <w:pPrChange w:id="236" w:author="ws吴尚" w:date="2015-03-30T17:27:00Z">
                <w:pPr>
                  <w:pStyle w:val="a8"/>
                  <w:numPr>
                    <w:numId w:val="31"/>
                  </w:numPr>
                  <w:ind w:left="360" w:firstLineChars="0" w:hanging="360"/>
                </w:pPr>
              </w:pPrChange>
            </w:pPr>
          </w:p>
          <w:p w:rsidR="0071555C" w:rsidRPr="00717D35" w:rsidRDefault="0071555C">
            <w:pPr>
              <w:pStyle w:val="a8"/>
              <w:ind w:left="360" w:firstLineChars="0" w:firstLine="0"/>
              <w:rPr>
                <w:rFonts w:ascii="微软雅黑" w:eastAsia="微软雅黑" w:hAnsi="微软雅黑"/>
              </w:rPr>
              <w:pPrChange w:id="237" w:author="ws吴尚" w:date="2015-03-26T16:48:00Z">
                <w:pPr>
                  <w:pStyle w:val="a8"/>
                  <w:numPr>
                    <w:numId w:val="31"/>
                  </w:numPr>
                  <w:ind w:left="360" w:firstLineChars="0" w:hanging="360"/>
                </w:pPr>
              </w:pPrChange>
            </w:pPr>
            <w:ins w:id="238" w:author="ws吴尚" w:date="2015-03-26T16:48:00Z">
              <w:r>
                <w:rPr>
                  <w:noProof/>
                </w:rPr>
                <w:drawing>
                  <wp:inline distT="0" distB="0" distL="0" distR="0" wp14:anchorId="541AF3AC" wp14:editId="2902DDA9">
                    <wp:extent cx="2771775" cy="1466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1775" cy="1466850"/>
                            </a:xfrm>
                            <a:prstGeom prst="rect">
                              <a:avLst/>
                            </a:prstGeom>
                          </pic:spPr>
                        </pic:pic>
                      </a:graphicData>
                    </a:graphic>
                  </wp:inline>
                </w:drawing>
              </w:r>
            </w:ins>
          </w:p>
        </w:tc>
        <w:tc>
          <w:tcPr>
            <w:tcW w:w="1644" w:type="dxa"/>
          </w:tcPr>
          <w:p w:rsidR="00A00B3C" w:rsidRDefault="00A00B3C" w:rsidP="00C91EF2">
            <w:pPr>
              <w:rPr>
                <w:ins w:id="239" w:author="ws吴尚" w:date="2015-03-30T17:26:00Z"/>
                <w:rFonts w:ascii="微软雅黑" w:eastAsia="微软雅黑" w:hAnsi="微软雅黑" w:cs="Arial"/>
                <w:kern w:val="0"/>
                <w:szCs w:val="21"/>
              </w:rPr>
            </w:pPr>
          </w:p>
          <w:p w:rsidR="00CC1170" w:rsidRDefault="00CC1170" w:rsidP="00C91EF2">
            <w:pPr>
              <w:rPr>
                <w:ins w:id="240" w:author="ws吴尚" w:date="2015-04-01T14:37:00Z"/>
                <w:rFonts w:ascii="微软雅黑" w:eastAsia="微软雅黑" w:hAnsi="微软雅黑" w:cs="Arial"/>
                <w:kern w:val="0"/>
                <w:szCs w:val="21"/>
              </w:rPr>
            </w:pPr>
            <w:ins w:id="241" w:author="ws吴尚" w:date="2015-03-30T17:26:00Z">
              <w:r>
                <w:rPr>
                  <w:rFonts w:ascii="微软雅黑" w:eastAsia="微软雅黑" w:hAnsi="微软雅黑" w:cs="Arial" w:hint="eastAsia"/>
                  <w:kern w:val="0"/>
                  <w:szCs w:val="21"/>
                </w:rPr>
                <w:t>不需要海外</w:t>
              </w:r>
            </w:ins>
            <w:ins w:id="242" w:author="ws吴尚" w:date="2015-04-01T14:37:00Z">
              <w:r w:rsidR="00E72F87">
                <w:rPr>
                  <w:rFonts w:ascii="微软雅黑" w:eastAsia="微软雅黑" w:hAnsi="微软雅黑" w:cs="Arial" w:hint="eastAsia"/>
                  <w:kern w:val="0"/>
                  <w:szCs w:val="21"/>
                </w:rPr>
                <w:t>的定位结果；</w:t>
              </w:r>
            </w:ins>
          </w:p>
          <w:p w:rsidR="00E72F87" w:rsidRPr="00877A85" w:rsidRDefault="00877A85">
            <w:pPr>
              <w:rPr>
                <w:rFonts w:ascii="微软雅黑" w:eastAsia="微软雅黑" w:hAnsi="微软雅黑" w:cs="Arial"/>
                <w:kern w:val="0"/>
                <w:szCs w:val="21"/>
              </w:rPr>
            </w:pPr>
            <w:ins w:id="243" w:author="ws吴尚" w:date="2015-04-01T14:53:00Z">
              <w:r w:rsidRPr="00877A85">
                <w:rPr>
                  <w:rFonts w:ascii="微软雅黑" w:eastAsia="微软雅黑" w:hAnsi="微软雅黑" w:cs="Arial" w:hint="eastAsia"/>
                  <w:kern w:val="0"/>
                  <w:szCs w:val="21"/>
                </w:rPr>
                <w:t>定位失败超时为10s，10s链接不上的话，就出定位失败的提示。</w:t>
              </w:r>
            </w:ins>
          </w:p>
        </w:tc>
      </w:tr>
      <w:tr w:rsidR="00590C8F" w:rsidTr="00C91EF2">
        <w:tc>
          <w:tcPr>
            <w:tcW w:w="1384" w:type="dxa"/>
          </w:tcPr>
          <w:p w:rsidR="00590C8F" w:rsidRDefault="00590C8F" w:rsidP="00590C8F">
            <w:pPr>
              <w:jc w:val="left"/>
              <w:rPr>
                <w:rFonts w:ascii="微软雅黑" w:eastAsia="微软雅黑" w:hAnsi="微软雅黑"/>
              </w:rPr>
            </w:pPr>
            <w:r>
              <w:rPr>
                <w:rFonts w:ascii="微软雅黑" w:eastAsia="微软雅黑" w:hAnsi="微软雅黑" w:hint="eastAsia"/>
              </w:rPr>
              <w:t>查询结果</w:t>
            </w:r>
          </w:p>
        </w:tc>
        <w:tc>
          <w:tcPr>
            <w:tcW w:w="7088" w:type="dxa"/>
          </w:tcPr>
          <w:p w:rsidR="00AE527C" w:rsidRDefault="00AE527C" w:rsidP="00AE527C">
            <w:pPr>
              <w:pStyle w:val="a8"/>
              <w:numPr>
                <w:ilvl w:val="0"/>
                <w:numId w:val="37"/>
              </w:numPr>
              <w:ind w:firstLineChars="0"/>
              <w:rPr>
                <w:rFonts w:ascii="微软雅黑" w:eastAsia="微软雅黑" w:hAnsi="微软雅黑"/>
              </w:rPr>
            </w:pPr>
            <w:r>
              <w:rPr>
                <w:rFonts w:ascii="微软雅黑" w:eastAsia="微软雅黑" w:hAnsi="微软雅黑" w:hint="eastAsia"/>
              </w:rPr>
              <w:t>只要某一农家乐下有一个可订房型或者有效团购产品，则该农家乐就出现在查询结果中。</w:t>
            </w:r>
          </w:p>
          <w:p w:rsidR="00AE527C" w:rsidRDefault="00AE527C" w:rsidP="00AE527C">
            <w:pPr>
              <w:pStyle w:val="a8"/>
              <w:numPr>
                <w:ilvl w:val="0"/>
                <w:numId w:val="32"/>
              </w:numPr>
              <w:ind w:firstLineChars="0"/>
              <w:rPr>
                <w:rFonts w:ascii="微软雅黑" w:eastAsia="微软雅黑" w:hAnsi="微软雅黑"/>
              </w:rPr>
            </w:pPr>
            <w:r>
              <w:rPr>
                <w:rFonts w:ascii="微软雅黑" w:eastAsia="微软雅黑" w:hAnsi="微软雅黑" w:hint="eastAsia"/>
              </w:rPr>
              <w:t>可订房型：默认</w:t>
            </w:r>
            <w:r w:rsidRPr="00590C8F">
              <w:rPr>
                <w:rFonts w:ascii="微软雅黑" w:eastAsia="微软雅黑" w:hAnsi="微软雅黑" w:hint="eastAsia"/>
              </w:rPr>
              <w:t>入住时间</w:t>
            </w:r>
            <w:r>
              <w:rPr>
                <w:rFonts w:ascii="微软雅黑" w:eastAsia="微软雅黑" w:hAnsi="微软雅黑" w:hint="eastAsia"/>
              </w:rPr>
              <w:t>为</w:t>
            </w:r>
            <w:r w:rsidRPr="00590C8F">
              <w:rPr>
                <w:rFonts w:ascii="微软雅黑" w:eastAsia="微软雅黑" w:hAnsi="微软雅黑" w:hint="eastAsia"/>
              </w:rPr>
              <w:t>未来最近的一个周六，住一晚。</w:t>
            </w:r>
            <w:r>
              <w:rPr>
                <w:rFonts w:ascii="微软雅黑" w:eastAsia="微软雅黑" w:hAnsi="微软雅黑" w:hint="eastAsia"/>
              </w:rPr>
              <w:t>入离时间内可订有价格的农家乐房型。</w:t>
            </w:r>
          </w:p>
          <w:p w:rsidR="00FB58A7" w:rsidRDefault="00AE527C" w:rsidP="005A7100">
            <w:pPr>
              <w:pStyle w:val="a8"/>
              <w:numPr>
                <w:ilvl w:val="0"/>
                <w:numId w:val="32"/>
              </w:numPr>
              <w:ind w:firstLineChars="0"/>
              <w:rPr>
                <w:ins w:id="244" w:author="ws吴尚" w:date="2015-04-01T15:29:00Z"/>
                <w:rFonts w:ascii="微软雅黑" w:eastAsia="微软雅黑" w:hAnsi="微软雅黑"/>
              </w:rPr>
            </w:pPr>
            <w:r w:rsidRPr="00FB58A7">
              <w:rPr>
                <w:rFonts w:ascii="微软雅黑" w:eastAsia="微软雅黑" w:hAnsi="微软雅黑" w:hint="eastAsia"/>
              </w:rPr>
              <w:t>团购产品：</w:t>
            </w:r>
            <w:r w:rsidR="00335C4A" w:rsidRPr="005B3A7A">
              <w:rPr>
                <w:rFonts w:ascii="微软雅黑" w:eastAsia="微软雅黑" w:hAnsi="微软雅黑" w:hint="eastAsia"/>
                <w:color w:val="FF0000"/>
              </w:rPr>
              <w:t>当前时间在其售卖有效期内，</w:t>
            </w:r>
            <w:r w:rsidR="00335C4A">
              <w:rPr>
                <w:rFonts w:ascii="微软雅黑" w:eastAsia="微软雅黑" w:hAnsi="微软雅黑" w:hint="eastAsia"/>
              </w:rPr>
              <w:t>并且</w:t>
            </w:r>
            <w:r w:rsidRPr="00FB58A7">
              <w:rPr>
                <w:rFonts w:ascii="微软雅黑" w:eastAsia="微软雅黑" w:hAnsi="微软雅黑" w:hint="eastAsia"/>
              </w:rPr>
              <w:t>未来最近的一个周六在其</w:t>
            </w:r>
            <w:r w:rsidR="00335C4A">
              <w:rPr>
                <w:rFonts w:ascii="微软雅黑" w:eastAsia="微软雅黑" w:hAnsi="微软雅黑" w:hint="eastAsia"/>
              </w:rPr>
              <w:t>使用</w:t>
            </w:r>
            <w:r w:rsidRPr="00FB58A7">
              <w:rPr>
                <w:rFonts w:ascii="微软雅黑" w:eastAsia="微软雅黑" w:hAnsi="微软雅黑" w:hint="eastAsia"/>
              </w:rPr>
              <w:t>有效期内的产品</w:t>
            </w:r>
            <w:ins w:id="245" w:author="ws吴尚" w:date="2015-03-30T17:33:00Z">
              <w:r w:rsidR="0015225D">
                <w:rPr>
                  <w:rFonts w:ascii="微软雅黑" w:eastAsia="微软雅黑" w:hAnsi="微软雅黑" w:hint="eastAsia"/>
                </w:rPr>
                <w:t>。</w:t>
              </w:r>
            </w:ins>
          </w:p>
          <w:p w:rsidR="00840467" w:rsidRDefault="00840467">
            <w:pPr>
              <w:pStyle w:val="a8"/>
              <w:numPr>
                <w:ilvl w:val="0"/>
                <w:numId w:val="37"/>
              </w:numPr>
              <w:ind w:firstLineChars="0"/>
              <w:rPr>
                <w:ins w:id="246" w:author="ws吴尚" w:date="2015-04-01T15:31:00Z"/>
                <w:rFonts w:ascii="微软雅黑" w:eastAsia="微软雅黑" w:hAnsi="微软雅黑"/>
              </w:rPr>
              <w:pPrChange w:id="247" w:author="ws吴尚" w:date="2015-04-01T15:29:00Z">
                <w:pPr>
                  <w:pStyle w:val="a8"/>
                  <w:numPr>
                    <w:numId w:val="32"/>
                  </w:numPr>
                  <w:ind w:left="780" w:firstLineChars="0" w:hanging="420"/>
                </w:pPr>
              </w:pPrChange>
            </w:pPr>
            <w:ins w:id="248" w:author="ws吴尚" w:date="2015-04-01T15:29:00Z">
              <w:r>
                <w:rPr>
                  <w:rFonts w:ascii="微软雅黑" w:eastAsia="微软雅黑" w:hAnsi="微软雅黑" w:hint="eastAsia"/>
                </w:rPr>
                <w:t>按照当前位置搜索</w:t>
              </w:r>
            </w:ins>
            <w:ins w:id="249" w:author="ws吴尚" w:date="2015-04-01T15:30:00Z">
              <w:r>
                <w:rPr>
                  <w:rFonts w:ascii="微软雅黑" w:eastAsia="微软雅黑" w:hAnsi="微软雅黑" w:hint="eastAsia"/>
                </w:rPr>
                <w:t>时，</w:t>
              </w:r>
            </w:ins>
            <w:ins w:id="250" w:author="ws吴尚" w:date="2015-04-01T15:32:00Z">
              <w:r>
                <w:rPr>
                  <w:rFonts w:ascii="微软雅黑" w:eastAsia="微软雅黑" w:hAnsi="微软雅黑" w:hint="eastAsia"/>
                </w:rPr>
                <w:t>结果为</w:t>
              </w:r>
            </w:ins>
            <w:ins w:id="251" w:author="ws吴尚" w:date="2015-04-01T15:30:00Z">
              <w:r>
                <w:rPr>
                  <w:rFonts w:ascii="微软雅黑" w:eastAsia="微软雅黑" w:hAnsi="微软雅黑" w:hint="eastAsia"/>
                </w:rPr>
                <w:t>跨城市搜索</w:t>
              </w:r>
            </w:ins>
            <w:ins w:id="252" w:author="ws吴尚" w:date="2015-04-01T15:31:00Z">
              <w:r>
                <w:rPr>
                  <w:rFonts w:ascii="微软雅黑" w:eastAsia="微软雅黑" w:hAnsi="微软雅黑" w:hint="eastAsia"/>
                </w:rPr>
                <w:t>位置10km周围农家乐。</w:t>
              </w:r>
            </w:ins>
          </w:p>
          <w:p w:rsidR="00840467" w:rsidRPr="00840467" w:rsidRDefault="00840467">
            <w:pPr>
              <w:pStyle w:val="a8"/>
              <w:numPr>
                <w:ilvl w:val="0"/>
                <w:numId w:val="37"/>
              </w:numPr>
              <w:ind w:firstLineChars="0"/>
              <w:rPr>
                <w:rFonts w:ascii="微软雅黑" w:eastAsia="微软雅黑" w:hAnsi="微软雅黑"/>
                <w:rPrChange w:id="253" w:author="ws吴尚" w:date="2015-04-01T15:29:00Z">
                  <w:rPr/>
                </w:rPrChange>
              </w:rPr>
              <w:pPrChange w:id="254" w:author="ws吴尚" w:date="2015-04-01T15:32:00Z">
                <w:pPr>
                  <w:pStyle w:val="a8"/>
                  <w:numPr>
                    <w:numId w:val="32"/>
                  </w:numPr>
                  <w:ind w:left="780" w:firstLineChars="0" w:hanging="420"/>
                </w:pPr>
              </w:pPrChange>
            </w:pPr>
            <w:ins w:id="255" w:author="ws吴尚" w:date="2015-04-01T15:32:00Z">
              <w:r>
                <w:rPr>
                  <w:rFonts w:ascii="微软雅黑" w:eastAsia="微软雅黑" w:hAnsi="微软雅黑" w:hint="eastAsia"/>
                </w:rPr>
                <w:t>按照某城市搜索时，结果为城市下所有农家乐</w:t>
              </w:r>
            </w:ins>
          </w:p>
        </w:tc>
        <w:tc>
          <w:tcPr>
            <w:tcW w:w="1644" w:type="dxa"/>
          </w:tcPr>
          <w:p w:rsidR="00590C8F" w:rsidRDefault="00590C8F" w:rsidP="00C91EF2">
            <w:pPr>
              <w:rPr>
                <w:rFonts w:ascii="微软雅黑" w:eastAsia="微软雅黑" w:hAnsi="微软雅黑" w:cs="Arial"/>
                <w:kern w:val="0"/>
                <w:szCs w:val="21"/>
              </w:rPr>
            </w:pPr>
          </w:p>
        </w:tc>
      </w:tr>
    </w:tbl>
    <w:p w:rsidR="00C5759C" w:rsidRDefault="00D510C0" w:rsidP="00863FAE">
      <w:pPr>
        <w:numPr>
          <w:ilvl w:val="1"/>
          <w:numId w:val="1"/>
        </w:numPr>
        <w:jc w:val="left"/>
        <w:outlineLvl w:val="1"/>
        <w:rPr>
          <w:rFonts w:ascii="微软雅黑" w:eastAsia="微软雅黑" w:hAnsi="微软雅黑" w:cs="Arial"/>
          <w:b/>
          <w:sz w:val="28"/>
          <w:szCs w:val="28"/>
        </w:rPr>
      </w:pPr>
      <w:bookmarkStart w:id="256" w:name="_Toc415054911"/>
      <w:r>
        <w:rPr>
          <w:rFonts w:ascii="微软雅黑" w:eastAsia="微软雅黑" w:hAnsi="微软雅黑" w:cs="Arial" w:hint="eastAsia"/>
          <w:b/>
          <w:sz w:val="28"/>
          <w:szCs w:val="28"/>
        </w:rPr>
        <w:t>城市选择</w:t>
      </w:r>
      <w:r w:rsidR="00FE2535">
        <w:rPr>
          <w:rFonts w:ascii="微软雅黑" w:eastAsia="微软雅黑" w:hAnsi="微软雅黑" w:cs="Arial" w:hint="eastAsia"/>
          <w:b/>
          <w:sz w:val="28"/>
          <w:szCs w:val="28"/>
        </w:rPr>
        <w:t>页面</w:t>
      </w:r>
      <w:bookmarkEnd w:id="2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C9635B" w:rsidTr="00702F70">
        <w:tc>
          <w:tcPr>
            <w:tcW w:w="1384" w:type="dxa"/>
            <w:shd w:val="clear" w:color="auto" w:fill="CCCCCC"/>
          </w:tcPr>
          <w:p w:rsidR="00C9635B" w:rsidRDefault="00C9635B" w:rsidP="00702F70">
            <w:pPr>
              <w:rPr>
                <w:rFonts w:ascii="微软雅黑" w:eastAsia="微软雅黑" w:hAnsi="微软雅黑" w:cs="Arial"/>
                <w:b/>
                <w:szCs w:val="21"/>
              </w:rPr>
            </w:pPr>
          </w:p>
        </w:tc>
        <w:tc>
          <w:tcPr>
            <w:tcW w:w="7088" w:type="dxa"/>
            <w:shd w:val="clear" w:color="auto" w:fill="CCCCCC"/>
          </w:tcPr>
          <w:p w:rsidR="00C9635B" w:rsidRDefault="00C9635B" w:rsidP="00702F70">
            <w:pPr>
              <w:rPr>
                <w:rFonts w:ascii="微软雅黑" w:eastAsia="微软雅黑" w:hAnsi="微软雅黑" w:cs="Arial"/>
                <w:b/>
                <w:szCs w:val="21"/>
              </w:rPr>
            </w:pPr>
          </w:p>
        </w:tc>
        <w:tc>
          <w:tcPr>
            <w:tcW w:w="1644" w:type="dxa"/>
            <w:shd w:val="clear" w:color="auto" w:fill="CCCCCC"/>
          </w:tcPr>
          <w:p w:rsidR="00C9635B" w:rsidRDefault="00C9635B" w:rsidP="00702F70">
            <w:pPr>
              <w:rPr>
                <w:rFonts w:ascii="微软雅黑" w:eastAsia="微软雅黑" w:hAnsi="微软雅黑" w:cs="Arial"/>
                <w:b/>
                <w:szCs w:val="21"/>
              </w:rPr>
            </w:pPr>
          </w:p>
        </w:tc>
      </w:tr>
      <w:tr w:rsidR="00BC2F29" w:rsidTr="00702F70">
        <w:tc>
          <w:tcPr>
            <w:tcW w:w="1384" w:type="dxa"/>
          </w:tcPr>
          <w:p w:rsidR="00BC2F29" w:rsidRDefault="00FE2535" w:rsidP="00587C0B">
            <w:pPr>
              <w:jc w:val="left"/>
              <w:rPr>
                <w:rFonts w:ascii="微软雅黑" w:eastAsia="微软雅黑" w:hAnsi="微软雅黑"/>
              </w:rPr>
            </w:pPr>
            <w:r>
              <w:rPr>
                <w:rFonts w:ascii="微软雅黑" w:eastAsia="微软雅黑" w:hAnsi="微软雅黑" w:hint="eastAsia"/>
              </w:rPr>
              <w:t>入口</w:t>
            </w:r>
          </w:p>
        </w:tc>
        <w:tc>
          <w:tcPr>
            <w:tcW w:w="7088" w:type="dxa"/>
          </w:tcPr>
          <w:p w:rsidR="00BC2F29" w:rsidRDefault="00717D35" w:rsidP="00717D35">
            <w:pPr>
              <w:rPr>
                <w:rFonts w:ascii="微软雅黑" w:eastAsia="微软雅黑" w:hAnsi="微软雅黑"/>
              </w:rPr>
            </w:pPr>
            <w:r>
              <w:rPr>
                <w:rFonts w:ascii="微软雅黑" w:eastAsia="微软雅黑" w:hAnsi="微软雅黑" w:hint="eastAsia"/>
              </w:rPr>
              <w:t>点击</w:t>
            </w:r>
            <w:r w:rsidR="00FE2535">
              <w:rPr>
                <w:rFonts w:ascii="微软雅黑" w:eastAsia="微软雅黑" w:hAnsi="微软雅黑" w:hint="eastAsia"/>
              </w:rPr>
              <w:t>农家乐列表页的头部城市名称，进入城市选择页面</w:t>
            </w:r>
          </w:p>
          <w:p w:rsidR="00FE2535" w:rsidRPr="00717D35" w:rsidRDefault="008B57DB" w:rsidP="00717D35">
            <w:pPr>
              <w:rPr>
                <w:rFonts w:ascii="微软雅黑" w:eastAsia="微软雅黑" w:hAnsi="微软雅黑"/>
              </w:rPr>
            </w:pPr>
            <w:r>
              <w:rPr>
                <w:noProof/>
              </w:rPr>
              <w:drawing>
                <wp:inline distT="0" distB="0" distL="0" distR="0" wp14:anchorId="10AAF9AE" wp14:editId="0A3944C2">
                  <wp:extent cx="1847850" cy="28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7850" cy="285750"/>
                          </a:xfrm>
                          <a:prstGeom prst="rect">
                            <a:avLst/>
                          </a:prstGeom>
                        </pic:spPr>
                      </pic:pic>
                    </a:graphicData>
                  </a:graphic>
                </wp:inline>
              </w:drawing>
            </w:r>
          </w:p>
        </w:tc>
        <w:tc>
          <w:tcPr>
            <w:tcW w:w="1644" w:type="dxa"/>
          </w:tcPr>
          <w:p w:rsidR="00BC2F29" w:rsidRDefault="00BC2F29" w:rsidP="00130617">
            <w:pPr>
              <w:rPr>
                <w:rFonts w:ascii="微软雅黑" w:eastAsia="微软雅黑" w:hAnsi="微软雅黑" w:cs="Arial"/>
                <w:kern w:val="0"/>
                <w:szCs w:val="21"/>
              </w:rPr>
            </w:pPr>
          </w:p>
        </w:tc>
      </w:tr>
      <w:tr w:rsidR="00FE2535" w:rsidTr="00702F70">
        <w:tc>
          <w:tcPr>
            <w:tcW w:w="1384" w:type="dxa"/>
          </w:tcPr>
          <w:p w:rsidR="00FE2535" w:rsidRDefault="00094B19" w:rsidP="00587C0B">
            <w:pPr>
              <w:jc w:val="left"/>
              <w:rPr>
                <w:rFonts w:ascii="微软雅黑" w:eastAsia="微软雅黑" w:hAnsi="微软雅黑"/>
              </w:rPr>
            </w:pPr>
            <w:r>
              <w:rPr>
                <w:rFonts w:ascii="微软雅黑" w:eastAsia="微软雅黑" w:hAnsi="微软雅黑" w:hint="eastAsia"/>
              </w:rPr>
              <w:lastRenderedPageBreak/>
              <w:t>数据</w:t>
            </w:r>
          </w:p>
        </w:tc>
        <w:tc>
          <w:tcPr>
            <w:tcW w:w="7088" w:type="dxa"/>
          </w:tcPr>
          <w:p w:rsidR="007040BA" w:rsidRDefault="007040BA" w:rsidP="00DB7F00">
            <w:pPr>
              <w:pStyle w:val="a8"/>
              <w:numPr>
                <w:ilvl w:val="0"/>
                <w:numId w:val="2"/>
              </w:numPr>
              <w:ind w:firstLineChars="0"/>
              <w:rPr>
                <w:ins w:id="257" w:author="ws吴尚" w:date="2015-03-31T14:40:00Z"/>
                <w:rFonts w:ascii="微软雅黑" w:eastAsia="微软雅黑" w:hAnsi="微软雅黑"/>
              </w:rPr>
            </w:pPr>
            <w:bookmarkStart w:id="258" w:name="OLE_LINK10"/>
            <w:bookmarkStart w:id="259" w:name="OLE_LINK11"/>
            <w:ins w:id="260" w:author="ws吴尚" w:date="2015-03-31T14:39:00Z">
              <w:r>
                <w:rPr>
                  <w:rFonts w:ascii="微软雅黑" w:eastAsia="微软雅黑" w:hAnsi="微软雅黑" w:hint="eastAsia"/>
                </w:rPr>
                <w:t>使用现有的H5</w:t>
              </w:r>
            </w:ins>
            <w:ins w:id="261" w:author="ws吴尚" w:date="2015-03-31T14:40:00Z">
              <w:r>
                <w:rPr>
                  <w:rFonts w:ascii="微软雅黑" w:eastAsia="微软雅黑" w:hAnsi="微软雅黑" w:hint="eastAsia"/>
                </w:rPr>
                <w:t>城市选择页面</w:t>
              </w:r>
            </w:ins>
          </w:p>
          <w:p w:rsidR="007040BA" w:rsidRDefault="007040BA" w:rsidP="00DB7F00">
            <w:pPr>
              <w:pStyle w:val="a8"/>
              <w:numPr>
                <w:ilvl w:val="0"/>
                <w:numId w:val="2"/>
              </w:numPr>
              <w:ind w:firstLineChars="0"/>
              <w:rPr>
                <w:ins w:id="262" w:author="ws吴尚" w:date="2015-03-31T14:39:00Z"/>
                <w:rFonts w:ascii="微软雅黑" w:eastAsia="微软雅黑" w:hAnsi="微软雅黑"/>
              </w:rPr>
            </w:pPr>
            <w:ins w:id="263" w:author="ws吴尚" w:date="2015-03-31T14:40:00Z">
              <w:r>
                <w:rPr>
                  <w:rFonts w:ascii="微软雅黑" w:eastAsia="微软雅黑" w:hAnsi="微软雅黑" w:hint="eastAsia"/>
                </w:rPr>
                <w:t>如果选择某城市查询无结果的话，显示“</w:t>
              </w:r>
            </w:ins>
            <w:ins w:id="264" w:author="ws吴尚" w:date="2015-03-31T14:42:00Z">
              <w:r>
                <w:rPr>
                  <w:rFonts w:ascii="微软雅黑" w:eastAsia="微软雅黑" w:hAnsi="微软雅黑" w:hint="eastAsia"/>
                </w:rPr>
                <w:t>暂不支持查询本城市的农家乐</w:t>
              </w:r>
            </w:ins>
            <w:ins w:id="265" w:author="ws吴尚" w:date="2015-03-31T14:40:00Z">
              <w:r>
                <w:rPr>
                  <w:rFonts w:ascii="微软雅黑" w:eastAsia="微软雅黑" w:hAnsi="微软雅黑" w:hint="eastAsia"/>
                </w:rPr>
                <w:t>，</w:t>
              </w:r>
            </w:ins>
            <w:ins w:id="266" w:author="ws吴尚" w:date="2015-03-31T14:43:00Z">
              <w:r>
                <w:rPr>
                  <w:rFonts w:ascii="微软雅黑" w:eastAsia="微软雅黑" w:hAnsi="微软雅黑" w:hint="eastAsia"/>
                </w:rPr>
                <w:t>建议查找周围城市</w:t>
              </w:r>
            </w:ins>
            <w:ins w:id="267" w:author="ws吴尚" w:date="2015-03-31T14:40:00Z">
              <w:r>
                <w:rPr>
                  <w:rFonts w:ascii="微软雅黑" w:eastAsia="微软雅黑" w:hAnsi="微软雅黑" w:hint="eastAsia"/>
                </w:rPr>
                <w:t>”</w:t>
              </w:r>
            </w:ins>
          </w:p>
          <w:p w:rsidR="008B57DB" w:rsidDel="007040BA" w:rsidRDefault="008B57DB" w:rsidP="00DB7F00">
            <w:pPr>
              <w:pStyle w:val="a8"/>
              <w:numPr>
                <w:ilvl w:val="0"/>
                <w:numId w:val="2"/>
              </w:numPr>
              <w:ind w:firstLineChars="0"/>
              <w:rPr>
                <w:del w:id="268" w:author="ws吴尚" w:date="2015-03-31T14:40:00Z"/>
                <w:rFonts w:ascii="微软雅黑" w:eastAsia="微软雅黑" w:hAnsi="微软雅黑"/>
              </w:rPr>
            </w:pPr>
            <w:del w:id="269" w:author="ws吴尚" w:date="2015-03-31T14:40:00Z">
              <w:r w:rsidDel="007040BA">
                <w:rPr>
                  <w:rFonts w:ascii="微软雅黑" w:eastAsia="微软雅黑" w:hAnsi="微软雅黑" w:hint="eastAsia"/>
                </w:rPr>
                <w:delText>分为GPS定位，历史选择，然后A-Z的农家乐 3类</w:delText>
              </w:r>
            </w:del>
          </w:p>
          <w:bookmarkEnd w:id="258"/>
          <w:bookmarkEnd w:id="259"/>
          <w:p w:rsidR="00D43233" w:rsidDel="007040BA" w:rsidRDefault="008B57DB" w:rsidP="00DB7F00">
            <w:pPr>
              <w:pStyle w:val="a8"/>
              <w:numPr>
                <w:ilvl w:val="0"/>
                <w:numId w:val="33"/>
              </w:numPr>
              <w:ind w:firstLineChars="0"/>
              <w:rPr>
                <w:del w:id="270" w:author="ws吴尚" w:date="2015-03-31T14:40:00Z"/>
                <w:rFonts w:ascii="微软雅黑" w:eastAsia="微软雅黑" w:hAnsi="微软雅黑"/>
              </w:rPr>
            </w:pPr>
            <w:del w:id="271" w:author="ws吴尚" w:date="2015-03-31T14:40:00Z">
              <w:r w:rsidDel="007040BA">
                <w:rPr>
                  <w:rFonts w:ascii="微软雅黑" w:eastAsia="微软雅黑" w:hAnsi="微软雅黑" w:hint="eastAsia"/>
                </w:rPr>
                <w:delText>GPS定位：第一个显示为“我的位置”，选择则按照当前位置查询。第二个显示当前定位的城市。如果定位失败时，该分类不显示</w:delText>
              </w:r>
            </w:del>
          </w:p>
          <w:p w:rsidR="00D43233" w:rsidDel="007040BA" w:rsidRDefault="008B57DB" w:rsidP="00DB7F00">
            <w:pPr>
              <w:pStyle w:val="a8"/>
              <w:numPr>
                <w:ilvl w:val="0"/>
                <w:numId w:val="33"/>
              </w:numPr>
              <w:ind w:firstLineChars="0"/>
              <w:rPr>
                <w:del w:id="272" w:author="ws吴尚" w:date="2015-03-31T14:40:00Z"/>
                <w:rFonts w:ascii="微软雅黑" w:eastAsia="微软雅黑" w:hAnsi="微软雅黑"/>
              </w:rPr>
            </w:pPr>
            <w:del w:id="273" w:author="ws吴尚" w:date="2015-03-31T14:40:00Z">
              <w:r w:rsidRPr="00D43233" w:rsidDel="007040BA">
                <w:rPr>
                  <w:rFonts w:ascii="微软雅黑" w:eastAsia="微软雅黑" w:hAnsi="微软雅黑" w:hint="eastAsia"/>
                </w:rPr>
                <w:delText>历史选择：包括当前选择在内的，最新3次历史选择的城市。</w:delText>
              </w:r>
            </w:del>
          </w:p>
          <w:p w:rsidR="00EA1F5A" w:rsidRPr="00D43233" w:rsidDel="007040BA" w:rsidRDefault="008B57DB" w:rsidP="00DB7F00">
            <w:pPr>
              <w:pStyle w:val="a8"/>
              <w:numPr>
                <w:ilvl w:val="0"/>
                <w:numId w:val="33"/>
              </w:numPr>
              <w:ind w:firstLineChars="0"/>
              <w:rPr>
                <w:del w:id="274" w:author="ws吴尚" w:date="2015-03-31T14:40:00Z"/>
                <w:rFonts w:ascii="微软雅黑" w:eastAsia="微软雅黑" w:hAnsi="微软雅黑"/>
              </w:rPr>
            </w:pPr>
            <w:del w:id="275" w:author="ws吴尚" w:date="2015-03-31T14:40:00Z">
              <w:r w:rsidRPr="00D43233" w:rsidDel="007040BA">
                <w:rPr>
                  <w:rFonts w:ascii="微软雅黑" w:eastAsia="微软雅黑" w:hAnsi="微软雅黑" w:hint="eastAsia"/>
                </w:rPr>
                <w:delText>A-Z的城市只出有农家乐的城市</w:delText>
              </w:r>
              <w:r w:rsidR="00EA1F5A" w:rsidRPr="00D43233" w:rsidDel="007040BA">
                <w:rPr>
                  <w:rFonts w:ascii="微软雅黑" w:eastAsia="微软雅黑" w:hAnsi="微软雅黑" w:hint="eastAsia"/>
                </w:rPr>
                <w:delText>样式如下图，同现在h5酒店的城市选择页面</w:delText>
              </w:r>
            </w:del>
          </w:p>
          <w:p w:rsidR="00EA1F5A" w:rsidDel="007040BA" w:rsidRDefault="00D43233" w:rsidP="00DB7F00">
            <w:pPr>
              <w:pStyle w:val="a8"/>
              <w:numPr>
                <w:ilvl w:val="0"/>
                <w:numId w:val="2"/>
              </w:numPr>
              <w:ind w:firstLineChars="0"/>
              <w:rPr>
                <w:del w:id="276" w:author="ws吴尚" w:date="2015-03-31T14:40:00Z"/>
                <w:rFonts w:ascii="微软雅黑" w:eastAsia="微软雅黑" w:hAnsi="微软雅黑"/>
              </w:rPr>
            </w:pPr>
            <w:del w:id="277" w:author="ws吴尚" w:date="2015-03-31T14:40:00Z">
              <w:r w:rsidDel="007040BA">
                <w:rPr>
                  <w:rFonts w:ascii="微软雅黑" w:eastAsia="微软雅黑" w:hAnsi="微软雅黑" w:hint="eastAsia"/>
                </w:rPr>
                <w:delText>点击选择城市后</w:delText>
              </w:r>
              <w:r w:rsidR="00EA1F5A" w:rsidDel="007040BA">
                <w:rPr>
                  <w:rFonts w:ascii="微软雅黑" w:eastAsia="微软雅黑" w:hAnsi="微软雅黑" w:hint="eastAsia"/>
                </w:rPr>
                <w:delText>，回到列表页刷新</w:delText>
              </w:r>
            </w:del>
          </w:p>
          <w:p w:rsidR="00EA1F5A" w:rsidRPr="00EA1F5A" w:rsidDel="007040BA" w:rsidRDefault="00EA1F5A" w:rsidP="00DB7F00">
            <w:pPr>
              <w:pStyle w:val="a8"/>
              <w:numPr>
                <w:ilvl w:val="0"/>
                <w:numId w:val="2"/>
              </w:numPr>
              <w:ind w:firstLineChars="0"/>
              <w:rPr>
                <w:del w:id="278" w:author="ws吴尚" w:date="2015-03-31T14:40:00Z"/>
                <w:rFonts w:ascii="微软雅黑" w:eastAsia="微软雅黑" w:hAnsi="微软雅黑"/>
              </w:rPr>
            </w:pPr>
            <w:del w:id="279" w:author="ws吴尚" w:date="2015-03-31T14:40:00Z">
              <w:r w:rsidDel="007040BA">
                <w:rPr>
                  <w:rFonts w:ascii="微软雅黑" w:eastAsia="微软雅黑" w:hAnsi="微软雅黑" w:hint="eastAsia"/>
                </w:rPr>
                <w:delText>当前选中的城市</w:delText>
              </w:r>
              <w:r w:rsidR="008B57DB" w:rsidDel="007040BA">
                <w:rPr>
                  <w:rFonts w:ascii="微软雅黑" w:eastAsia="微软雅黑" w:hAnsi="微软雅黑" w:hint="eastAsia"/>
                </w:rPr>
                <w:delText>高亮。</w:delText>
              </w:r>
              <w:r w:rsidR="00D43233" w:rsidDel="007040BA">
                <w:rPr>
                  <w:rFonts w:ascii="微软雅黑" w:eastAsia="微软雅黑" w:hAnsi="微软雅黑" w:hint="eastAsia"/>
                </w:rPr>
                <w:delText>（包括我的位置）</w:delText>
              </w:r>
            </w:del>
          </w:p>
          <w:p w:rsidR="00FE2535" w:rsidRDefault="008B57DB" w:rsidP="00717D35">
            <w:pPr>
              <w:rPr>
                <w:rFonts w:ascii="微软雅黑" w:eastAsia="微软雅黑" w:hAnsi="微软雅黑"/>
              </w:rPr>
            </w:pPr>
            <w:del w:id="280" w:author="ws吴尚" w:date="2015-03-31T14:40:00Z">
              <w:r w:rsidDel="007040BA">
                <w:rPr>
                  <w:noProof/>
                </w:rPr>
                <w:drawing>
                  <wp:inline distT="0" distB="0" distL="0" distR="0" wp14:anchorId="6695AAFB" wp14:editId="16CD592B">
                    <wp:extent cx="3105150" cy="5191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5150" cy="5191125"/>
                            </a:xfrm>
                            <a:prstGeom prst="rect">
                              <a:avLst/>
                            </a:prstGeom>
                          </pic:spPr>
                        </pic:pic>
                      </a:graphicData>
                    </a:graphic>
                  </wp:inline>
                </w:drawing>
              </w:r>
            </w:del>
          </w:p>
        </w:tc>
        <w:tc>
          <w:tcPr>
            <w:tcW w:w="1644" w:type="dxa"/>
          </w:tcPr>
          <w:p w:rsidR="00FE2535" w:rsidRPr="007040BA" w:rsidRDefault="00FE2535" w:rsidP="00130617">
            <w:pPr>
              <w:rPr>
                <w:rFonts w:ascii="微软雅黑" w:eastAsia="微软雅黑" w:hAnsi="微软雅黑" w:cs="Arial"/>
                <w:kern w:val="0"/>
                <w:szCs w:val="21"/>
              </w:rPr>
            </w:pPr>
          </w:p>
        </w:tc>
      </w:tr>
    </w:tbl>
    <w:p w:rsidR="00D510C0" w:rsidRDefault="00FE2535" w:rsidP="00D510C0">
      <w:pPr>
        <w:numPr>
          <w:ilvl w:val="1"/>
          <w:numId w:val="1"/>
        </w:numPr>
        <w:jc w:val="left"/>
        <w:outlineLvl w:val="1"/>
        <w:rPr>
          <w:rFonts w:ascii="微软雅黑" w:eastAsia="微软雅黑" w:hAnsi="微软雅黑" w:cs="Arial"/>
          <w:b/>
          <w:sz w:val="28"/>
          <w:szCs w:val="28"/>
        </w:rPr>
      </w:pPr>
      <w:bookmarkStart w:id="281" w:name="_Toc415054912"/>
      <w:bookmarkEnd w:id="22"/>
      <w:bookmarkEnd w:id="23"/>
      <w:bookmarkEnd w:id="24"/>
      <w:r>
        <w:rPr>
          <w:rFonts w:ascii="微软雅黑" w:eastAsia="微软雅黑" w:hAnsi="微软雅黑" w:cs="Arial" w:hint="eastAsia"/>
          <w:b/>
          <w:sz w:val="28"/>
          <w:szCs w:val="28"/>
        </w:rPr>
        <w:t>每个</w:t>
      </w:r>
      <w:r w:rsidR="00D510C0">
        <w:rPr>
          <w:rFonts w:ascii="微软雅黑" w:eastAsia="微软雅黑" w:hAnsi="微软雅黑" w:cs="Arial" w:hint="eastAsia"/>
          <w:b/>
          <w:sz w:val="28"/>
          <w:szCs w:val="28"/>
        </w:rPr>
        <w:t>农家乐单元</w:t>
      </w:r>
      <w:bookmarkEnd w:id="28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D510C0" w:rsidTr="008017FD">
        <w:tc>
          <w:tcPr>
            <w:tcW w:w="1384" w:type="dxa"/>
            <w:shd w:val="clear" w:color="auto" w:fill="CCCCCC"/>
          </w:tcPr>
          <w:p w:rsidR="00D510C0" w:rsidRDefault="00D510C0" w:rsidP="008017FD">
            <w:pPr>
              <w:rPr>
                <w:rFonts w:ascii="微软雅黑" w:eastAsia="微软雅黑" w:hAnsi="微软雅黑" w:cs="Arial"/>
                <w:b/>
                <w:szCs w:val="21"/>
              </w:rPr>
            </w:pPr>
          </w:p>
        </w:tc>
        <w:tc>
          <w:tcPr>
            <w:tcW w:w="7088" w:type="dxa"/>
            <w:shd w:val="clear" w:color="auto" w:fill="CCCCCC"/>
          </w:tcPr>
          <w:p w:rsidR="00D510C0" w:rsidRDefault="00D510C0" w:rsidP="008017FD">
            <w:pPr>
              <w:rPr>
                <w:rFonts w:ascii="微软雅黑" w:eastAsia="微软雅黑" w:hAnsi="微软雅黑" w:cs="Arial"/>
                <w:b/>
                <w:szCs w:val="21"/>
              </w:rPr>
            </w:pPr>
          </w:p>
        </w:tc>
        <w:tc>
          <w:tcPr>
            <w:tcW w:w="1644" w:type="dxa"/>
            <w:shd w:val="clear" w:color="auto" w:fill="CCCCCC"/>
          </w:tcPr>
          <w:p w:rsidR="00D510C0" w:rsidRDefault="00D510C0" w:rsidP="008017FD">
            <w:pPr>
              <w:rPr>
                <w:rFonts w:ascii="微软雅黑" w:eastAsia="微软雅黑" w:hAnsi="微软雅黑" w:cs="Arial"/>
                <w:b/>
                <w:szCs w:val="21"/>
              </w:rPr>
            </w:pPr>
          </w:p>
        </w:tc>
      </w:tr>
      <w:tr w:rsidR="00D510C0" w:rsidTr="008017FD">
        <w:tc>
          <w:tcPr>
            <w:tcW w:w="1384" w:type="dxa"/>
          </w:tcPr>
          <w:p w:rsidR="00D510C0" w:rsidRDefault="001D57DF" w:rsidP="008017FD">
            <w:pPr>
              <w:jc w:val="left"/>
              <w:rPr>
                <w:rFonts w:ascii="微软雅黑" w:eastAsia="微软雅黑" w:hAnsi="微软雅黑"/>
              </w:rPr>
            </w:pPr>
            <w:r>
              <w:rPr>
                <w:rFonts w:ascii="微软雅黑" w:eastAsia="微软雅黑" w:hAnsi="微软雅黑" w:hint="eastAsia"/>
              </w:rPr>
              <w:t>每个单元显示内容</w:t>
            </w:r>
          </w:p>
        </w:tc>
        <w:tc>
          <w:tcPr>
            <w:tcW w:w="7088" w:type="dxa"/>
          </w:tcPr>
          <w:p w:rsidR="001D57DF" w:rsidRDefault="00B56B38" w:rsidP="008017FD">
            <w:pPr>
              <w:rPr>
                <w:rFonts w:ascii="微软雅黑" w:eastAsia="微软雅黑" w:hAnsi="微软雅黑"/>
              </w:rPr>
            </w:pPr>
            <w:r>
              <w:rPr>
                <w:noProof/>
              </w:rPr>
              <w:drawing>
                <wp:inline distT="0" distB="0" distL="0" distR="0" wp14:anchorId="105E029F" wp14:editId="01974D74">
                  <wp:extent cx="2895600" cy="1847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5600" cy="1847850"/>
                          </a:xfrm>
                          <a:prstGeom prst="rect">
                            <a:avLst/>
                          </a:prstGeom>
                        </pic:spPr>
                      </pic:pic>
                    </a:graphicData>
                  </a:graphic>
                </wp:inline>
              </w:drawing>
            </w:r>
          </w:p>
          <w:p w:rsidR="001D57DF" w:rsidRDefault="00094B19" w:rsidP="00DB7F00">
            <w:pPr>
              <w:pStyle w:val="a8"/>
              <w:numPr>
                <w:ilvl w:val="0"/>
                <w:numId w:val="3"/>
              </w:numPr>
              <w:ind w:firstLineChars="0"/>
              <w:rPr>
                <w:rFonts w:ascii="微软雅黑" w:eastAsia="微软雅黑" w:hAnsi="微软雅黑"/>
              </w:rPr>
            </w:pPr>
            <w:bookmarkStart w:id="282" w:name="OLE_LINK16"/>
            <w:bookmarkStart w:id="283" w:name="OLE_LINK17"/>
            <w:r>
              <w:rPr>
                <w:rFonts w:ascii="微软雅黑" w:eastAsia="微软雅黑" w:hAnsi="微软雅黑" w:hint="eastAsia"/>
              </w:rPr>
              <w:t>头图</w:t>
            </w:r>
            <w:r w:rsidR="0090093F">
              <w:rPr>
                <w:rFonts w:ascii="微软雅黑" w:eastAsia="微软雅黑" w:hAnsi="微软雅黑" w:hint="eastAsia"/>
              </w:rPr>
              <w:t>：</w:t>
            </w:r>
            <w:r w:rsidR="00FF1C76">
              <w:rPr>
                <w:rFonts w:ascii="微软雅黑" w:eastAsia="微软雅黑" w:hAnsi="微软雅黑" w:hint="eastAsia"/>
              </w:rPr>
              <w:t>美食分类下的第一张图片。如果没有美食分类，则使用所有图片的第一张。</w:t>
            </w:r>
            <w:r w:rsidR="00652479">
              <w:rPr>
                <w:rFonts w:ascii="微软雅黑" w:eastAsia="微软雅黑" w:hAnsi="微软雅黑" w:hint="eastAsia"/>
              </w:rPr>
              <w:t>对于纯团购商户，显示所有图片</w:t>
            </w:r>
            <w:r w:rsidR="00B17E85">
              <w:rPr>
                <w:rFonts w:ascii="微软雅黑" w:eastAsia="微软雅黑" w:hAnsi="微软雅黑" w:hint="eastAsia"/>
              </w:rPr>
              <w:t>（所有产品图片合集）</w:t>
            </w:r>
            <w:r w:rsidR="00652479">
              <w:rPr>
                <w:rFonts w:ascii="微软雅黑" w:eastAsia="微软雅黑" w:hAnsi="微软雅黑" w:hint="eastAsia"/>
              </w:rPr>
              <w:t>的第一张。</w:t>
            </w:r>
          </w:p>
          <w:bookmarkEnd w:id="282"/>
          <w:bookmarkEnd w:id="283"/>
          <w:p w:rsidR="001D57DF" w:rsidRDefault="001D57DF" w:rsidP="00DB7F00">
            <w:pPr>
              <w:pStyle w:val="a8"/>
              <w:numPr>
                <w:ilvl w:val="0"/>
                <w:numId w:val="3"/>
              </w:numPr>
              <w:ind w:firstLineChars="0"/>
              <w:rPr>
                <w:rFonts w:ascii="微软雅黑" w:eastAsia="微软雅黑" w:hAnsi="微软雅黑"/>
              </w:rPr>
            </w:pPr>
            <w:r>
              <w:rPr>
                <w:rFonts w:ascii="微软雅黑" w:eastAsia="微软雅黑" w:hAnsi="微软雅黑" w:hint="eastAsia"/>
              </w:rPr>
              <w:t>农家乐名称</w:t>
            </w:r>
          </w:p>
          <w:p w:rsidR="001D57DF" w:rsidRDefault="0090093F" w:rsidP="00DB7F00">
            <w:pPr>
              <w:pStyle w:val="a8"/>
              <w:numPr>
                <w:ilvl w:val="0"/>
                <w:numId w:val="3"/>
              </w:numPr>
              <w:ind w:firstLineChars="0"/>
              <w:rPr>
                <w:rFonts w:ascii="微软雅黑" w:eastAsia="微软雅黑" w:hAnsi="微软雅黑"/>
              </w:rPr>
            </w:pPr>
            <w:r>
              <w:rPr>
                <w:rFonts w:ascii="微软雅黑" w:eastAsia="微软雅黑" w:hAnsi="微软雅黑" w:hint="eastAsia"/>
              </w:rPr>
              <w:t>农家乐</w:t>
            </w:r>
            <w:r w:rsidR="00590C8F">
              <w:rPr>
                <w:rFonts w:ascii="微软雅黑" w:eastAsia="微软雅黑" w:hAnsi="微软雅黑" w:hint="eastAsia"/>
              </w:rPr>
              <w:t>起价：农家乐内产品的最低价</w:t>
            </w:r>
          </w:p>
          <w:p w:rsidR="001D57DF" w:rsidRDefault="001D57DF" w:rsidP="00DB7F00">
            <w:pPr>
              <w:pStyle w:val="a8"/>
              <w:numPr>
                <w:ilvl w:val="0"/>
                <w:numId w:val="3"/>
              </w:numPr>
              <w:ind w:firstLineChars="0"/>
              <w:rPr>
                <w:rFonts w:ascii="微软雅黑" w:eastAsia="微软雅黑" w:hAnsi="微软雅黑"/>
              </w:rPr>
            </w:pPr>
            <w:r>
              <w:rPr>
                <w:rFonts w:ascii="微软雅黑" w:eastAsia="微软雅黑" w:hAnsi="微软雅黑" w:hint="eastAsia"/>
              </w:rPr>
              <w:t>娱乐设施项目：</w:t>
            </w:r>
            <w:r w:rsidR="005A7100">
              <w:rPr>
                <w:rFonts w:ascii="微软雅黑" w:eastAsia="微软雅黑" w:hAnsi="微软雅黑" w:hint="eastAsia"/>
              </w:rPr>
              <w:t>暂时没有这项信息的商户则不展示这部分信息</w:t>
            </w:r>
            <w:ins w:id="284" w:author="ws吴尚" w:date="2015-03-30T17:47:00Z">
              <w:r w:rsidR="003D44F4">
                <w:rPr>
                  <w:rFonts w:ascii="微软雅黑" w:eastAsia="微软雅黑" w:hAnsi="微软雅黑" w:hint="eastAsia"/>
                </w:rPr>
                <w:t>，点评分展示提前</w:t>
              </w:r>
            </w:ins>
          </w:p>
          <w:p w:rsidR="001D57DF" w:rsidRDefault="001D57DF" w:rsidP="00DB7F00">
            <w:pPr>
              <w:pStyle w:val="a8"/>
              <w:numPr>
                <w:ilvl w:val="0"/>
                <w:numId w:val="4"/>
              </w:numPr>
              <w:ind w:firstLineChars="0"/>
              <w:rPr>
                <w:rFonts w:ascii="微软雅黑" w:eastAsia="微软雅黑" w:hAnsi="微软雅黑"/>
              </w:rPr>
            </w:pPr>
            <w:r>
              <w:rPr>
                <w:rFonts w:ascii="微软雅黑" w:eastAsia="微软雅黑" w:hAnsi="微软雅黑" w:hint="eastAsia"/>
              </w:rPr>
              <w:t>数据为农家乐所包含的娱乐项目</w:t>
            </w:r>
          </w:p>
          <w:p w:rsidR="001D57DF" w:rsidRDefault="001D57DF" w:rsidP="00DB7F00">
            <w:pPr>
              <w:pStyle w:val="a8"/>
              <w:numPr>
                <w:ilvl w:val="0"/>
                <w:numId w:val="4"/>
              </w:numPr>
              <w:ind w:firstLineChars="0"/>
              <w:rPr>
                <w:rFonts w:ascii="微软雅黑" w:eastAsia="微软雅黑" w:hAnsi="微软雅黑"/>
              </w:rPr>
            </w:pPr>
            <w:r w:rsidRPr="0008198C">
              <w:rPr>
                <w:rFonts w:ascii="微软雅黑" w:eastAsia="微软雅黑" w:hAnsi="微软雅黑" w:hint="eastAsia"/>
                <w:color w:val="4F81BD" w:themeColor="accent1"/>
              </w:rPr>
              <w:t>按照给定的优先级</w:t>
            </w:r>
            <w:r>
              <w:rPr>
                <w:rFonts w:ascii="微软雅黑" w:eastAsia="微软雅黑" w:hAnsi="微软雅黑" w:hint="eastAsia"/>
              </w:rPr>
              <w:t>最多显示3项</w:t>
            </w:r>
          </w:p>
          <w:p w:rsidR="001D57DF" w:rsidRDefault="001D57DF" w:rsidP="00DB7F00">
            <w:pPr>
              <w:pStyle w:val="a8"/>
              <w:numPr>
                <w:ilvl w:val="0"/>
                <w:numId w:val="3"/>
              </w:numPr>
              <w:ind w:firstLineChars="0"/>
              <w:rPr>
                <w:rFonts w:ascii="微软雅黑" w:eastAsia="微软雅黑" w:hAnsi="微软雅黑"/>
              </w:rPr>
            </w:pPr>
            <w:r>
              <w:rPr>
                <w:rFonts w:ascii="微软雅黑" w:eastAsia="微软雅黑" w:hAnsi="微软雅黑" w:hint="eastAsia"/>
              </w:rPr>
              <w:t>公里数：距离当前位置的</w:t>
            </w:r>
            <w:r w:rsidR="001D4629">
              <w:rPr>
                <w:rFonts w:ascii="微软雅黑" w:eastAsia="微软雅黑" w:hAnsi="微软雅黑" w:hint="eastAsia"/>
              </w:rPr>
              <w:t>直线距离</w:t>
            </w:r>
            <w:r>
              <w:rPr>
                <w:rFonts w:ascii="微软雅黑" w:eastAsia="微软雅黑" w:hAnsi="微软雅黑" w:hint="eastAsia"/>
              </w:rPr>
              <w:t>公里数（</w:t>
            </w:r>
            <w:r w:rsidR="00FB79DF">
              <w:rPr>
                <w:rFonts w:ascii="微软雅黑" w:eastAsia="微软雅黑" w:hAnsi="微软雅黑" w:hint="eastAsia"/>
              </w:rPr>
              <w:t>只有当前</w:t>
            </w:r>
            <w:r w:rsidR="00996553">
              <w:rPr>
                <w:rFonts w:ascii="微软雅黑" w:eastAsia="微软雅黑" w:hAnsi="微软雅黑" w:hint="eastAsia"/>
              </w:rPr>
              <w:t>位置和</w:t>
            </w:r>
            <w:r w:rsidR="00FB79DF">
              <w:rPr>
                <w:rFonts w:ascii="微软雅黑" w:eastAsia="微软雅黑" w:hAnsi="微软雅黑" w:hint="eastAsia"/>
              </w:rPr>
              <w:t>城市</w:t>
            </w:r>
            <w:r w:rsidR="00996553">
              <w:rPr>
                <w:rFonts w:ascii="微软雅黑" w:eastAsia="微软雅黑" w:hAnsi="微软雅黑" w:hint="eastAsia"/>
              </w:rPr>
              <w:t>查询</w:t>
            </w:r>
            <w:r w:rsidR="00FB79DF">
              <w:rPr>
                <w:rFonts w:ascii="微软雅黑" w:eastAsia="微软雅黑" w:hAnsi="微软雅黑" w:hint="eastAsia"/>
              </w:rPr>
              <w:t>时才显示</w:t>
            </w:r>
            <w:ins w:id="285" w:author="ws吴尚" w:date="2015-04-01T15:30:00Z">
              <w:r w:rsidR="00840467">
                <w:rPr>
                  <w:rFonts w:ascii="微软雅黑" w:eastAsia="微软雅黑" w:hAnsi="微软雅黑" w:hint="eastAsia"/>
                </w:rPr>
                <w:t>，并且定位成功时</w:t>
              </w:r>
            </w:ins>
            <w:r w:rsidRPr="001D57DF">
              <w:rPr>
                <w:rFonts w:ascii="微软雅黑" w:eastAsia="微软雅黑" w:hAnsi="微软雅黑" w:hint="eastAsia"/>
              </w:rPr>
              <w:t>）</w:t>
            </w:r>
          </w:p>
          <w:p w:rsidR="001D57DF" w:rsidRPr="00FB79DF" w:rsidRDefault="001D57DF" w:rsidP="00DB7F00">
            <w:pPr>
              <w:pStyle w:val="a8"/>
              <w:numPr>
                <w:ilvl w:val="0"/>
                <w:numId w:val="3"/>
              </w:numPr>
              <w:ind w:firstLineChars="0"/>
              <w:rPr>
                <w:rFonts w:ascii="微软雅黑" w:eastAsia="微软雅黑" w:hAnsi="微软雅黑"/>
              </w:rPr>
            </w:pPr>
            <w:r>
              <w:rPr>
                <w:rFonts w:ascii="微软雅黑" w:eastAsia="微软雅黑" w:hAnsi="微软雅黑" w:hint="eastAsia"/>
              </w:rPr>
              <w:lastRenderedPageBreak/>
              <w:t>点评分</w:t>
            </w:r>
            <w:r w:rsidR="00016151">
              <w:rPr>
                <w:rFonts w:ascii="微软雅黑" w:eastAsia="微软雅黑" w:hAnsi="微软雅黑" w:hint="eastAsia"/>
              </w:rPr>
              <w:t>：有点评分的才</w:t>
            </w:r>
            <w:r w:rsidR="00FB79DF">
              <w:rPr>
                <w:rFonts w:ascii="微软雅黑" w:eastAsia="微软雅黑" w:hAnsi="微软雅黑" w:hint="eastAsia"/>
              </w:rPr>
              <w:t>显示</w:t>
            </w:r>
          </w:p>
        </w:tc>
        <w:tc>
          <w:tcPr>
            <w:tcW w:w="1644" w:type="dxa"/>
          </w:tcPr>
          <w:p w:rsidR="00D510C0" w:rsidRPr="001D57DF" w:rsidRDefault="00C35FFB" w:rsidP="00FF1C76">
            <w:pPr>
              <w:rPr>
                <w:rFonts w:ascii="微软雅黑" w:eastAsia="微软雅黑" w:hAnsi="微软雅黑" w:cs="Arial"/>
                <w:kern w:val="0"/>
                <w:szCs w:val="21"/>
              </w:rPr>
            </w:pPr>
            <w:r>
              <w:rPr>
                <w:rFonts w:ascii="微软雅黑" w:eastAsia="微软雅黑" w:hAnsi="微软雅黑" w:cs="Arial" w:hint="eastAsia"/>
                <w:kern w:val="0"/>
                <w:szCs w:val="21"/>
              </w:rPr>
              <w:lastRenderedPageBreak/>
              <w:t>给定顺序</w:t>
            </w:r>
            <w:r w:rsidR="00FF1C76">
              <w:rPr>
                <w:rFonts w:ascii="微软雅黑" w:eastAsia="微软雅黑" w:hAnsi="微软雅黑" w:cs="Arial" w:hint="eastAsia"/>
                <w:kern w:val="0"/>
                <w:szCs w:val="21"/>
              </w:rPr>
              <w:t>见附录一</w:t>
            </w:r>
          </w:p>
        </w:tc>
      </w:tr>
      <w:tr w:rsidR="001D57DF" w:rsidTr="008017FD">
        <w:tc>
          <w:tcPr>
            <w:tcW w:w="1384" w:type="dxa"/>
          </w:tcPr>
          <w:p w:rsidR="001D57DF" w:rsidRDefault="007A71FE" w:rsidP="008017FD">
            <w:pPr>
              <w:jc w:val="left"/>
              <w:rPr>
                <w:rFonts w:ascii="微软雅黑" w:eastAsia="微软雅黑" w:hAnsi="微软雅黑"/>
              </w:rPr>
            </w:pPr>
            <w:r>
              <w:rPr>
                <w:rFonts w:ascii="微软雅黑" w:eastAsia="微软雅黑" w:hAnsi="微软雅黑" w:hint="eastAsia"/>
              </w:rPr>
              <w:lastRenderedPageBreak/>
              <w:t>操作</w:t>
            </w:r>
          </w:p>
        </w:tc>
        <w:tc>
          <w:tcPr>
            <w:tcW w:w="7088" w:type="dxa"/>
          </w:tcPr>
          <w:p w:rsidR="001D57DF" w:rsidRPr="007A71FE" w:rsidRDefault="00743278" w:rsidP="00DB7F00">
            <w:pPr>
              <w:pStyle w:val="a8"/>
              <w:numPr>
                <w:ilvl w:val="0"/>
                <w:numId w:val="5"/>
              </w:numPr>
              <w:ind w:firstLineChars="0"/>
              <w:rPr>
                <w:rFonts w:ascii="微软雅黑" w:eastAsia="微软雅黑" w:hAnsi="微软雅黑"/>
              </w:rPr>
            </w:pPr>
            <w:r>
              <w:rPr>
                <w:rFonts w:ascii="微软雅黑" w:eastAsia="微软雅黑" w:hAnsi="微软雅黑" w:hint="eastAsia"/>
              </w:rPr>
              <w:t>点击农家乐整个区域，进入该农家乐详情页</w:t>
            </w:r>
          </w:p>
        </w:tc>
        <w:tc>
          <w:tcPr>
            <w:tcW w:w="1644" w:type="dxa"/>
          </w:tcPr>
          <w:p w:rsidR="001D57DF" w:rsidRPr="001D57DF" w:rsidRDefault="001D57DF" w:rsidP="008017FD">
            <w:pPr>
              <w:rPr>
                <w:rFonts w:ascii="微软雅黑" w:eastAsia="微软雅黑" w:hAnsi="微软雅黑" w:cs="Arial"/>
                <w:kern w:val="0"/>
                <w:szCs w:val="21"/>
              </w:rPr>
            </w:pPr>
          </w:p>
        </w:tc>
      </w:tr>
    </w:tbl>
    <w:p w:rsidR="00D510C0" w:rsidRDefault="00D510C0" w:rsidP="00D510C0">
      <w:pPr>
        <w:numPr>
          <w:ilvl w:val="1"/>
          <w:numId w:val="1"/>
        </w:numPr>
        <w:jc w:val="left"/>
        <w:outlineLvl w:val="1"/>
        <w:rPr>
          <w:rFonts w:ascii="微软雅黑" w:eastAsia="微软雅黑" w:hAnsi="微软雅黑" w:cs="Arial"/>
          <w:b/>
          <w:sz w:val="28"/>
          <w:szCs w:val="28"/>
        </w:rPr>
      </w:pPr>
      <w:bookmarkStart w:id="286" w:name="_Toc415054913"/>
      <w:r>
        <w:rPr>
          <w:rFonts w:ascii="微软雅黑" w:eastAsia="微软雅黑" w:hAnsi="微软雅黑" w:cs="Arial" w:hint="eastAsia"/>
          <w:b/>
          <w:sz w:val="28"/>
          <w:szCs w:val="28"/>
        </w:rPr>
        <w:t>筛选</w:t>
      </w:r>
      <w:r w:rsidR="00FE2535">
        <w:rPr>
          <w:rFonts w:ascii="微软雅黑" w:eastAsia="微软雅黑" w:hAnsi="微软雅黑" w:cs="Arial" w:hint="eastAsia"/>
          <w:b/>
          <w:sz w:val="28"/>
          <w:szCs w:val="28"/>
        </w:rPr>
        <w:t>模块</w:t>
      </w:r>
      <w:bookmarkEnd w:id="286"/>
    </w:p>
    <w:p w:rsidR="009C6703" w:rsidRPr="009C6703" w:rsidRDefault="009C6703" w:rsidP="009C6703">
      <w:pPr>
        <w:pStyle w:val="3"/>
        <w:numPr>
          <w:ilvl w:val="2"/>
          <w:numId w:val="1"/>
        </w:numPr>
        <w:rPr>
          <w:rFonts w:ascii="微软雅黑" w:eastAsia="微软雅黑" w:hAnsi="微软雅黑" w:cs="Arial"/>
          <w:sz w:val="24"/>
          <w:szCs w:val="24"/>
        </w:rPr>
      </w:pPr>
      <w:bookmarkStart w:id="287" w:name="_Toc415054914"/>
      <w:r>
        <w:rPr>
          <w:rFonts w:ascii="微软雅黑" w:eastAsia="微软雅黑" w:hAnsi="微软雅黑" w:cs="Arial" w:hint="eastAsia"/>
          <w:sz w:val="24"/>
        </w:rPr>
        <w:t>筛选规范</w:t>
      </w:r>
      <w:bookmarkEnd w:id="2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D510C0" w:rsidTr="008017FD">
        <w:tc>
          <w:tcPr>
            <w:tcW w:w="1384" w:type="dxa"/>
            <w:shd w:val="clear" w:color="auto" w:fill="CCCCCC"/>
          </w:tcPr>
          <w:p w:rsidR="00D510C0" w:rsidRDefault="00D510C0" w:rsidP="008017FD">
            <w:pPr>
              <w:rPr>
                <w:rFonts w:ascii="微软雅黑" w:eastAsia="微软雅黑" w:hAnsi="微软雅黑" w:cs="Arial"/>
                <w:b/>
                <w:szCs w:val="21"/>
              </w:rPr>
            </w:pPr>
          </w:p>
        </w:tc>
        <w:tc>
          <w:tcPr>
            <w:tcW w:w="7088" w:type="dxa"/>
            <w:shd w:val="clear" w:color="auto" w:fill="CCCCCC"/>
          </w:tcPr>
          <w:p w:rsidR="00D510C0" w:rsidRDefault="00D510C0" w:rsidP="008017FD">
            <w:pPr>
              <w:rPr>
                <w:rFonts w:ascii="微软雅黑" w:eastAsia="微软雅黑" w:hAnsi="微软雅黑" w:cs="Arial"/>
                <w:b/>
                <w:szCs w:val="21"/>
              </w:rPr>
            </w:pPr>
          </w:p>
        </w:tc>
        <w:tc>
          <w:tcPr>
            <w:tcW w:w="1644" w:type="dxa"/>
            <w:shd w:val="clear" w:color="auto" w:fill="CCCCCC"/>
          </w:tcPr>
          <w:p w:rsidR="00D510C0" w:rsidRDefault="00D510C0" w:rsidP="008017FD">
            <w:pPr>
              <w:rPr>
                <w:rFonts w:ascii="微软雅黑" w:eastAsia="微软雅黑" w:hAnsi="微软雅黑" w:cs="Arial"/>
                <w:b/>
                <w:szCs w:val="21"/>
              </w:rPr>
            </w:pPr>
          </w:p>
        </w:tc>
      </w:tr>
      <w:tr w:rsidR="00311766" w:rsidTr="008017FD">
        <w:tc>
          <w:tcPr>
            <w:tcW w:w="1384" w:type="dxa"/>
          </w:tcPr>
          <w:p w:rsidR="00311766" w:rsidRDefault="00311766" w:rsidP="008017FD">
            <w:pPr>
              <w:jc w:val="left"/>
              <w:rPr>
                <w:rFonts w:ascii="微软雅黑" w:eastAsia="微软雅黑" w:hAnsi="微软雅黑"/>
              </w:rPr>
            </w:pPr>
            <w:r>
              <w:rPr>
                <w:rFonts w:ascii="微软雅黑" w:eastAsia="微软雅黑" w:hAnsi="微软雅黑" w:hint="eastAsia"/>
              </w:rPr>
              <w:t>筛选逻辑</w:t>
            </w:r>
          </w:p>
        </w:tc>
        <w:tc>
          <w:tcPr>
            <w:tcW w:w="7088" w:type="dxa"/>
          </w:tcPr>
          <w:p w:rsidR="00311766" w:rsidRPr="0008198C" w:rsidRDefault="00016151" w:rsidP="00DB7F00">
            <w:pPr>
              <w:pStyle w:val="a8"/>
              <w:numPr>
                <w:ilvl w:val="0"/>
                <w:numId w:val="6"/>
              </w:numPr>
              <w:ind w:firstLineChars="0"/>
              <w:rPr>
                <w:rFonts w:ascii="微软雅黑" w:eastAsia="微软雅黑" w:hAnsi="微软雅黑"/>
              </w:rPr>
            </w:pPr>
            <w:r>
              <w:rPr>
                <w:rFonts w:ascii="微软雅黑" w:eastAsia="微软雅黑" w:hAnsi="微软雅黑" w:hint="eastAsia"/>
              </w:rPr>
              <w:t>多个筛选项之间</w:t>
            </w:r>
            <w:r w:rsidR="00311766">
              <w:rPr>
                <w:rFonts w:ascii="微软雅黑" w:eastAsia="微软雅黑" w:hAnsi="微软雅黑" w:hint="eastAsia"/>
              </w:rPr>
              <w:t>是取交集</w:t>
            </w:r>
          </w:p>
        </w:tc>
        <w:tc>
          <w:tcPr>
            <w:tcW w:w="1644" w:type="dxa"/>
          </w:tcPr>
          <w:p w:rsidR="00311766" w:rsidRDefault="00311766" w:rsidP="008017FD">
            <w:pPr>
              <w:rPr>
                <w:rFonts w:ascii="微软雅黑" w:eastAsia="微软雅黑" w:hAnsi="微软雅黑" w:cs="Arial"/>
                <w:kern w:val="0"/>
                <w:szCs w:val="21"/>
              </w:rPr>
            </w:pPr>
          </w:p>
        </w:tc>
      </w:tr>
      <w:tr w:rsidR="00311766" w:rsidTr="008017FD">
        <w:tc>
          <w:tcPr>
            <w:tcW w:w="1384" w:type="dxa"/>
          </w:tcPr>
          <w:p w:rsidR="00311766" w:rsidRDefault="00311766" w:rsidP="008017FD">
            <w:pPr>
              <w:jc w:val="left"/>
              <w:rPr>
                <w:rFonts w:ascii="微软雅黑" w:eastAsia="微软雅黑" w:hAnsi="微软雅黑"/>
              </w:rPr>
            </w:pPr>
            <w:r>
              <w:rPr>
                <w:rFonts w:ascii="微软雅黑" w:eastAsia="微软雅黑" w:hAnsi="微软雅黑" w:hint="eastAsia"/>
              </w:rPr>
              <w:t>交互</w:t>
            </w:r>
            <w:r w:rsidR="009C6703">
              <w:rPr>
                <w:rFonts w:ascii="微软雅黑" w:eastAsia="微软雅黑" w:hAnsi="微软雅黑" w:hint="eastAsia"/>
              </w:rPr>
              <w:t>规范</w:t>
            </w:r>
          </w:p>
        </w:tc>
        <w:tc>
          <w:tcPr>
            <w:tcW w:w="7088" w:type="dxa"/>
          </w:tcPr>
          <w:p w:rsidR="00311766" w:rsidRDefault="00311766" w:rsidP="00DB7F00">
            <w:pPr>
              <w:pStyle w:val="a8"/>
              <w:numPr>
                <w:ilvl w:val="0"/>
                <w:numId w:val="17"/>
              </w:numPr>
              <w:ind w:firstLineChars="0"/>
              <w:rPr>
                <w:rFonts w:ascii="微软雅黑" w:eastAsia="微软雅黑" w:hAnsi="微软雅黑"/>
              </w:rPr>
            </w:pPr>
            <w:r w:rsidRPr="0008198C">
              <w:rPr>
                <w:rFonts w:ascii="微软雅黑" w:eastAsia="微软雅黑" w:hAnsi="微软雅黑" w:hint="eastAsia"/>
              </w:rPr>
              <w:t>点击</w:t>
            </w:r>
            <w:r>
              <w:rPr>
                <w:rFonts w:ascii="微软雅黑" w:eastAsia="微软雅黑" w:hAnsi="微软雅黑" w:hint="eastAsia"/>
              </w:rPr>
              <w:t>列表页的某筛选项后，筛选浮层从底部升起</w:t>
            </w:r>
          </w:p>
          <w:p w:rsidR="00311766" w:rsidDel="00BE6DB8" w:rsidRDefault="00311766" w:rsidP="00DB7F00">
            <w:pPr>
              <w:pStyle w:val="a8"/>
              <w:numPr>
                <w:ilvl w:val="0"/>
                <w:numId w:val="17"/>
              </w:numPr>
              <w:ind w:firstLineChars="0"/>
              <w:rPr>
                <w:del w:id="288" w:author="ws吴尚" w:date="2015-03-26T16:57:00Z"/>
                <w:rFonts w:ascii="微软雅黑" w:eastAsia="微软雅黑" w:hAnsi="微软雅黑"/>
              </w:rPr>
            </w:pPr>
            <w:del w:id="289" w:author="ws吴尚" w:date="2015-03-26T16:57:00Z">
              <w:r w:rsidDel="00BE6DB8">
                <w:rPr>
                  <w:rFonts w:ascii="微软雅黑" w:eastAsia="微软雅黑" w:hAnsi="微软雅黑" w:hint="eastAsia"/>
                </w:rPr>
                <w:delText>点击筛选浮层之外的地方或者选择某一项后，筛选浮层向底部收起</w:delText>
              </w:r>
            </w:del>
          </w:p>
          <w:p w:rsidR="00311766" w:rsidRPr="00311766" w:rsidRDefault="00311766" w:rsidP="00DB7F00">
            <w:pPr>
              <w:pStyle w:val="a8"/>
              <w:numPr>
                <w:ilvl w:val="0"/>
                <w:numId w:val="17"/>
              </w:numPr>
              <w:ind w:firstLineChars="0"/>
              <w:rPr>
                <w:rFonts w:ascii="微软雅黑" w:eastAsia="微软雅黑" w:hAnsi="微软雅黑"/>
              </w:rPr>
            </w:pPr>
            <w:r>
              <w:rPr>
                <w:rFonts w:ascii="微软雅黑" w:eastAsia="微软雅黑" w:hAnsi="微软雅黑" w:hint="eastAsia"/>
              </w:rPr>
              <w:t>选择某一选项后，选项内容回显在选项上。</w:t>
            </w:r>
          </w:p>
        </w:tc>
        <w:tc>
          <w:tcPr>
            <w:tcW w:w="1644" w:type="dxa"/>
          </w:tcPr>
          <w:p w:rsidR="00311766" w:rsidRDefault="00311766" w:rsidP="008017FD">
            <w:pPr>
              <w:rPr>
                <w:rFonts w:ascii="微软雅黑" w:eastAsia="微软雅黑" w:hAnsi="微软雅黑" w:cs="Arial"/>
                <w:kern w:val="0"/>
                <w:szCs w:val="21"/>
              </w:rPr>
            </w:pPr>
          </w:p>
        </w:tc>
      </w:tr>
      <w:tr w:rsidR="006D7F5A" w:rsidTr="008017FD">
        <w:trPr>
          <w:ins w:id="290" w:author="ws吴尚" w:date="2015-03-27T14:29:00Z"/>
        </w:trPr>
        <w:tc>
          <w:tcPr>
            <w:tcW w:w="1384" w:type="dxa"/>
          </w:tcPr>
          <w:p w:rsidR="006D7F5A" w:rsidRDefault="006D7F5A" w:rsidP="008017FD">
            <w:pPr>
              <w:jc w:val="left"/>
              <w:rPr>
                <w:ins w:id="291" w:author="ws吴尚" w:date="2015-03-27T14:29:00Z"/>
                <w:rFonts w:ascii="微软雅黑" w:eastAsia="微软雅黑" w:hAnsi="微软雅黑"/>
              </w:rPr>
            </w:pPr>
            <w:ins w:id="292" w:author="ws吴尚" w:date="2015-03-27T14:29:00Z">
              <w:r>
                <w:rPr>
                  <w:rFonts w:ascii="微软雅黑" w:eastAsia="微软雅黑" w:hAnsi="微软雅黑" w:hint="eastAsia"/>
                </w:rPr>
                <w:t>筛选</w:t>
              </w:r>
              <w:r>
                <w:rPr>
                  <w:rFonts w:ascii="微软雅黑" w:eastAsia="微软雅黑" w:hAnsi="微软雅黑" w:hint="eastAsia"/>
                  <w:color w:val="4F81BD" w:themeColor="accent1"/>
                </w:rPr>
                <w:t>无结果</w:t>
              </w:r>
            </w:ins>
          </w:p>
        </w:tc>
        <w:tc>
          <w:tcPr>
            <w:tcW w:w="7088" w:type="dxa"/>
          </w:tcPr>
          <w:p w:rsidR="006D7F5A" w:rsidRDefault="006D7F5A" w:rsidP="00DB7F00">
            <w:pPr>
              <w:pStyle w:val="a8"/>
              <w:numPr>
                <w:ilvl w:val="0"/>
                <w:numId w:val="17"/>
              </w:numPr>
              <w:ind w:firstLineChars="0"/>
              <w:rPr>
                <w:ins w:id="293" w:author="ws吴尚" w:date="2015-03-27T14:31:00Z"/>
                <w:rFonts w:ascii="微软雅黑" w:eastAsia="微软雅黑" w:hAnsi="微软雅黑"/>
              </w:rPr>
            </w:pPr>
            <w:ins w:id="294" w:author="ws吴尚" w:date="2015-03-27T14:29:00Z">
              <w:r>
                <w:rPr>
                  <w:rFonts w:ascii="微软雅黑" w:eastAsia="微软雅黑" w:hAnsi="微软雅黑" w:hint="eastAsia"/>
                </w:rPr>
                <w:t>筛选无结果</w:t>
              </w:r>
            </w:ins>
            <w:ins w:id="295" w:author="ws吴尚" w:date="2015-03-27T14:30:00Z">
              <w:r>
                <w:rPr>
                  <w:rFonts w:ascii="微软雅黑" w:eastAsia="微软雅黑" w:hAnsi="微软雅黑" w:hint="eastAsia"/>
                </w:rPr>
                <w:t>时，显示</w:t>
              </w:r>
            </w:ins>
            <w:ins w:id="296" w:author="ws吴尚" w:date="2015-03-27T14:31:00Z">
              <w:r>
                <w:rPr>
                  <w:rFonts w:ascii="微软雅黑" w:eastAsia="微软雅黑" w:hAnsi="微软雅黑" w:hint="eastAsia"/>
                </w:rPr>
                <w:t>“没有找到符合条件的结果，请修改条件重新查询”</w:t>
              </w:r>
            </w:ins>
          </w:p>
          <w:p w:rsidR="006D7F5A" w:rsidRPr="0008198C" w:rsidRDefault="006D7F5A">
            <w:pPr>
              <w:pStyle w:val="a8"/>
              <w:ind w:left="360" w:firstLineChars="0" w:firstLine="0"/>
              <w:rPr>
                <w:ins w:id="297" w:author="ws吴尚" w:date="2015-03-27T14:29:00Z"/>
                <w:rFonts w:ascii="微软雅黑" w:eastAsia="微软雅黑" w:hAnsi="微软雅黑"/>
              </w:rPr>
              <w:pPrChange w:id="298" w:author="ws吴尚" w:date="2015-03-27T14:31:00Z">
                <w:pPr>
                  <w:pStyle w:val="a8"/>
                  <w:numPr>
                    <w:numId w:val="17"/>
                  </w:numPr>
                  <w:ind w:left="360" w:firstLineChars="0" w:hanging="360"/>
                </w:pPr>
              </w:pPrChange>
            </w:pPr>
            <w:ins w:id="299" w:author="ws吴尚" w:date="2015-03-27T14:31:00Z">
              <w:r>
                <w:rPr>
                  <w:noProof/>
                </w:rPr>
                <w:drawing>
                  <wp:inline distT="0" distB="0" distL="0" distR="0" wp14:anchorId="0991C6E0" wp14:editId="38874702">
                    <wp:extent cx="3667125" cy="1066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7125" cy="1066800"/>
                            </a:xfrm>
                            <a:prstGeom prst="rect">
                              <a:avLst/>
                            </a:prstGeom>
                          </pic:spPr>
                        </pic:pic>
                      </a:graphicData>
                    </a:graphic>
                  </wp:inline>
                </w:drawing>
              </w:r>
            </w:ins>
          </w:p>
        </w:tc>
        <w:tc>
          <w:tcPr>
            <w:tcW w:w="1644" w:type="dxa"/>
          </w:tcPr>
          <w:p w:rsidR="006D7F5A" w:rsidRDefault="006D7F5A" w:rsidP="008017FD">
            <w:pPr>
              <w:rPr>
                <w:ins w:id="300" w:author="ws吴尚" w:date="2015-03-27T14:29:00Z"/>
                <w:rFonts w:ascii="微软雅黑" w:eastAsia="微软雅黑" w:hAnsi="微软雅黑" w:cs="Arial"/>
                <w:kern w:val="0"/>
                <w:szCs w:val="21"/>
              </w:rPr>
            </w:pPr>
          </w:p>
        </w:tc>
      </w:tr>
    </w:tbl>
    <w:p w:rsidR="00D510C0" w:rsidRPr="00FC3A49" w:rsidRDefault="00D510C0" w:rsidP="00FC3A49">
      <w:pPr>
        <w:pStyle w:val="3"/>
        <w:numPr>
          <w:ilvl w:val="2"/>
          <w:numId w:val="1"/>
        </w:numPr>
        <w:rPr>
          <w:rFonts w:ascii="微软雅黑" w:eastAsia="微软雅黑" w:hAnsi="微软雅黑" w:cs="Arial"/>
          <w:sz w:val="24"/>
          <w:szCs w:val="24"/>
        </w:rPr>
      </w:pPr>
      <w:bookmarkStart w:id="301" w:name="_Toc415054915"/>
      <w:r w:rsidRPr="00FC3A49">
        <w:rPr>
          <w:rFonts w:ascii="微软雅黑" w:eastAsia="微软雅黑" w:hAnsi="微软雅黑" w:cs="Arial" w:hint="eastAsia"/>
          <w:sz w:val="24"/>
        </w:rPr>
        <w:t>娱乐设施筛选</w:t>
      </w:r>
      <w:bookmarkEnd w:id="3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D510C0" w:rsidTr="008017FD">
        <w:tc>
          <w:tcPr>
            <w:tcW w:w="1384" w:type="dxa"/>
            <w:shd w:val="clear" w:color="auto" w:fill="CCCCCC"/>
          </w:tcPr>
          <w:p w:rsidR="00D510C0" w:rsidRDefault="00D510C0" w:rsidP="008017FD">
            <w:pPr>
              <w:rPr>
                <w:rFonts w:ascii="微软雅黑" w:eastAsia="微软雅黑" w:hAnsi="微软雅黑" w:cs="Arial"/>
                <w:b/>
                <w:szCs w:val="21"/>
              </w:rPr>
            </w:pPr>
          </w:p>
        </w:tc>
        <w:tc>
          <w:tcPr>
            <w:tcW w:w="7088" w:type="dxa"/>
            <w:shd w:val="clear" w:color="auto" w:fill="CCCCCC"/>
          </w:tcPr>
          <w:p w:rsidR="00D510C0" w:rsidRDefault="00D510C0" w:rsidP="008017FD">
            <w:pPr>
              <w:rPr>
                <w:rFonts w:ascii="微软雅黑" w:eastAsia="微软雅黑" w:hAnsi="微软雅黑" w:cs="Arial"/>
                <w:b/>
                <w:szCs w:val="21"/>
              </w:rPr>
            </w:pPr>
          </w:p>
        </w:tc>
        <w:tc>
          <w:tcPr>
            <w:tcW w:w="1644" w:type="dxa"/>
            <w:shd w:val="clear" w:color="auto" w:fill="CCCCCC"/>
          </w:tcPr>
          <w:p w:rsidR="00D510C0" w:rsidRDefault="00D510C0" w:rsidP="008017FD">
            <w:pPr>
              <w:rPr>
                <w:rFonts w:ascii="微软雅黑" w:eastAsia="微软雅黑" w:hAnsi="微软雅黑" w:cs="Arial"/>
                <w:b/>
                <w:szCs w:val="21"/>
              </w:rPr>
            </w:pPr>
          </w:p>
        </w:tc>
      </w:tr>
      <w:tr w:rsidR="00D510C0" w:rsidTr="008017FD">
        <w:tc>
          <w:tcPr>
            <w:tcW w:w="1384" w:type="dxa"/>
          </w:tcPr>
          <w:p w:rsidR="00D510C0" w:rsidRDefault="0008198C" w:rsidP="008017FD">
            <w:pPr>
              <w:jc w:val="left"/>
              <w:rPr>
                <w:rFonts w:ascii="微软雅黑" w:eastAsia="微软雅黑" w:hAnsi="微软雅黑"/>
              </w:rPr>
            </w:pPr>
            <w:r>
              <w:rPr>
                <w:rFonts w:ascii="微软雅黑" w:eastAsia="微软雅黑" w:hAnsi="微软雅黑" w:hint="eastAsia"/>
              </w:rPr>
              <w:t>交互</w:t>
            </w:r>
          </w:p>
        </w:tc>
        <w:tc>
          <w:tcPr>
            <w:tcW w:w="7088" w:type="dxa"/>
          </w:tcPr>
          <w:p w:rsidR="00D510C0" w:rsidRDefault="0008198C" w:rsidP="00DB7F00">
            <w:pPr>
              <w:pStyle w:val="a8"/>
              <w:numPr>
                <w:ilvl w:val="0"/>
                <w:numId w:val="7"/>
              </w:numPr>
              <w:ind w:firstLineChars="0"/>
              <w:rPr>
                <w:rFonts w:ascii="微软雅黑" w:eastAsia="微软雅黑" w:hAnsi="微软雅黑"/>
              </w:rPr>
            </w:pPr>
            <w:r>
              <w:rPr>
                <w:rFonts w:ascii="微软雅黑" w:eastAsia="微软雅黑" w:hAnsi="微软雅黑" w:hint="eastAsia"/>
              </w:rPr>
              <w:t>可以同时选择可提供住宿和娱乐项目中任一项</w:t>
            </w:r>
          </w:p>
          <w:p w:rsidR="0008198C" w:rsidRDefault="0008198C" w:rsidP="00DB7F00">
            <w:pPr>
              <w:pStyle w:val="a8"/>
              <w:numPr>
                <w:ilvl w:val="0"/>
                <w:numId w:val="7"/>
              </w:numPr>
              <w:ind w:firstLineChars="0"/>
              <w:rPr>
                <w:rFonts w:ascii="微软雅黑" w:eastAsia="微软雅黑" w:hAnsi="微软雅黑"/>
              </w:rPr>
            </w:pPr>
            <w:r>
              <w:rPr>
                <w:rFonts w:ascii="微软雅黑" w:eastAsia="微软雅黑" w:hAnsi="微软雅黑" w:hint="eastAsia"/>
              </w:rPr>
              <w:t>娱乐项目单选</w:t>
            </w:r>
          </w:p>
          <w:p w:rsidR="0008198C" w:rsidRDefault="0008198C" w:rsidP="00DB7F00">
            <w:pPr>
              <w:pStyle w:val="a8"/>
              <w:numPr>
                <w:ilvl w:val="0"/>
                <w:numId w:val="7"/>
              </w:numPr>
              <w:ind w:firstLineChars="0"/>
              <w:rPr>
                <w:rFonts w:ascii="微软雅黑" w:eastAsia="微软雅黑" w:hAnsi="微软雅黑"/>
              </w:rPr>
            </w:pPr>
            <w:r>
              <w:rPr>
                <w:rFonts w:ascii="微软雅黑" w:eastAsia="微软雅黑" w:hAnsi="微软雅黑" w:hint="eastAsia"/>
              </w:rPr>
              <w:t>娱乐项目默认选择不限</w:t>
            </w:r>
          </w:p>
          <w:p w:rsidR="0008198C" w:rsidRPr="0008198C" w:rsidRDefault="0008198C" w:rsidP="00DB7F00">
            <w:pPr>
              <w:pStyle w:val="a8"/>
              <w:numPr>
                <w:ilvl w:val="0"/>
                <w:numId w:val="7"/>
              </w:numPr>
              <w:ind w:firstLineChars="0"/>
              <w:rPr>
                <w:rFonts w:ascii="微软雅黑" w:eastAsia="微软雅黑" w:hAnsi="微软雅黑"/>
              </w:rPr>
            </w:pPr>
            <w:r>
              <w:rPr>
                <w:rFonts w:ascii="微软雅黑" w:eastAsia="微软雅黑" w:hAnsi="微软雅黑" w:hint="eastAsia"/>
              </w:rPr>
              <w:t>选择“确定”</w:t>
            </w:r>
            <w:ins w:id="302" w:author="ws吴尚" w:date="2015-03-26T16:58:00Z">
              <w:r w:rsidR="00BE6DB8">
                <w:rPr>
                  <w:rFonts w:ascii="微软雅黑" w:eastAsia="微软雅黑" w:hAnsi="微软雅黑" w:hint="eastAsia"/>
                </w:rPr>
                <w:t>或者返回键</w:t>
              </w:r>
            </w:ins>
            <w:r>
              <w:rPr>
                <w:rFonts w:ascii="微软雅黑" w:eastAsia="微软雅黑" w:hAnsi="微软雅黑" w:hint="eastAsia"/>
              </w:rPr>
              <w:t>后，浮层关闭，</w:t>
            </w:r>
            <w:ins w:id="303" w:author="ws吴尚" w:date="2015-03-26T16:58:00Z">
              <w:r w:rsidR="00BE6DB8">
                <w:rPr>
                  <w:rFonts w:ascii="微软雅黑" w:eastAsia="微软雅黑" w:hAnsi="微软雅黑" w:hint="eastAsia"/>
                </w:rPr>
                <w:t>返回列表页，</w:t>
              </w:r>
            </w:ins>
            <w:r>
              <w:rPr>
                <w:rFonts w:ascii="微软雅黑" w:eastAsia="微软雅黑" w:hAnsi="微软雅黑" w:hint="eastAsia"/>
              </w:rPr>
              <w:t>根据当前选择刷新页面</w:t>
            </w:r>
          </w:p>
          <w:p w:rsidR="0008198C" w:rsidRPr="00717D35" w:rsidRDefault="00016151" w:rsidP="008017FD">
            <w:pPr>
              <w:rPr>
                <w:rFonts w:ascii="微软雅黑" w:eastAsia="微软雅黑" w:hAnsi="微软雅黑"/>
              </w:rPr>
            </w:pPr>
            <w:r>
              <w:rPr>
                <w:noProof/>
              </w:rPr>
              <w:lastRenderedPageBreak/>
              <w:drawing>
                <wp:inline distT="0" distB="0" distL="0" distR="0" wp14:anchorId="02F59B05" wp14:editId="2348B2EF">
                  <wp:extent cx="3162300" cy="542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2300" cy="5429250"/>
                          </a:xfrm>
                          <a:prstGeom prst="rect">
                            <a:avLst/>
                          </a:prstGeom>
                        </pic:spPr>
                      </pic:pic>
                    </a:graphicData>
                  </a:graphic>
                </wp:inline>
              </w:drawing>
            </w:r>
          </w:p>
        </w:tc>
        <w:tc>
          <w:tcPr>
            <w:tcW w:w="1644" w:type="dxa"/>
          </w:tcPr>
          <w:p w:rsidR="00D510C0" w:rsidRDefault="00D510C0" w:rsidP="008017FD">
            <w:pPr>
              <w:rPr>
                <w:rFonts w:ascii="微软雅黑" w:eastAsia="微软雅黑" w:hAnsi="微软雅黑" w:cs="Arial"/>
                <w:kern w:val="0"/>
                <w:szCs w:val="21"/>
              </w:rPr>
            </w:pPr>
          </w:p>
        </w:tc>
      </w:tr>
      <w:tr w:rsidR="0008198C" w:rsidTr="008017FD">
        <w:tc>
          <w:tcPr>
            <w:tcW w:w="1384" w:type="dxa"/>
          </w:tcPr>
          <w:p w:rsidR="0008198C" w:rsidRDefault="0008198C" w:rsidP="008017FD">
            <w:pPr>
              <w:jc w:val="left"/>
              <w:rPr>
                <w:rFonts w:ascii="微软雅黑" w:eastAsia="微软雅黑" w:hAnsi="微软雅黑"/>
              </w:rPr>
            </w:pPr>
            <w:r>
              <w:rPr>
                <w:rFonts w:ascii="微软雅黑" w:eastAsia="微软雅黑" w:hAnsi="微软雅黑" w:hint="eastAsia"/>
              </w:rPr>
              <w:lastRenderedPageBreak/>
              <w:t>数据</w:t>
            </w:r>
          </w:p>
        </w:tc>
        <w:tc>
          <w:tcPr>
            <w:tcW w:w="7088" w:type="dxa"/>
          </w:tcPr>
          <w:p w:rsidR="0008198C" w:rsidRPr="003A5B49" w:rsidRDefault="0008198C" w:rsidP="00DB7F00">
            <w:pPr>
              <w:pStyle w:val="a8"/>
              <w:numPr>
                <w:ilvl w:val="0"/>
                <w:numId w:val="8"/>
              </w:numPr>
              <w:ind w:firstLineChars="0"/>
              <w:rPr>
                <w:rFonts w:ascii="微软雅黑" w:eastAsia="微软雅黑" w:hAnsi="微软雅黑"/>
              </w:rPr>
            </w:pPr>
            <w:r>
              <w:rPr>
                <w:rFonts w:ascii="微软雅黑" w:eastAsia="微软雅黑" w:hAnsi="微软雅黑" w:hint="eastAsia"/>
              </w:rPr>
              <w:t>娱乐项目</w:t>
            </w:r>
            <w:r w:rsidR="008C476E">
              <w:rPr>
                <w:rFonts w:ascii="微软雅黑" w:eastAsia="微软雅黑" w:hAnsi="微软雅黑" w:hint="eastAsia"/>
              </w:rPr>
              <w:t>筛选项目数据</w:t>
            </w:r>
            <w:r>
              <w:rPr>
                <w:rFonts w:ascii="微软雅黑" w:eastAsia="微软雅黑" w:hAnsi="微软雅黑" w:hint="eastAsia"/>
              </w:rPr>
              <w:t>为</w:t>
            </w:r>
            <w:r w:rsidRPr="008C476E">
              <w:rPr>
                <w:rFonts w:ascii="微软雅黑" w:eastAsia="微软雅黑" w:hAnsi="微软雅黑" w:hint="eastAsia"/>
                <w:color w:val="4F81BD" w:themeColor="accent1"/>
              </w:rPr>
              <w:t>给定数据</w:t>
            </w:r>
          </w:p>
          <w:p w:rsidR="003A5B49" w:rsidRDefault="002D6875" w:rsidP="00DB7F00">
            <w:pPr>
              <w:pStyle w:val="a8"/>
              <w:numPr>
                <w:ilvl w:val="0"/>
                <w:numId w:val="8"/>
              </w:numPr>
              <w:ind w:firstLineChars="0"/>
              <w:rPr>
                <w:rFonts w:ascii="微软雅黑" w:eastAsia="微软雅黑" w:hAnsi="微软雅黑"/>
              </w:rPr>
            </w:pPr>
            <w:r>
              <w:rPr>
                <w:rFonts w:ascii="微软雅黑" w:eastAsia="微软雅黑" w:hAnsi="微软雅黑" w:hint="eastAsia"/>
              </w:rPr>
              <w:t>选择城市后，娱乐筛选项数据做次初始化：</w:t>
            </w:r>
            <w:r w:rsidR="003A5B49" w:rsidRPr="003A5B49">
              <w:rPr>
                <w:rFonts w:ascii="微软雅黑" w:eastAsia="微软雅黑" w:hAnsi="微软雅黑" w:hint="eastAsia"/>
              </w:rPr>
              <w:t>如果当前城市下，没有某娱乐项目的结果，则该娱乐项目</w:t>
            </w:r>
            <w:r>
              <w:rPr>
                <w:rFonts w:ascii="微软雅黑" w:eastAsia="微软雅黑" w:hAnsi="微软雅黑" w:hint="eastAsia"/>
              </w:rPr>
              <w:t>不显示</w:t>
            </w:r>
          </w:p>
        </w:tc>
        <w:tc>
          <w:tcPr>
            <w:tcW w:w="1644" w:type="dxa"/>
          </w:tcPr>
          <w:p w:rsidR="0008198C" w:rsidRDefault="008C476E" w:rsidP="00016151">
            <w:pPr>
              <w:rPr>
                <w:rFonts w:ascii="微软雅黑" w:eastAsia="微软雅黑" w:hAnsi="微软雅黑" w:cs="Arial"/>
                <w:kern w:val="0"/>
                <w:szCs w:val="21"/>
              </w:rPr>
            </w:pPr>
            <w:r>
              <w:rPr>
                <w:rFonts w:ascii="微软雅黑" w:eastAsia="微软雅黑" w:hAnsi="微软雅黑" w:cs="Arial" w:hint="eastAsia"/>
                <w:kern w:val="0"/>
                <w:szCs w:val="21"/>
              </w:rPr>
              <w:t>给定数据</w:t>
            </w:r>
            <w:r w:rsidR="00016151">
              <w:rPr>
                <w:rFonts w:ascii="微软雅黑" w:eastAsia="微软雅黑" w:hAnsi="微软雅黑" w:cs="Arial" w:hint="eastAsia"/>
                <w:kern w:val="0"/>
                <w:szCs w:val="21"/>
              </w:rPr>
              <w:t>见附录一</w:t>
            </w:r>
          </w:p>
        </w:tc>
      </w:tr>
      <w:tr w:rsidR="0008198C" w:rsidTr="008017FD">
        <w:tc>
          <w:tcPr>
            <w:tcW w:w="1384" w:type="dxa"/>
          </w:tcPr>
          <w:p w:rsidR="0008198C" w:rsidRDefault="0008198C" w:rsidP="008017FD">
            <w:pPr>
              <w:jc w:val="left"/>
              <w:rPr>
                <w:rFonts w:ascii="微软雅黑" w:eastAsia="微软雅黑" w:hAnsi="微软雅黑"/>
              </w:rPr>
            </w:pPr>
            <w:r>
              <w:rPr>
                <w:rFonts w:ascii="微软雅黑" w:eastAsia="微软雅黑" w:hAnsi="微软雅黑" w:hint="eastAsia"/>
              </w:rPr>
              <w:t>筛选结果</w:t>
            </w:r>
          </w:p>
        </w:tc>
        <w:tc>
          <w:tcPr>
            <w:tcW w:w="7088" w:type="dxa"/>
          </w:tcPr>
          <w:p w:rsidR="0008198C" w:rsidRDefault="001B699D" w:rsidP="00DB7F00">
            <w:pPr>
              <w:pStyle w:val="a8"/>
              <w:numPr>
                <w:ilvl w:val="0"/>
                <w:numId w:val="9"/>
              </w:numPr>
              <w:ind w:firstLineChars="0"/>
              <w:rPr>
                <w:rFonts w:ascii="微软雅黑" w:eastAsia="微软雅黑" w:hAnsi="微软雅黑"/>
              </w:rPr>
            </w:pPr>
            <w:r>
              <w:rPr>
                <w:rFonts w:ascii="微软雅黑" w:eastAsia="微软雅黑" w:hAnsi="微软雅黑" w:hint="eastAsia"/>
              </w:rPr>
              <w:t>可住宿</w:t>
            </w:r>
            <w:r w:rsidR="008C476E">
              <w:rPr>
                <w:rFonts w:ascii="微软雅黑" w:eastAsia="微软雅黑" w:hAnsi="微软雅黑" w:hint="eastAsia"/>
              </w:rPr>
              <w:t xml:space="preserve"> 和 某一项娱乐项目同时选择时，结果为同时满足这两个条件的交集</w:t>
            </w:r>
          </w:p>
          <w:p w:rsidR="008C476E" w:rsidRPr="00C75798" w:rsidRDefault="00A2025F" w:rsidP="00DB7F00">
            <w:pPr>
              <w:pStyle w:val="a8"/>
              <w:numPr>
                <w:ilvl w:val="0"/>
                <w:numId w:val="9"/>
              </w:numPr>
              <w:ind w:firstLineChars="0"/>
              <w:rPr>
                <w:rFonts w:ascii="微软雅黑" w:eastAsia="微软雅黑" w:hAnsi="微软雅黑"/>
                <w:color w:val="FF0000"/>
              </w:rPr>
            </w:pPr>
            <w:r w:rsidRPr="00C75798">
              <w:rPr>
                <w:rFonts w:ascii="微软雅黑" w:eastAsia="微软雅黑" w:hAnsi="微软雅黑" w:hint="eastAsia"/>
                <w:color w:val="FF0000"/>
              </w:rPr>
              <w:t>可住宿：</w:t>
            </w:r>
            <w:r w:rsidR="00F64659">
              <w:rPr>
                <w:rFonts w:ascii="微软雅黑" w:eastAsia="微软雅黑" w:hAnsi="微软雅黑" w:hint="eastAsia"/>
                <w:color w:val="FF0000"/>
              </w:rPr>
              <w:t>有可订房型的农家乐</w:t>
            </w:r>
          </w:p>
          <w:p w:rsidR="00A2025F" w:rsidRDefault="00A2025F" w:rsidP="00DB7F00">
            <w:pPr>
              <w:pStyle w:val="a8"/>
              <w:numPr>
                <w:ilvl w:val="0"/>
                <w:numId w:val="9"/>
              </w:numPr>
              <w:ind w:firstLineChars="0"/>
              <w:rPr>
                <w:rFonts w:ascii="微软雅黑" w:eastAsia="微软雅黑" w:hAnsi="微软雅黑"/>
              </w:rPr>
            </w:pPr>
            <w:r>
              <w:rPr>
                <w:rFonts w:ascii="微软雅黑" w:eastAsia="微软雅黑" w:hAnsi="微软雅黑" w:hint="eastAsia"/>
              </w:rPr>
              <w:t>娱乐项目：娱乐项目中包含已选项目的农家乐</w:t>
            </w:r>
            <w:r w:rsidR="005A5051">
              <w:rPr>
                <w:rFonts w:ascii="微软雅黑" w:eastAsia="微软雅黑" w:hAnsi="微软雅黑" w:hint="eastAsia"/>
              </w:rPr>
              <w:t>。对于没有娱乐项目数据的农家乐则不出现在结果中。</w:t>
            </w:r>
          </w:p>
        </w:tc>
        <w:tc>
          <w:tcPr>
            <w:tcW w:w="1644" w:type="dxa"/>
          </w:tcPr>
          <w:p w:rsidR="0008198C" w:rsidRDefault="0008198C" w:rsidP="008017FD">
            <w:pPr>
              <w:rPr>
                <w:rFonts w:ascii="微软雅黑" w:eastAsia="微软雅黑" w:hAnsi="微软雅黑" w:cs="Arial"/>
                <w:kern w:val="0"/>
                <w:szCs w:val="21"/>
              </w:rPr>
            </w:pPr>
          </w:p>
        </w:tc>
      </w:tr>
    </w:tbl>
    <w:p w:rsidR="00A2025F" w:rsidRPr="00FC3A49" w:rsidRDefault="00EF4AFC" w:rsidP="00A2025F">
      <w:pPr>
        <w:pStyle w:val="3"/>
        <w:numPr>
          <w:ilvl w:val="2"/>
          <w:numId w:val="1"/>
        </w:numPr>
        <w:rPr>
          <w:rFonts w:ascii="微软雅黑" w:eastAsia="微软雅黑" w:hAnsi="微软雅黑" w:cs="Arial"/>
          <w:sz w:val="24"/>
          <w:szCs w:val="24"/>
        </w:rPr>
      </w:pPr>
      <w:bookmarkStart w:id="304" w:name="_Toc415054916"/>
      <w:r>
        <w:rPr>
          <w:rFonts w:ascii="微软雅黑" w:eastAsia="微软雅黑" w:hAnsi="微软雅黑" w:cs="Arial" w:hint="eastAsia"/>
          <w:sz w:val="24"/>
        </w:rPr>
        <w:lastRenderedPageBreak/>
        <w:t>位置区域</w:t>
      </w:r>
      <w:r w:rsidR="00A2025F" w:rsidRPr="00FC3A49">
        <w:rPr>
          <w:rFonts w:ascii="微软雅黑" w:eastAsia="微软雅黑" w:hAnsi="微软雅黑" w:cs="Arial" w:hint="eastAsia"/>
          <w:sz w:val="24"/>
        </w:rPr>
        <w:t>筛选</w:t>
      </w:r>
      <w:bookmarkEnd w:id="3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A2025F" w:rsidTr="008017FD">
        <w:tc>
          <w:tcPr>
            <w:tcW w:w="1384" w:type="dxa"/>
            <w:shd w:val="clear" w:color="auto" w:fill="CCCCCC"/>
          </w:tcPr>
          <w:p w:rsidR="00A2025F" w:rsidRDefault="00A2025F" w:rsidP="008017FD">
            <w:pPr>
              <w:rPr>
                <w:rFonts w:ascii="微软雅黑" w:eastAsia="微软雅黑" w:hAnsi="微软雅黑" w:cs="Arial"/>
                <w:b/>
                <w:szCs w:val="21"/>
              </w:rPr>
            </w:pPr>
          </w:p>
        </w:tc>
        <w:tc>
          <w:tcPr>
            <w:tcW w:w="7088" w:type="dxa"/>
            <w:shd w:val="clear" w:color="auto" w:fill="CCCCCC"/>
          </w:tcPr>
          <w:p w:rsidR="00A2025F" w:rsidRDefault="00A2025F" w:rsidP="008017FD">
            <w:pPr>
              <w:rPr>
                <w:rFonts w:ascii="微软雅黑" w:eastAsia="微软雅黑" w:hAnsi="微软雅黑" w:cs="Arial"/>
                <w:b/>
                <w:szCs w:val="21"/>
              </w:rPr>
            </w:pPr>
          </w:p>
        </w:tc>
        <w:tc>
          <w:tcPr>
            <w:tcW w:w="1644" w:type="dxa"/>
            <w:shd w:val="clear" w:color="auto" w:fill="CCCCCC"/>
          </w:tcPr>
          <w:p w:rsidR="00A2025F" w:rsidRDefault="00A2025F" w:rsidP="008017FD">
            <w:pPr>
              <w:rPr>
                <w:rFonts w:ascii="微软雅黑" w:eastAsia="微软雅黑" w:hAnsi="微软雅黑" w:cs="Arial"/>
                <w:b/>
                <w:szCs w:val="21"/>
              </w:rPr>
            </w:pPr>
          </w:p>
        </w:tc>
      </w:tr>
      <w:tr w:rsidR="00A2025F" w:rsidTr="008017FD">
        <w:tc>
          <w:tcPr>
            <w:tcW w:w="1384" w:type="dxa"/>
          </w:tcPr>
          <w:p w:rsidR="00A2025F" w:rsidRDefault="00A2025F" w:rsidP="008017FD">
            <w:pPr>
              <w:jc w:val="left"/>
              <w:rPr>
                <w:rFonts w:ascii="微软雅黑" w:eastAsia="微软雅黑" w:hAnsi="微软雅黑"/>
              </w:rPr>
            </w:pPr>
            <w:r>
              <w:rPr>
                <w:rFonts w:ascii="微软雅黑" w:eastAsia="微软雅黑" w:hAnsi="微软雅黑" w:hint="eastAsia"/>
              </w:rPr>
              <w:t>交互</w:t>
            </w:r>
          </w:p>
        </w:tc>
        <w:tc>
          <w:tcPr>
            <w:tcW w:w="7088" w:type="dxa"/>
          </w:tcPr>
          <w:p w:rsidR="00EF4AFC" w:rsidRDefault="00EF4AFC" w:rsidP="00BE6DB8">
            <w:pPr>
              <w:pStyle w:val="a8"/>
              <w:numPr>
                <w:ilvl w:val="0"/>
                <w:numId w:val="10"/>
              </w:numPr>
              <w:ind w:firstLineChars="0"/>
              <w:rPr>
                <w:rFonts w:ascii="微软雅黑" w:eastAsia="微软雅黑" w:hAnsi="微软雅黑"/>
              </w:rPr>
            </w:pPr>
            <w:r>
              <w:rPr>
                <w:rFonts w:ascii="微软雅黑" w:eastAsia="微软雅黑" w:hAnsi="微软雅黑" w:hint="eastAsia"/>
              </w:rPr>
              <w:t>位置区域单选，行政区和景点只能选一项</w:t>
            </w:r>
          </w:p>
          <w:p w:rsidR="00A2025F" w:rsidRDefault="00EF4AFC" w:rsidP="00BE6DB8">
            <w:pPr>
              <w:pStyle w:val="a8"/>
              <w:numPr>
                <w:ilvl w:val="0"/>
                <w:numId w:val="10"/>
              </w:numPr>
              <w:ind w:firstLineChars="0"/>
              <w:rPr>
                <w:rFonts w:ascii="微软雅黑" w:eastAsia="微软雅黑" w:hAnsi="微软雅黑"/>
              </w:rPr>
            </w:pPr>
            <w:r>
              <w:rPr>
                <w:rFonts w:ascii="微软雅黑" w:eastAsia="微软雅黑" w:hAnsi="微软雅黑" w:hint="eastAsia"/>
              </w:rPr>
              <w:t>选择“行政区”“景点”切换</w:t>
            </w:r>
          </w:p>
          <w:p w:rsidR="00A2025F" w:rsidRDefault="00EF4AFC" w:rsidP="00BE6DB8">
            <w:pPr>
              <w:pStyle w:val="a8"/>
              <w:numPr>
                <w:ilvl w:val="0"/>
                <w:numId w:val="10"/>
              </w:numPr>
              <w:ind w:firstLineChars="0"/>
              <w:rPr>
                <w:rFonts w:ascii="微软雅黑" w:eastAsia="微软雅黑" w:hAnsi="微软雅黑"/>
              </w:rPr>
            </w:pPr>
            <w:r>
              <w:rPr>
                <w:rFonts w:ascii="微软雅黑" w:eastAsia="微软雅黑" w:hAnsi="微软雅黑" w:hint="eastAsia"/>
              </w:rPr>
              <w:t>行政区和景点下都是</w:t>
            </w:r>
            <w:r w:rsidR="00A2025F">
              <w:rPr>
                <w:rFonts w:ascii="微软雅黑" w:eastAsia="微软雅黑" w:hAnsi="微软雅黑" w:hint="eastAsia"/>
              </w:rPr>
              <w:t>默认选择不限</w:t>
            </w:r>
          </w:p>
          <w:p w:rsidR="00BE6DB8" w:rsidRPr="0008198C" w:rsidRDefault="00BE6DB8" w:rsidP="00BE6DB8">
            <w:pPr>
              <w:pStyle w:val="a8"/>
              <w:numPr>
                <w:ilvl w:val="0"/>
                <w:numId w:val="10"/>
              </w:numPr>
              <w:ind w:firstLineChars="0"/>
              <w:rPr>
                <w:ins w:id="305" w:author="ws吴尚" w:date="2015-03-26T16:58:00Z"/>
                <w:rFonts w:ascii="微软雅黑" w:eastAsia="微软雅黑" w:hAnsi="微软雅黑"/>
              </w:rPr>
            </w:pPr>
            <w:ins w:id="306" w:author="ws吴尚" w:date="2015-03-26T16:58:00Z">
              <w:r>
                <w:rPr>
                  <w:rFonts w:ascii="微软雅黑" w:eastAsia="微软雅黑" w:hAnsi="微软雅黑" w:hint="eastAsia"/>
                </w:rPr>
                <w:t>选择“确定”或者返回键后，浮层关闭，返回列表页，根据当前选择刷新页面</w:t>
              </w:r>
            </w:ins>
          </w:p>
          <w:p w:rsidR="00A2025F" w:rsidRPr="0008198C" w:rsidDel="00BE6DB8" w:rsidRDefault="00A2025F" w:rsidP="00BE6DB8">
            <w:pPr>
              <w:pStyle w:val="a8"/>
              <w:numPr>
                <w:ilvl w:val="0"/>
                <w:numId w:val="10"/>
              </w:numPr>
              <w:ind w:firstLineChars="0"/>
              <w:rPr>
                <w:del w:id="307" w:author="ws吴尚" w:date="2015-03-26T16:58:00Z"/>
                <w:rFonts w:ascii="微软雅黑" w:eastAsia="微软雅黑" w:hAnsi="微软雅黑"/>
              </w:rPr>
            </w:pPr>
            <w:del w:id="308" w:author="ws吴尚" w:date="2015-03-26T16:58:00Z">
              <w:r w:rsidDel="00BE6DB8">
                <w:rPr>
                  <w:rFonts w:ascii="微软雅黑" w:eastAsia="微软雅黑" w:hAnsi="微软雅黑" w:hint="eastAsia"/>
                </w:rPr>
                <w:delText>选择</w:delText>
              </w:r>
              <w:r w:rsidR="00EF4AFC" w:rsidDel="00BE6DB8">
                <w:rPr>
                  <w:rFonts w:ascii="微软雅黑" w:eastAsia="微软雅黑" w:hAnsi="微软雅黑" w:hint="eastAsia"/>
                </w:rPr>
                <w:delText>某一项位置</w:delText>
              </w:r>
              <w:r w:rsidDel="00BE6DB8">
                <w:rPr>
                  <w:rFonts w:ascii="微软雅黑" w:eastAsia="微软雅黑" w:hAnsi="微软雅黑" w:hint="eastAsia"/>
                </w:rPr>
                <w:delText>后，浮层关闭，根据当前选择刷新页面</w:delText>
              </w:r>
            </w:del>
          </w:p>
          <w:p w:rsidR="00A2025F" w:rsidRPr="00717D35" w:rsidRDefault="006B0B01" w:rsidP="008017FD">
            <w:pPr>
              <w:rPr>
                <w:rFonts w:ascii="微软雅黑" w:eastAsia="微软雅黑" w:hAnsi="微软雅黑"/>
              </w:rPr>
            </w:pPr>
            <w:r>
              <w:rPr>
                <w:noProof/>
              </w:rPr>
              <w:drawing>
                <wp:inline distT="0" distB="0" distL="0" distR="0" wp14:anchorId="2D445D3B" wp14:editId="1094A11B">
                  <wp:extent cx="3238500" cy="5457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5457825"/>
                          </a:xfrm>
                          <a:prstGeom prst="rect">
                            <a:avLst/>
                          </a:prstGeom>
                        </pic:spPr>
                      </pic:pic>
                    </a:graphicData>
                  </a:graphic>
                </wp:inline>
              </w:drawing>
            </w:r>
          </w:p>
        </w:tc>
        <w:tc>
          <w:tcPr>
            <w:tcW w:w="1644" w:type="dxa"/>
          </w:tcPr>
          <w:p w:rsidR="00A2025F" w:rsidRDefault="00A2025F" w:rsidP="002D6875">
            <w:pPr>
              <w:rPr>
                <w:rFonts w:ascii="微软雅黑" w:eastAsia="微软雅黑" w:hAnsi="微软雅黑" w:cs="Arial"/>
                <w:kern w:val="0"/>
                <w:szCs w:val="21"/>
              </w:rPr>
            </w:pPr>
          </w:p>
        </w:tc>
      </w:tr>
      <w:tr w:rsidR="00A2025F" w:rsidTr="008017FD">
        <w:tc>
          <w:tcPr>
            <w:tcW w:w="1384" w:type="dxa"/>
          </w:tcPr>
          <w:p w:rsidR="00A2025F" w:rsidRDefault="00A2025F" w:rsidP="008017FD">
            <w:pPr>
              <w:jc w:val="left"/>
              <w:rPr>
                <w:rFonts w:ascii="微软雅黑" w:eastAsia="微软雅黑" w:hAnsi="微软雅黑"/>
              </w:rPr>
            </w:pPr>
            <w:r>
              <w:rPr>
                <w:rFonts w:ascii="微软雅黑" w:eastAsia="微软雅黑" w:hAnsi="微软雅黑" w:hint="eastAsia"/>
              </w:rPr>
              <w:lastRenderedPageBreak/>
              <w:t>数据</w:t>
            </w:r>
          </w:p>
        </w:tc>
        <w:tc>
          <w:tcPr>
            <w:tcW w:w="7088" w:type="dxa"/>
          </w:tcPr>
          <w:p w:rsidR="002D6875" w:rsidRPr="006B0B01" w:rsidRDefault="00EF4AFC" w:rsidP="00DB7F00">
            <w:pPr>
              <w:pStyle w:val="a8"/>
              <w:numPr>
                <w:ilvl w:val="0"/>
                <w:numId w:val="11"/>
              </w:numPr>
              <w:ind w:firstLineChars="0"/>
              <w:rPr>
                <w:rFonts w:ascii="微软雅黑" w:eastAsia="微软雅黑" w:hAnsi="微软雅黑"/>
              </w:rPr>
            </w:pPr>
            <w:r>
              <w:rPr>
                <w:rFonts w:ascii="微软雅黑" w:eastAsia="微软雅黑" w:hAnsi="微软雅黑" w:hint="eastAsia"/>
              </w:rPr>
              <w:t>行政区</w:t>
            </w:r>
            <w:r w:rsidR="00096B5C">
              <w:rPr>
                <w:rFonts w:ascii="微软雅黑" w:eastAsia="微软雅黑" w:hAnsi="微软雅黑" w:hint="eastAsia"/>
              </w:rPr>
              <w:t>：</w:t>
            </w:r>
            <w:r w:rsidR="00A84379">
              <w:rPr>
                <w:rFonts w:ascii="微软雅黑" w:eastAsia="微软雅黑" w:hAnsi="微软雅黑" w:cs="Arial" w:hint="eastAsia"/>
                <w:kern w:val="0"/>
                <w:szCs w:val="21"/>
              </w:rPr>
              <w:t>使用酒店</w:t>
            </w:r>
            <w:r w:rsidR="00096B5C">
              <w:rPr>
                <w:rFonts w:ascii="微软雅黑" w:eastAsia="微软雅黑" w:hAnsi="微软雅黑" w:cs="Arial" w:hint="eastAsia"/>
                <w:kern w:val="0"/>
                <w:szCs w:val="21"/>
              </w:rPr>
              <w:t>这边数据，当前城市下行政区的数据</w:t>
            </w:r>
            <w:r w:rsidR="006B0B01">
              <w:rPr>
                <w:rFonts w:ascii="微软雅黑" w:eastAsia="微软雅黑" w:hAnsi="微软雅黑" w:cs="Arial" w:hint="eastAsia"/>
                <w:kern w:val="0"/>
                <w:szCs w:val="21"/>
              </w:rPr>
              <w:t>，顺序按照app现有顺序</w:t>
            </w:r>
          </w:p>
          <w:p w:rsidR="006B0B01" w:rsidRDefault="006B0B01" w:rsidP="00DB7F00">
            <w:pPr>
              <w:pStyle w:val="a8"/>
              <w:numPr>
                <w:ilvl w:val="0"/>
                <w:numId w:val="11"/>
              </w:numPr>
              <w:ind w:firstLineChars="0"/>
              <w:rPr>
                <w:rFonts w:ascii="微软雅黑" w:eastAsia="微软雅黑" w:hAnsi="微软雅黑"/>
              </w:rPr>
            </w:pPr>
            <w:r>
              <w:rPr>
                <w:rFonts w:ascii="微软雅黑" w:eastAsia="微软雅黑" w:hAnsi="微软雅黑" w:cs="Arial" w:hint="eastAsia"/>
                <w:kern w:val="0"/>
                <w:szCs w:val="21"/>
              </w:rPr>
              <w:t>景点：当前城市下所有景点，顺序按照景点热度排序。</w:t>
            </w:r>
          </w:p>
        </w:tc>
        <w:tc>
          <w:tcPr>
            <w:tcW w:w="1644" w:type="dxa"/>
          </w:tcPr>
          <w:p w:rsidR="00A2025F" w:rsidRDefault="00A2025F" w:rsidP="008017FD">
            <w:pPr>
              <w:rPr>
                <w:rFonts w:ascii="微软雅黑" w:eastAsia="微软雅黑" w:hAnsi="微软雅黑" w:cs="Arial"/>
                <w:kern w:val="0"/>
                <w:szCs w:val="21"/>
              </w:rPr>
            </w:pPr>
          </w:p>
        </w:tc>
      </w:tr>
      <w:tr w:rsidR="00A2025F" w:rsidTr="008017FD">
        <w:tc>
          <w:tcPr>
            <w:tcW w:w="1384" w:type="dxa"/>
          </w:tcPr>
          <w:p w:rsidR="00A2025F" w:rsidRDefault="00A2025F" w:rsidP="008017FD">
            <w:pPr>
              <w:jc w:val="left"/>
              <w:rPr>
                <w:rFonts w:ascii="微软雅黑" w:eastAsia="微软雅黑" w:hAnsi="微软雅黑"/>
              </w:rPr>
            </w:pPr>
            <w:r>
              <w:rPr>
                <w:rFonts w:ascii="微软雅黑" w:eastAsia="微软雅黑" w:hAnsi="微软雅黑" w:hint="eastAsia"/>
              </w:rPr>
              <w:t>筛选结果</w:t>
            </w:r>
          </w:p>
        </w:tc>
        <w:tc>
          <w:tcPr>
            <w:tcW w:w="7088" w:type="dxa"/>
          </w:tcPr>
          <w:p w:rsidR="00A2025F" w:rsidRDefault="00EF4AFC" w:rsidP="00DB7F00">
            <w:pPr>
              <w:pStyle w:val="a8"/>
              <w:numPr>
                <w:ilvl w:val="0"/>
                <w:numId w:val="12"/>
              </w:numPr>
              <w:ind w:firstLineChars="0"/>
              <w:rPr>
                <w:rFonts w:ascii="微软雅黑" w:eastAsia="微软雅黑" w:hAnsi="微软雅黑"/>
              </w:rPr>
            </w:pPr>
            <w:r w:rsidRPr="006C54AB">
              <w:rPr>
                <w:rFonts w:ascii="微软雅黑" w:eastAsia="微软雅黑" w:hAnsi="微软雅黑" w:hint="eastAsia"/>
              </w:rPr>
              <w:t>行政区：结果为该行政区内农家乐</w:t>
            </w:r>
            <w:r w:rsidR="00A84379" w:rsidRPr="006C54AB">
              <w:rPr>
                <w:rFonts w:ascii="微软雅黑" w:eastAsia="微软雅黑" w:hAnsi="微软雅黑" w:hint="eastAsia"/>
              </w:rPr>
              <w:t>。（注意</w:t>
            </w:r>
            <w:ins w:id="309" w:author="ws吴尚" w:date="2015-03-26T17:33:00Z">
              <w:r w:rsidR="001446BC">
                <w:rPr>
                  <w:rFonts w:ascii="微软雅黑" w:eastAsia="微软雅黑" w:hAnsi="微软雅黑" w:hint="eastAsia"/>
                </w:rPr>
                <w:t>根据2.2中3，在</w:t>
              </w:r>
            </w:ins>
            <w:ins w:id="310" w:author="ws吴尚" w:date="2015-03-26T17:34:00Z">
              <w:r w:rsidR="001446BC">
                <w:rPr>
                  <w:rFonts w:ascii="微软雅黑" w:eastAsia="微软雅黑" w:hAnsi="微软雅黑" w:hint="eastAsia"/>
                </w:rPr>
                <w:t>酒店和团购同时存在的</w:t>
              </w:r>
            </w:ins>
            <w:del w:id="311" w:author="ws吴尚" w:date="2015-03-26T17:34:00Z">
              <w:r w:rsidR="00A84379" w:rsidRPr="006C54AB" w:rsidDel="001446BC">
                <w:rPr>
                  <w:rFonts w:ascii="微软雅黑" w:eastAsia="微软雅黑" w:hAnsi="微软雅黑" w:hint="eastAsia"/>
                </w:rPr>
                <w:delText>有房型又有纯餐饮的</w:delText>
              </w:r>
            </w:del>
            <w:r w:rsidR="00A84379" w:rsidRPr="006C54AB">
              <w:rPr>
                <w:rFonts w:ascii="微软雅黑" w:eastAsia="微软雅黑" w:hAnsi="微软雅黑" w:hint="eastAsia"/>
              </w:rPr>
              <w:t>农家乐所属行政区以酒店数据为准）。</w:t>
            </w:r>
          </w:p>
          <w:p w:rsidR="00A2025F" w:rsidRDefault="00EF4AFC" w:rsidP="007B7BE1">
            <w:pPr>
              <w:pStyle w:val="a8"/>
              <w:numPr>
                <w:ilvl w:val="0"/>
                <w:numId w:val="12"/>
              </w:numPr>
              <w:ind w:firstLineChars="0"/>
              <w:rPr>
                <w:rFonts w:ascii="微软雅黑" w:eastAsia="微软雅黑" w:hAnsi="微软雅黑"/>
              </w:rPr>
            </w:pPr>
            <w:r>
              <w:rPr>
                <w:rFonts w:ascii="微软雅黑" w:eastAsia="微软雅黑" w:hAnsi="微软雅黑" w:hint="eastAsia"/>
              </w:rPr>
              <w:t>景点</w:t>
            </w:r>
            <w:r w:rsidR="00A2025F">
              <w:rPr>
                <w:rFonts w:ascii="微软雅黑" w:eastAsia="微软雅黑" w:hAnsi="微软雅黑" w:hint="eastAsia"/>
              </w:rPr>
              <w:t>：</w:t>
            </w:r>
            <w:r w:rsidR="00EB3320">
              <w:rPr>
                <w:rFonts w:ascii="微软雅黑" w:eastAsia="微软雅黑" w:hAnsi="微软雅黑" w:hint="eastAsia"/>
              </w:rPr>
              <w:t>结果为该景点附近</w:t>
            </w:r>
            <w:r w:rsidR="00073F41">
              <w:rPr>
                <w:rFonts w:ascii="微软雅黑" w:eastAsia="微软雅黑" w:hAnsi="微软雅黑" w:hint="eastAsia"/>
              </w:rPr>
              <w:t>5</w:t>
            </w:r>
            <w:r w:rsidR="00EB3320">
              <w:rPr>
                <w:rFonts w:ascii="微软雅黑" w:eastAsia="微软雅黑" w:hAnsi="微软雅黑" w:hint="eastAsia"/>
              </w:rPr>
              <w:t>km内农家乐</w:t>
            </w:r>
            <w:ins w:id="312" w:author="ws吴尚" w:date="2015-03-26T18:02:00Z">
              <w:r w:rsidR="007B7BE1">
                <w:rPr>
                  <w:rFonts w:ascii="微软雅黑" w:eastAsia="微软雅黑" w:hAnsi="微软雅黑" w:hint="eastAsia"/>
                </w:rPr>
                <w:t>(</w:t>
              </w:r>
            </w:ins>
            <w:ins w:id="313" w:author="ws吴尚" w:date="2015-03-26T18:03:00Z">
              <w:r w:rsidR="007B7BE1">
                <w:rPr>
                  <w:rFonts w:ascii="微软雅黑" w:eastAsia="微软雅黑" w:hAnsi="微软雅黑" w:hint="eastAsia"/>
                </w:rPr>
                <w:t>抛开</w:t>
              </w:r>
            </w:ins>
            <w:ins w:id="314" w:author="ws吴尚" w:date="2015-03-26T18:02:00Z">
              <w:r w:rsidR="007B7BE1">
                <w:rPr>
                  <w:rFonts w:ascii="微软雅黑" w:eastAsia="微软雅黑" w:hAnsi="微软雅黑" w:hint="eastAsia"/>
                </w:rPr>
                <w:t>城市</w:t>
              </w:r>
            </w:ins>
            <w:ins w:id="315" w:author="ws吴尚" w:date="2015-03-26T18:03:00Z">
              <w:r w:rsidR="007B7BE1">
                <w:rPr>
                  <w:rFonts w:ascii="微软雅黑" w:eastAsia="微软雅黑" w:hAnsi="微软雅黑" w:hint="eastAsia"/>
                </w:rPr>
                <w:t>条件查询</w:t>
              </w:r>
            </w:ins>
            <w:ins w:id="316" w:author="ws吴尚" w:date="2015-03-26T18:02:00Z">
              <w:r w:rsidR="007B7BE1">
                <w:rPr>
                  <w:rFonts w:ascii="微软雅黑" w:eastAsia="微软雅黑" w:hAnsi="微软雅黑" w:hint="eastAsia"/>
                </w:rPr>
                <w:t>)</w:t>
              </w:r>
            </w:ins>
          </w:p>
        </w:tc>
        <w:tc>
          <w:tcPr>
            <w:tcW w:w="1644" w:type="dxa"/>
          </w:tcPr>
          <w:p w:rsidR="00A2025F" w:rsidRDefault="00A2025F" w:rsidP="008017FD">
            <w:pPr>
              <w:rPr>
                <w:rFonts w:ascii="微软雅黑" w:eastAsia="微软雅黑" w:hAnsi="微软雅黑" w:cs="Arial"/>
                <w:kern w:val="0"/>
                <w:szCs w:val="21"/>
              </w:rPr>
            </w:pPr>
          </w:p>
        </w:tc>
      </w:tr>
    </w:tbl>
    <w:p w:rsidR="001313C9" w:rsidRPr="00FC3A49" w:rsidRDefault="001313C9" w:rsidP="001313C9">
      <w:pPr>
        <w:pStyle w:val="3"/>
        <w:numPr>
          <w:ilvl w:val="2"/>
          <w:numId w:val="1"/>
        </w:numPr>
        <w:rPr>
          <w:rFonts w:ascii="微软雅黑" w:eastAsia="微软雅黑" w:hAnsi="微软雅黑" w:cs="Arial"/>
          <w:sz w:val="24"/>
          <w:szCs w:val="24"/>
        </w:rPr>
      </w:pPr>
      <w:bookmarkStart w:id="317" w:name="_Toc415054917"/>
      <w:r>
        <w:rPr>
          <w:rFonts w:ascii="微软雅黑" w:eastAsia="微软雅黑" w:hAnsi="微软雅黑" w:cs="Arial" w:hint="eastAsia"/>
          <w:sz w:val="24"/>
        </w:rPr>
        <w:t>价格</w:t>
      </w:r>
      <w:r w:rsidRPr="00FC3A49">
        <w:rPr>
          <w:rFonts w:ascii="微软雅黑" w:eastAsia="微软雅黑" w:hAnsi="微软雅黑" w:cs="Arial" w:hint="eastAsia"/>
          <w:sz w:val="24"/>
        </w:rPr>
        <w:t>筛选</w:t>
      </w:r>
      <w:bookmarkEnd w:id="3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1313C9" w:rsidTr="008017FD">
        <w:tc>
          <w:tcPr>
            <w:tcW w:w="1384" w:type="dxa"/>
            <w:shd w:val="clear" w:color="auto" w:fill="CCCCCC"/>
          </w:tcPr>
          <w:p w:rsidR="001313C9" w:rsidRDefault="001313C9" w:rsidP="008017FD">
            <w:pPr>
              <w:rPr>
                <w:rFonts w:ascii="微软雅黑" w:eastAsia="微软雅黑" w:hAnsi="微软雅黑" w:cs="Arial"/>
                <w:b/>
                <w:szCs w:val="21"/>
              </w:rPr>
            </w:pPr>
          </w:p>
        </w:tc>
        <w:tc>
          <w:tcPr>
            <w:tcW w:w="7088" w:type="dxa"/>
            <w:shd w:val="clear" w:color="auto" w:fill="CCCCCC"/>
          </w:tcPr>
          <w:p w:rsidR="001313C9" w:rsidRDefault="001313C9" w:rsidP="008017FD">
            <w:pPr>
              <w:rPr>
                <w:rFonts w:ascii="微软雅黑" w:eastAsia="微软雅黑" w:hAnsi="微软雅黑" w:cs="Arial"/>
                <w:b/>
                <w:szCs w:val="21"/>
              </w:rPr>
            </w:pPr>
          </w:p>
        </w:tc>
        <w:tc>
          <w:tcPr>
            <w:tcW w:w="1644" w:type="dxa"/>
            <w:shd w:val="clear" w:color="auto" w:fill="CCCCCC"/>
          </w:tcPr>
          <w:p w:rsidR="001313C9" w:rsidRDefault="001313C9" w:rsidP="008017FD">
            <w:pPr>
              <w:rPr>
                <w:rFonts w:ascii="微软雅黑" w:eastAsia="微软雅黑" w:hAnsi="微软雅黑" w:cs="Arial"/>
                <w:b/>
                <w:szCs w:val="21"/>
              </w:rPr>
            </w:pPr>
          </w:p>
        </w:tc>
      </w:tr>
      <w:tr w:rsidR="001313C9" w:rsidTr="008017FD">
        <w:tc>
          <w:tcPr>
            <w:tcW w:w="1384" w:type="dxa"/>
          </w:tcPr>
          <w:p w:rsidR="001313C9" w:rsidRDefault="001313C9" w:rsidP="008017FD">
            <w:pPr>
              <w:jc w:val="left"/>
              <w:rPr>
                <w:rFonts w:ascii="微软雅黑" w:eastAsia="微软雅黑" w:hAnsi="微软雅黑"/>
              </w:rPr>
            </w:pPr>
            <w:r>
              <w:rPr>
                <w:rFonts w:ascii="微软雅黑" w:eastAsia="微软雅黑" w:hAnsi="微软雅黑" w:hint="eastAsia"/>
              </w:rPr>
              <w:t>交互</w:t>
            </w:r>
          </w:p>
        </w:tc>
        <w:tc>
          <w:tcPr>
            <w:tcW w:w="7088" w:type="dxa"/>
          </w:tcPr>
          <w:p w:rsidR="001313C9" w:rsidRDefault="001313C9" w:rsidP="00DB7F00">
            <w:pPr>
              <w:pStyle w:val="a8"/>
              <w:numPr>
                <w:ilvl w:val="0"/>
                <w:numId w:val="13"/>
              </w:numPr>
              <w:ind w:firstLineChars="0"/>
              <w:rPr>
                <w:rFonts w:ascii="微软雅黑" w:eastAsia="微软雅黑" w:hAnsi="微软雅黑"/>
              </w:rPr>
            </w:pPr>
            <w:r>
              <w:rPr>
                <w:rFonts w:ascii="微软雅黑" w:eastAsia="微软雅黑" w:hAnsi="微软雅黑" w:hint="eastAsia"/>
              </w:rPr>
              <w:t>价格为</w:t>
            </w:r>
            <w:r w:rsidRPr="001313C9">
              <w:rPr>
                <w:rFonts w:ascii="微软雅黑" w:eastAsia="微软雅黑" w:hAnsi="微软雅黑" w:hint="eastAsia"/>
              </w:rPr>
              <w:t>单选</w:t>
            </w:r>
          </w:p>
          <w:p w:rsidR="001313C9" w:rsidRDefault="001313C9" w:rsidP="00DB7F00">
            <w:pPr>
              <w:pStyle w:val="a8"/>
              <w:numPr>
                <w:ilvl w:val="0"/>
                <w:numId w:val="13"/>
              </w:numPr>
              <w:ind w:firstLineChars="0"/>
              <w:rPr>
                <w:rFonts w:ascii="微软雅黑" w:eastAsia="微软雅黑" w:hAnsi="微软雅黑"/>
              </w:rPr>
            </w:pPr>
            <w:r>
              <w:rPr>
                <w:rFonts w:ascii="微软雅黑" w:eastAsia="微软雅黑" w:hAnsi="微软雅黑" w:hint="eastAsia"/>
              </w:rPr>
              <w:t>默认选择“不限”</w:t>
            </w:r>
          </w:p>
          <w:p w:rsidR="001313C9" w:rsidRPr="0008198C" w:rsidRDefault="001313C9" w:rsidP="00DB7F00">
            <w:pPr>
              <w:pStyle w:val="a8"/>
              <w:numPr>
                <w:ilvl w:val="0"/>
                <w:numId w:val="13"/>
              </w:numPr>
              <w:ind w:firstLineChars="0"/>
              <w:rPr>
                <w:rFonts w:ascii="微软雅黑" w:eastAsia="微软雅黑" w:hAnsi="微软雅黑"/>
              </w:rPr>
            </w:pPr>
            <w:r>
              <w:rPr>
                <w:rFonts w:ascii="微软雅黑" w:eastAsia="微软雅黑" w:hAnsi="微软雅黑" w:hint="eastAsia"/>
              </w:rPr>
              <w:t>选择某一项位置后，</w:t>
            </w:r>
            <w:ins w:id="318" w:author="ws吴尚" w:date="2015-03-26T16:59:00Z">
              <w:r w:rsidR="00BE6DB8">
                <w:rPr>
                  <w:rFonts w:ascii="微软雅黑" w:eastAsia="微软雅黑" w:hAnsi="微软雅黑" w:hint="eastAsia"/>
                </w:rPr>
                <w:t>浮层关闭，返回列表页，</w:t>
              </w:r>
            </w:ins>
            <w:del w:id="319" w:author="ws吴尚" w:date="2015-03-26T17:00:00Z">
              <w:r w:rsidDel="00BE6DB8">
                <w:rPr>
                  <w:rFonts w:ascii="微软雅黑" w:eastAsia="微软雅黑" w:hAnsi="微软雅黑" w:hint="eastAsia"/>
                </w:rPr>
                <w:delText>浮层关闭，</w:delText>
              </w:r>
            </w:del>
            <w:r>
              <w:rPr>
                <w:rFonts w:ascii="微软雅黑" w:eastAsia="微软雅黑" w:hAnsi="微软雅黑" w:hint="eastAsia"/>
              </w:rPr>
              <w:t>根据当前选择刷新页面</w:t>
            </w:r>
          </w:p>
          <w:p w:rsidR="001313C9" w:rsidRPr="00717D35" w:rsidRDefault="006B0B01" w:rsidP="008017FD">
            <w:pPr>
              <w:rPr>
                <w:rFonts w:ascii="微软雅黑" w:eastAsia="微软雅黑" w:hAnsi="微软雅黑"/>
              </w:rPr>
            </w:pPr>
            <w:r>
              <w:rPr>
                <w:noProof/>
              </w:rPr>
              <w:lastRenderedPageBreak/>
              <w:drawing>
                <wp:inline distT="0" distB="0" distL="0" distR="0" wp14:anchorId="28298682" wp14:editId="5C19F38E">
                  <wp:extent cx="3105150" cy="537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5150" cy="5372100"/>
                          </a:xfrm>
                          <a:prstGeom prst="rect">
                            <a:avLst/>
                          </a:prstGeom>
                        </pic:spPr>
                      </pic:pic>
                    </a:graphicData>
                  </a:graphic>
                </wp:inline>
              </w:drawing>
            </w:r>
          </w:p>
        </w:tc>
        <w:tc>
          <w:tcPr>
            <w:tcW w:w="1644" w:type="dxa"/>
          </w:tcPr>
          <w:p w:rsidR="001313C9" w:rsidRDefault="001313C9" w:rsidP="008017FD">
            <w:pPr>
              <w:rPr>
                <w:rFonts w:ascii="微软雅黑" w:eastAsia="微软雅黑" w:hAnsi="微软雅黑" w:cs="Arial"/>
                <w:kern w:val="0"/>
                <w:szCs w:val="21"/>
              </w:rPr>
            </w:pPr>
          </w:p>
        </w:tc>
      </w:tr>
      <w:tr w:rsidR="001313C9" w:rsidTr="008017FD">
        <w:tc>
          <w:tcPr>
            <w:tcW w:w="1384" w:type="dxa"/>
          </w:tcPr>
          <w:p w:rsidR="001313C9" w:rsidRDefault="001313C9" w:rsidP="008017FD">
            <w:pPr>
              <w:jc w:val="left"/>
              <w:rPr>
                <w:rFonts w:ascii="微软雅黑" w:eastAsia="微软雅黑" w:hAnsi="微软雅黑"/>
              </w:rPr>
            </w:pPr>
            <w:r>
              <w:rPr>
                <w:rFonts w:ascii="微软雅黑" w:eastAsia="微软雅黑" w:hAnsi="微软雅黑" w:hint="eastAsia"/>
              </w:rPr>
              <w:lastRenderedPageBreak/>
              <w:t>数据</w:t>
            </w:r>
          </w:p>
        </w:tc>
        <w:tc>
          <w:tcPr>
            <w:tcW w:w="7088" w:type="dxa"/>
          </w:tcPr>
          <w:p w:rsidR="001313C9" w:rsidRDefault="001313C9" w:rsidP="00DB7F00">
            <w:pPr>
              <w:pStyle w:val="a8"/>
              <w:numPr>
                <w:ilvl w:val="0"/>
                <w:numId w:val="15"/>
              </w:numPr>
              <w:ind w:firstLineChars="0"/>
              <w:rPr>
                <w:rFonts w:ascii="微软雅黑" w:eastAsia="微软雅黑" w:hAnsi="微软雅黑"/>
              </w:rPr>
            </w:pPr>
            <w:del w:id="320" w:author="ws吴尚" w:date="2015-03-27T15:30:00Z">
              <w:r w:rsidDel="00271D35">
                <w:rPr>
                  <w:rFonts w:ascii="微软雅黑" w:eastAsia="微软雅黑" w:hAnsi="微软雅黑" w:hint="eastAsia"/>
                </w:rPr>
                <w:delText>行政区</w:delText>
              </w:r>
            </w:del>
            <w:r>
              <w:rPr>
                <w:rFonts w:ascii="微软雅黑" w:eastAsia="微软雅黑" w:hAnsi="微软雅黑" w:hint="eastAsia"/>
              </w:rPr>
              <w:t>数据为：</w:t>
            </w:r>
            <w:ins w:id="321" w:author="ws吴尚" w:date="2015-03-27T15:30:00Z">
              <w:r w:rsidR="00271D35">
                <w:rPr>
                  <w:rFonts w:ascii="微软雅黑" w:eastAsia="微软雅黑" w:hAnsi="微软雅黑" w:hint="eastAsia"/>
                </w:rPr>
                <w:t>“不限”</w:t>
              </w:r>
            </w:ins>
            <w:r>
              <w:rPr>
                <w:rFonts w:ascii="微软雅黑" w:eastAsia="微软雅黑" w:hAnsi="微软雅黑" w:hint="eastAsia"/>
              </w:rPr>
              <w:t>“￥100以下”、“￥100-200”、“￥200-300”“￥300以上”</w:t>
            </w:r>
          </w:p>
        </w:tc>
        <w:tc>
          <w:tcPr>
            <w:tcW w:w="1644" w:type="dxa"/>
          </w:tcPr>
          <w:p w:rsidR="001313C9" w:rsidRDefault="001313C9" w:rsidP="008017FD">
            <w:pPr>
              <w:rPr>
                <w:rFonts w:ascii="微软雅黑" w:eastAsia="微软雅黑" w:hAnsi="微软雅黑" w:cs="Arial"/>
                <w:kern w:val="0"/>
                <w:szCs w:val="21"/>
              </w:rPr>
            </w:pPr>
          </w:p>
        </w:tc>
      </w:tr>
      <w:tr w:rsidR="001313C9" w:rsidTr="008017FD">
        <w:tc>
          <w:tcPr>
            <w:tcW w:w="1384" w:type="dxa"/>
          </w:tcPr>
          <w:p w:rsidR="001313C9" w:rsidRDefault="001313C9" w:rsidP="008017FD">
            <w:pPr>
              <w:jc w:val="left"/>
              <w:rPr>
                <w:rFonts w:ascii="微软雅黑" w:eastAsia="微软雅黑" w:hAnsi="微软雅黑"/>
              </w:rPr>
            </w:pPr>
            <w:r>
              <w:rPr>
                <w:rFonts w:ascii="微软雅黑" w:eastAsia="微软雅黑" w:hAnsi="微软雅黑" w:hint="eastAsia"/>
              </w:rPr>
              <w:t>筛选结果</w:t>
            </w:r>
          </w:p>
        </w:tc>
        <w:tc>
          <w:tcPr>
            <w:tcW w:w="7088" w:type="dxa"/>
          </w:tcPr>
          <w:p w:rsidR="001313C9" w:rsidRPr="001313C9" w:rsidRDefault="001313C9" w:rsidP="00DB7F00">
            <w:pPr>
              <w:pStyle w:val="a8"/>
              <w:numPr>
                <w:ilvl w:val="0"/>
                <w:numId w:val="14"/>
              </w:numPr>
              <w:ind w:firstLineChars="0"/>
              <w:rPr>
                <w:rFonts w:ascii="微软雅黑" w:eastAsia="微软雅黑" w:hAnsi="微软雅黑"/>
              </w:rPr>
            </w:pPr>
            <w:r>
              <w:rPr>
                <w:rFonts w:ascii="微软雅黑" w:eastAsia="微软雅黑" w:hAnsi="微软雅黑" w:hint="eastAsia"/>
              </w:rPr>
              <w:t>结果为</w:t>
            </w:r>
            <w:r w:rsidR="00FB79DF">
              <w:rPr>
                <w:rFonts w:ascii="微软雅黑" w:eastAsia="微软雅黑" w:hAnsi="微软雅黑" w:hint="eastAsia"/>
              </w:rPr>
              <w:t>起价</w:t>
            </w:r>
            <w:r>
              <w:rPr>
                <w:rFonts w:ascii="微软雅黑" w:eastAsia="微软雅黑" w:hAnsi="微软雅黑" w:hint="eastAsia"/>
              </w:rPr>
              <w:t>在所选价格区间内的农家乐</w:t>
            </w:r>
          </w:p>
        </w:tc>
        <w:tc>
          <w:tcPr>
            <w:tcW w:w="1644" w:type="dxa"/>
          </w:tcPr>
          <w:p w:rsidR="001313C9" w:rsidRDefault="001313C9" w:rsidP="008017FD">
            <w:pPr>
              <w:rPr>
                <w:rFonts w:ascii="微软雅黑" w:eastAsia="微软雅黑" w:hAnsi="微软雅黑" w:cs="Arial"/>
                <w:kern w:val="0"/>
                <w:szCs w:val="21"/>
              </w:rPr>
            </w:pPr>
          </w:p>
        </w:tc>
      </w:tr>
    </w:tbl>
    <w:p w:rsidR="001313C9" w:rsidRPr="00FC3A49" w:rsidRDefault="001313C9" w:rsidP="001313C9">
      <w:pPr>
        <w:pStyle w:val="3"/>
        <w:numPr>
          <w:ilvl w:val="2"/>
          <w:numId w:val="1"/>
        </w:numPr>
        <w:rPr>
          <w:rFonts w:ascii="微软雅黑" w:eastAsia="微软雅黑" w:hAnsi="微软雅黑" w:cs="Arial"/>
          <w:sz w:val="24"/>
          <w:szCs w:val="24"/>
        </w:rPr>
      </w:pPr>
      <w:bookmarkStart w:id="322" w:name="_Toc415054918"/>
      <w:r>
        <w:rPr>
          <w:rFonts w:ascii="微软雅黑" w:eastAsia="微软雅黑" w:hAnsi="微软雅黑" w:cs="Arial" w:hint="eastAsia"/>
          <w:sz w:val="24"/>
          <w:szCs w:val="24"/>
        </w:rPr>
        <w:t>排序</w:t>
      </w:r>
      <w:bookmarkEnd w:id="3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1313C9" w:rsidTr="008017FD">
        <w:tc>
          <w:tcPr>
            <w:tcW w:w="1384" w:type="dxa"/>
            <w:shd w:val="clear" w:color="auto" w:fill="CCCCCC"/>
          </w:tcPr>
          <w:p w:rsidR="001313C9" w:rsidRDefault="001313C9" w:rsidP="008017FD">
            <w:pPr>
              <w:rPr>
                <w:rFonts w:ascii="微软雅黑" w:eastAsia="微软雅黑" w:hAnsi="微软雅黑" w:cs="Arial"/>
                <w:b/>
                <w:szCs w:val="21"/>
              </w:rPr>
            </w:pPr>
          </w:p>
        </w:tc>
        <w:tc>
          <w:tcPr>
            <w:tcW w:w="7088" w:type="dxa"/>
            <w:shd w:val="clear" w:color="auto" w:fill="CCCCCC"/>
          </w:tcPr>
          <w:p w:rsidR="001313C9" w:rsidRDefault="001313C9" w:rsidP="008017FD">
            <w:pPr>
              <w:rPr>
                <w:rFonts w:ascii="微软雅黑" w:eastAsia="微软雅黑" w:hAnsi="微软雅黑" w:cs="Arial"/>
                <w:b/>
                <w:szCs w:val="21"/>
              </w:rPr>
            </w:pPr>
          </w:p>
        </w:tc>
        <w:tc>
          <w:tcPr>
            <w:tcW w:w="1644" w:type="dxa"/>
            <w:shd w:val="clear" w:color="auto" w:fill="CCCCCC"/>
          </w:tcPr>
          <w:p w:rsidR="001313C9" w:rsidRDefault="001313C9" w:rsidP="008017FD">
            <w:pPr>
              <w:rPr>
                <w:rFonts w:ascii="微软雅黑" w:eastAsia="微软雅黑" w:hAnsi="微软雅黑" w:cs="Arial"/>
                <w:b/>
                <w:szCs w:val="21"/>
              </w:rPr>
            </w:pPr>
          </w:p>
        </w:tc>
      </w:tr>
      <w:tr w:rsidR="00BE6DB8" w:rsidTr="008017FD">
        <w:trPr>
          <w:ins w:id="323" w:author="ws吴尚" w:date="2015-03-26T17:00:00Z"/>
        </w:trPr>
        <w:tc>
          <w:tcPr>
            <w:tcW w:w="1384" w:type="dxa"/>
          </w:tcPr>
          <w:p w:rsidR="00BE6DB8" w:rsidRDefault="00BE6DB8" w:rsidP="008017FD">
            <w:pPr>
              <w:jc w:val="left"/>
              <w:rPr>
                <w:ins w:id="324" w:author="ws吴尚" w:date="2015-03-26T17:00:00Z"/>
                <w:rFonts w:ascii="微软雅黑" w:eastAsia="微软雅黑" w:hAnsi="微软雅黑"/>
              </w:rPr>
            </w:pPr>
            <w:ins w:id="325" w:author="ws吴尚" w:date="2015-03-26T17:00:00Z">
              <w:r>
                <w:rPr>
                  <w:rFonts w:ascii="微软雅黑" w:eastAsia="微软雅黑" w:hAnsi="微软雅黑" w:hint="eastAsia"/>
                </w:rPr>
                <w:t>交互</w:t>
              </w:r>
            </w:ins>
          </w:p>
        </w:tc>
        <w:tc>
          <w:tcPr>
            <w:tcW w:w="7088" w:type="dxa"/>
          </w:tcPr>
          <w:p w:rsidR="00BE6DB8" w:rsidRDefault="00BE6DB8" w:rsidP="00BE6DB8">
            <w:pPr>
              <w:pStyle w:val="a8"/>
              <w:numPr>
                <w:ilvl w:val="0"/>
                <w:numId w:val="18"/>
              </w:numPr>
              <w:ind w:firstLineChars="0"/>
              <w:rPr>
                <w:ins w:id="326" w:author="ws吴尚" w:date="2015-03-26T17:00:00Z"/>
                <w:rFonts w:ascii="微软雅黑" w:eastAsia="微软雅黑" w:hAnsi="微软雅黑"/>
              </w:rPr>
            </w:pPr>
            <w:ins w:id="327" w:author="ws吴尚" w:date="2015-03-26T17:00:00Z">
              <w:r>
                <w:rPr>
                  <w:rFonts w:ascii="微软雅黑" w:eastAsia="微软雅黑" w:hAnsi="微软雅黑" w:hint="eastAsia"/>
                </w:rPr>
                <w:t>排序为</w:t>
              </w:r>
              <w:r w:rsidRPr="001313C9">
                <w:rPr>
                  <w:rFonts w:ascii="微软雅黑" w:eastAsia="微软雅黑" w:hAnsi="微软雅黑" w:hint="eastAsia"/>
                </w:rPr>
                <w:t>单选</w:t>
              </w:r>
            </w:ins>
          </w:p>
          <w:p w:rsidR="00BE6DB8" w:rsidRDefault="00BE6DB8" w:rsidP="00BE6DB8">
            <w:pPr>
              <w:pStyle w:val="a8"/>
              <w:numPr>
                <w:ilvl w:val="0"/>
                <w:numId w:val="18"/>
              </w:numPr>
              <w:ind w:firstLineChars="0"/>
              <w:rPr>
                <w:ins w:id="328" w:author="ws吴尚" w:date="2015-03-26T17:03:00Z"/>
                <w:rFonts w:ascii="微软雅黑" w:eastAsia="微软雅黑" w:hAnsi="微软雅黑"/>
              </w:rPr>
            </w:pPr>
            <w:ins w:id="329" w:author="ws吴尚" w:date="2015-03-26T17:03:00Z">
              <w:r>
                <w:rPr>
                  <w:rFonts w:ascii="微软雅黑" w:eastAsia="微软雅黑" w:hAnsi="微软雅黑" w:hint="eastAsia"/>
                </w:rPr>
                <w:t>选择某一项位置后，浮层关闭，返回列表页，根据当前选择刷新页面</w:t>
              </w:r>
            </w:ins>
          </w:p>
          <w:p w:rsidR="00BE6DB8" w:rsidRPr="00BE6DB8" w:rsidRDefault="00BE6DB8">
            <w:pPr>
              <w:rPr>
                <w:ins w:id="330" w:author="ws吴尚" w:date="2015-03-26T17:00:00Z"/>
                <w:rFonts w:ascii="微软雅黑" w:eastAsia="微软雅黑" w:hAnsi="微软雅黑"/>
                <w:rPrChange w:id="331" w:author="ws吴尚" w:date="2015-03-26T17:03:00Z">
                  <w:rPr>
                    <w:ins w:id="332" w:author="ws吴尚" w:date="2015-03-26T17:00:00Z"/>
                  </w:rPr>
                </w:rPrChange>
              </w:rPr>
              <w:pPrChange w:id="333" w:author="ws吴尚" w:date="2015-03-26T17:03:00Z">
                <w:pPr>
                  <w:pStyle w:val="a8"/>
                  <w:numPr>
                    <w:numId w:val="18"/>
                  </w:numPr>
                  <w:ind w:left="360" w:firstLineChars="0" w:hanging="360"/>
                </w:pPr>
              </w:pPrChange>
            </w:pPr>
            <w:ins w:id="334" w:author="ws吴尚" w:date="2015-03-26T17:03:00Z">
              <w:r>
                <w:rPr>
                  <w:noProof/>
                </w:rPr>
                <w:lastRenderedPageBreak/>
                <w:drawing>
                  <wp:inline distT="0" distB="0" distL="0" distR="0" wp14:anchorId="16FF6ED5" wp14:editId="604BADE1">
                    <wp:extent cx="3086100" cy="5143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6100" cy="5143500"/>
                            </a:xfrm>
                            <a:prstGeom prst="rect">
                              <a:avLst/>
                            </a:prstGeom>
                          </pic:spPr>
                        </pic:pic>
                      </a:graphicData>
                    </a:graphic>
                  </wp:inline>
                </w:drawing>
              </w:r>
            </w:ins>
          </w:p>
        </w:tc>
        <w:tc>
          <w:tcPr>
            <w:tcW w:w="1644" w:type="dxa"/>
          </w:tcPr>
          <w:p w:rsidR="00BE6DB8" w:rsidRDefault="00BE6DB8" w:rsidP="008017FD">
            <w:pPr>
              <w:rPr>
                <w:ins w:id="335" w:author="ws吴尚" w:date="2015-03-26T17:00:00Z"/>
                <w:rFonts w:ascii="微软雅黑" w:eastAsia="微软雅黑" w:hAnsi="微软雅黑" w:cs="Arial"/>
                <w:kern w:val="0"/>
                <w:szCs w:val="21"/>
              </w:rPr>
            </w:pPr>
          </w:p>
        </w:tc>
      </w:tr>
      <w:tr w:rsidR="001313C9" w:rsidTr="008017FD">
        <w:tc>
          <w:tcPr>
            <w:tcW w:w="1384" w:type="dxa"/>
          </w:tcPr>
          <w:p w:rsidR="001313C9" w:rsidRDefault="00311766" w:rsidP="008017FD">
            <w:pPr>
              <w:jc w:val="left"/>
              <w:rPr>
                <w:rFonts w:ascii="微软雅黑" w:eastAsia="微软雅黑" w:hAnsi="微软雅黑"/>
              </w:rPr>
            </w:pPr>
            <w:r>
              <w:rPr>
                <w:rFonts w:ascii="微软雅黑" w:eastAsia="微软雅黑" w:hAnsi="微软雅黑" w:hint="eastAsia"/>
              </w:rPr>
              <w:lastRenderedPageBreak/>
              <w:t>默认排序</w:t>
            </w:r>
          </w:p>
        </w:tc>
        <w:tc>
          <w:tcPr>
            <w:tcW w:w="7088" w:type="dxa"/>
          </w:tcPr>
          <w:p w:rsidR="001313C9" w:rsidRDefault="00073F41" w:rsidP="00DB7F00">
            <w:pPr>
              <w:pStyle w:val="a8"/>
              <w:numPr>
                <w:ilvl w:val="0"/>
                <w:numId w:val="18"/>
              </w:numPr>
              <w:ind w:firstLineChars="0"/>
              <w:rPr>
                <w:rFonts w:ascii="微软雅黑" w:eastAsia="微软雅黑" w:hAnsi="微软雅黑"/>
              </w:rPr>
            </w:pPr>
            <w:r>
              <w:rPr>
                <w:rFonts w:ascii="微软雅黑" w:eastAsia="微软雅黑" w:hAnsi="微软雅黑" w:hint="eastAsia"/>
              </w:rPr>
              <w:t>按照当前</w:t>
            </w:r>
            <w:del w:id="336" w:author="ws吴尚" w:date="2015-03-30T18:06:00Z">
              <w:r w:rsidDel="006E2BD0">
                <w:rPr>
                  <w:rFonts w:ascii="微软雅黑" w:eastAsia="微软雅黑" w:hAnsi="微软雅黑" w:hint="eastAsia"/>
                </w:rPr>
                <w:delText>城市</w:delText>
              </w:r>
            </w:del>
            <w:ins w:id="337" w:author="ws吴尚" w:date="2015-03-30T18:06:00Z">
              <w:r w:rsidR="006E2BD0">
                <w:rPr>
                  <w:rFonts w:ascii="微软雅黑" w:eastAsia="微软雅黑" w:hAnsi="微软雅黑" w:hint="eastAsia"/>
                </w:rPr>
                <w:t>位置和城市</w:t>
              </w:r>
            </w:ins>
            <w:r w:rsidR="00311766">
              <w:rPr>
                <w:rFonts w:ascii="微软雅黑" w:eastAsia="微软雅黑" w:hAnsi="微软雅黑" w:hint="eastAsia"/>
              </w:rPr>
              <w:t>来查询时，</w:t>
            </w:r>
            <w:r>
              <w:rPr>
                <w:rFonts w:ascii="微软雅黑" w:eastAsia="微软雅黑" w:hAnsi="微软雅黑" w:hint="eastAsia"/>
              </w:rPr>
              <w:t>默认按照</w:t>
            </w:r>
            <w:r w:rsidR="006552CD">
              <w:rPr>
                <w:rFonts w:ascii="微软雅黑" w:eastAsia="微软雅黑" w:hAnsi="微软雅黑" w:hint="eastAsia"/>
              </w:rPr>
              <w:t>“离我距离”</w:t>
            </w:r>
            <w:r>
              <w:rPr>
                <w:rFonts w:ascii="微软雅黑" w:eastAsia="微软雅黑" w:hAnsi="微软雅黑" w:hint="eastAsia"/>
              </w:rPr>
              <w:t>排序，由近到远</w:t>
            </w:r>
          </w:p>
          <w:p w:rsidR="00073F41" w:rsidRPr="00311766" w:rsidRDefault="00073F41" w:rsidP="00DB7F00">
            <w:pPr>
              <w:pStyle w:val="a8"/>
              <w:numPr>
                <w:ilvl w:val="0"/>
                <w:numId w:val="18"/>
              </w:numPr>
              <w:ind w:firstLineChars="0"/>
              <w:rPr>
                <w:rFonts w:ascii="微软雅黑" w:eastAsia="微软雅黑" w:hAnsi="微软雅黑"/>
              </w:rPr>
            </w:pPr>
            <w:r>
              <w:rPr>
                <w:rFonts w:ascii="微软雅黑" w:eastAsia="微软雅黑" w:hAnsi="微软雅黑" w:hint="eastAsia"/>
              </w:rPr>
              <w:t>选择当前城市以外城市查询时，默认按照</w:t>
            </w:r>
            <w:r w:rsidR="00AA7B61">
              <w:rPr>
                <w:rFonts w:ascii="微软雅黑" w:eastAsia="微软雅黑" w:hAnsi="微软雅黑" w:hint="eastAsia"/>
                <w:color w:val="1F497D" w:themeColor="text2"/>
              </w:rPr>
              <w:t>人气排序</w:t>
            </w:r>
            <w:r>
              <w:rPr>
                <w:rFonts w:ascii="微软雅黑" w:eastAsia="微软雅黑" w:hAnsi="微软雅黑" w:hint="eastAsia"/>
              </w:rPr>
              <w:t>，由高到低</w:t>
            </w:r>
          </w:p>
        </w:tc>
        <w:tc>
          <w:tcPr>
            <w:tcW w:w="1644" w:type="dxa"/>
          </w:tcPr>
          <w:p w:rsidR="001313C9" w:rsidRDefault="001313C9" w:rsidP="008017FD">
            <w:pPr>
              <w:rPr>
                <w:rFonts w:ascii="微软雅黑" w:eastAsia="微软雅黑" w:hAnsi="微软雅黑" w:cs="Arial"/>
                <w:kern w:val="0"/>
                <w:szCs w:val="21"/>
              </w:rPr>
            </w:pPr>
          </w:p>
        </w:tc>
      </w:tr>
      <w:tr w:rsidR="00AA7B61" w:rsidRPr="0011682E" w:rsidTr="008017FD">
        <w:tc>
          <w:tcPr>
            <w:tcW w:w="1384" w:type="dxa"/>
          </w:tcPr>
          <w:p w:rsidR="00AA7B61" w:rsidRDefault="00AA7B61" w:rsidP="008017FD">
            <w:pPr>
              <w:jc w:val="left"/>
              <w:rPr>
                <w:rFonts w:ascii="微软雅黑" w:eastAsia="微软雅黑" w:hAnsi="微软雅黑"/>
              </w:rPr>
            </w:pPr>
            <w:r>
              <w:rPr>
                <w:rFonts w:ascii="微软雅黑" w:eastAsia="微软雅黑" w:hAnsi="微软雅黑" w:hint="eastAsia"/>
              </w:rPr>
              <w:t>人气排序</w:t>
            </w:r>
          </w:p>
        </w:tc>
        <w:tc>
          <w:tcPr>
            <w:tcW w:w="7088" w:type="dxa"/>
          </w:tcPr>
          <w:p w:rsidR="00AA7B61" w:rsidRDefault="00AA7B61" w:rsidP="00742A63">
            <w:pPr>
              <w:pStyle w:val="a8"/>
              <w:ind w:left="360" w:firstLineChars="0" w:firstLine="0"/>
              <w:rPr>
                <w:rFonts w:ascii="微软雅黑" w:eastAsia="微软雅黑" w:hAnsi="微软雅黑"/>
              </w:rPr>
            </w:pPr>
            <w:r>
              <w:rPr>
                <w:rFonts w:ascii="微软雅黑" w:eastAsia="微软雅黑" w:hAnsi="微软雅黑" w:hint="eastAsia"/>
              </w:rPr>
              <w:t>按照</w:t>
            </w:r>
            <w:r w:rsidR="008D15B2">
              <w:rPr>
                <w:rFonts w:ascii="微软雅黑" w:eastAsia="微软雅黑" w:hAnsi="微软雅黑" w:hint="eastAsia"/>
              </w:rPr>
              <w:t>2</w:t>
            </w:r>
            <w:r>
              <w:rPr>
                <w:rFonts w:ascii="微软雅黑" w:eastAsia="微软雅黑" w:hAnsi="微软雅黑" w:hint="eastAsia"/>
              </w:rPr>
              <w:t>重顺序排序：</w:t>
            </w:r>
          </w:p>
          <w:p w:rsidR="00AA7B61" w:rsidRPr="008D15B2" w:rsidRDefault="00AA7B61" w:rsidP="00DB7F00">
            <w:pPr>
              <w:pStyle w:val="a8"/>
              <w:numPr>
                <w:ilvl w:val="0"/>
                <w:numId w:val="16"/>
              </w:numPr>
              <w:ind w:firstLineChars="0"/>
              <w:rPr>
                <w:rFonts w:ascii="微软雅黑" w:eastAsia="微软雅黑" w:hAnsi="微软雅黑"/>
                <w:color w:val="365F91" w:themeColor="accent1" w:themeShade="BF"/>
              </w:rPr>
            </w:pPr>
            <w:bookmarkStart w:id="338" w:name="OLE_LINK4"/>
            <w:bookmarkStart w:id="339" w:name="OLE_LINK5"/>
            <w:r w:rsidRPr="008D15B2">
              <w:rPr>
                <w:rFonts w:ascii="微软雅黑" w:eastAsia="微软雅黑" w:hAnsi="微软雅黑" w:hint="eastAsia"/>
                <w:color w:val="365F91" w:themeColor="accent1" w:themeShade="BF"/>
              </w:rPr>
              <w:t>第一</w:t>
            </w:r>
            <w:r w:rsidR="0011682E" w:rsidRPr="008D15B2">
              <w:rPr>
                <w:rFonts w:ascii="微软雅黑" w:eastAsia="微软雅黑" w:hAnsi="微软雅黑" w:hint="eastAsia"/>
                <w:color w:val="365F91" w:themeColor="accent1" w:themeShade="BF"/>
              </w:rPr>
              <w:t>顺序</w:t>
            </w:r>
            <w:r w:rsidRPr="008D15B2">
              <w:rPr>
                <w:rFonts w:ascii="微软雅黑" w:eastAsia="微软雅黑" w:hAnsi="微软雅黑" w:hint="eastAsia"/>
                <w:color w:val="365F91" w:themeColor="accent1" w:themeShade="BF"/>
              </w:rPr>
              <w:t>为</w:t>
            </w:r>
            <w:r w:rsidR="00FB79DF" w:rsidRPr="008D15B2">
              <w:rPr>
                <w:rFonts w:ascii="微软雅黑" w:eastAsia="微软雅黑" w:hAnsi="微软雅黑" w:hint="eastAsia"/>
                <w:color w:val="365F91" w:themeColor="accent1" w:themeShade="BF"/>
              </w:rPr>
              <w:t>可订有价格在前</w:t>
            </w:r>
            <w:r w:rsidRPr="008D15B2">
              <w:rPr>
                <w:rFonts w:ascii="微软雅黑" w:eastAsia="微软雅黑" w:hAnsi="微软雅黑" w:hint="eastAsia"/>
                <w:color w:val="365F91" w:themeColor="accent1" w:themeShade="BF"/>
              </w:rPr>
              <w:t>，</w:t>
            </w:r>
            <w:r w:rsidR="00FB79DF" w:rsidRPr="008D15B2">
              <w:rPr>
                <w:rFonts w:ascii="微软雅黑" w:eastAsia="微软雅黑" w:hAnsi="微软雅黑" w:hint="eastAsia"/>
                <w:color w:val="365F91" w:themeColor="accent1" w:themeShade="BF"/>
              </w:rPr>
              <w:t>无价格</w:t>
            </w:r>
            <w:r w:rsidRPr="008D15B2">
              <w:rPr>
                <w:rFonts w:ascii="微软雅黑" w:eastAsia="微软雅黑" w:hAnsi="微软雅黑" w:hint="eastAsia"/>
                <w:color w:val="365F91" w:themeColor="accent1" w:themeShade="BF"/>
              </w:rPr>
              <w:t>在后</w:t>
            </w:r>
          </w:p>
          <w:p w:rsidR="0011682E" w:rsidRDefault="0011682E" w:rsidP="00DB7F00">
            <w:pPr>
              <w:pStyle w:val="a8"/>
              <w:numPr>
                <w:ilvl w:val="0"/>
                <w:numId w:val="16"/>
              </w:numPr>
              <w:ind w:firstLineChars="0"/>
              <w:rPr>
                <w:rFonts w:ascii="微软雅黑" w:eastAsia="微软雅黑" w:hAnsi="微软雅黑"/>
              </w:rPr>
            </w:pPr>
            <w:bookmarkStart w:id="340" w:name="OLE_LINK6"/>
            <w:bookmarkStart w:id="341" w:name="OLE_LINK7"/>
            <w:r w:rsidRPr="008D15B2">
              <w:rPr>
                <w:rFonts w:ascii="微软雅黑" w:eastAsia="微软雅黑" w:hAnsi="微软雅黑" w:hint="eastAsia"/>
                <w:color w:val="365F91" w:themeColor="accent1" w:themeShade="BF"/>
              </w:rPr>
              <w:t>第</w:t>
            </w:r>
            <w:r w:rsidR="008D15B2" w:rsidRPr="008D15B2">
              <w:rPr>
                <w:rFonts w:ascii="微软雅黑" w:eastAsia="微软雅黑" w:hAnsi="微软雅黑" w:hint="eastAsia"/>
                <w:color w:val="365F91" w:themeColor="accent1" w:themeShade="BF"/>
              </w:rPr>
              <w:t>二</w:t>
            </w:r>
            <w:r w:rsidRPr="008D15B2">
              <w:rPr>
                <w:rFonts w:ascii="微软雅黑" w:eastAsia="微软雅黑" w:hAnsi="微软雅黑" w:hint="eastAsia"/>
                <w:color w:val="365F91" w:themeColor="accent1" w:themeShade="BF"/>
              </w:rPr>
              <w:t>顺序为点评</w:t>
            </w:r>
            <w:del w:id="342" w:author="ws吴尚" w:date="2015-03-30T18:08:00Z">
              <w:r w:rsidRPr="008D15B2" w:rsidDel="006E2BD0">
                <w:rPr>
                  <w:rFonts w:ascii="微软雅黑" w:eastAsia="微软雅黑" w:hAnsi="微软雅黑" w:hint="eastAsia"/>
                  <w:color w:val="365F91" w:themeColor="accent1" w:themeShade="BF"/>
                </w:rPr>
                <w:delText>人</w:delText>
              </w:r>
            </w:del>
            <w:r w:rsidRPr="008D15B2">
              <w:rPr>
                <w:rFonts w:ascii="微软雅黑" w:eastAsia="微软雅黑" w:hAnsi="微软雅黑" w:hint="eastAsia"/>
                <w:color w:val="365F91" w:themeColor="accent1" w:themeShade="BF"/>
              </w:rPr>
              <w:t>数从多到少</w:t>
            </w:r>
            <w:r w:rsidR="008D15B2" w:rsidRPr="008D15B2">
              <w:rPr>
                <w:rFonts w:ascii="微软雅黑" w:eastAsia="微软雅黑" w:hAnsi="微软雅黑" w:hint="eastAsia"/>
                <w:color w:val="365F91" w:themeColor="accent1" w:themeShade="BF"/>
              </w:rPr>
              <w:t>，没有点评的在后面</w:t>
            </w:r>
            <w:bookmarkEnd w:id="338"/>
            <w:bookmarkEnd w:id="339"/>
            <w:bookmarkEnd w:id="340"/>
            <w:bookmarkEnd w:id="341"/>
          </w:p>
        </w:tc>
        <w:tc>
          <w:tcPr>
            <w:tcW w:w="1644" w:type="dxa"/>
          </w:tcPr>
          <w:p w:rsidR="00AA7B61" w:rsidRDefault="00AA7B61" w:rsidP="008017FD">
            <w:pPr>
              <w:rPr>
                <w:rFonts w:ascii="微软雅黑" w:eastAsia="微软雅黑" w:hAnsi="微软雅黑" w:cs="Arial"/>
                <w:kern w:val="0"/>
                <w:szCs w:val="21"/>
              </w:rPr>
            </w:pPr>
          </w:p>
        </w:tc>
      </w:tr>
      <w:tr w:rsidR="0011682E" w:rsidRPr="0011682E" w:rsidTr="008017FD">
        <w:tc>
          <w:tcPr>
            <w:tcW w:w="1384" w:type="dxa"/>
          </w:tcPr>
          <w:p w:rsidR="00CD7AF7" w:rsidRPr="00814D88" w:rsidRDefault="0011682E" w:rsidP="008017FD">
            <w:pPr>
              <w:jc w:val="left"/>
              <w:rPr>
                <w:rFonts w:ascii="微软雅黑" w:eastAsia="微软雅黑" w:hAnsi="微软雅黑"/>
              </w:rPr>
            </w:pPr>
            <w:r w:rsidRPr="00814D88">
              <w:rPr>
                <w:rFonts w:ascii="微软雅黑" w:eastAsia="微软雅黑" w:hAnsi="微软雅黑" w:hint="eastAsia"/>
              </w:rPr>
              <w:t>评分 高-&gt;低</w:t>
            </w:r>
          </w:p>
        </w:tc>
        <w:tc>
          <w:tcPr>
            <w:tcW w:w="7088" w:type="dxa"/>
          </w:tcPr>
          <w:p w:rsidR="00814D88" w:rsidRPr="00814D88" w:rsidRDefault="00814D88" w:rsidP="00814D88">
            <w:pPr>
              <w:pStyle w:val="a8"/>
              <w:ind w:left="360" w:firstLineChars="0" w:firstLine="0"/>
              <w:rPr>
                <w:rFonts w:ascii="微软雅黑" w:eastAsia="微软雅黑" w:hAnsi="微软雅黑"/>
              </w:rPr>
            </w:pPr>
            <w:r w:rsidRPr="00814D88">
              <w:rPr>
                <w:rFonts w:ascii="微软雅黑" w:eastAsia="微软雅黑" w:hAnsi="微软雅黑" w:hint="eastAsia"/>
              </w:rPr>
              <w:t>按照2重顺序排序：</w:t>
            </w:r>
          </w:p>
          <w:p w:rsidR="00814D88" w:rsidRPr="00814D88" w:rsidRDefault="00814D88" w:rsidP="00814D88">
            <w:pPr>
              <w:pStyle w:val="a8"/>
              <w:numPr>
                <w:ilvl w:val="0"/>
                <w:numId w:val="25"/>
              </w:numPr>
              <w:ind w:firstLineChars="0"/>
              <w:rPr>
                <w:rFonts w:ascii="微软雅黑" w:eastAsia="微软雅黑" w:hAnsi="微软雅黑"/>
              </w:rPr>
            </w:pPr>
            <w:r w:rsidRPr="00814D88">
              <w:rPr>
                <w:rFonts w:ascii="微软雅黑" w:eastAsia="微软雅黑" w:hAnsi="微软雅黑" w:hint="eastAsia"/>
              </w:rPr>
              <w:t>第一顺序为可订有价格在前，无价格在后</w:t>
            </w:r>
          </w:p>
          <w:p w:rsidR="0011682E" w:rsidRPr="00814D88" w:rsidRDefault="00814D88" w:rsidP="00814D88">
            <w:pPr>
              <w:pStyle w:val="a8"/>
              <w:numPr>
                <w:ilvl w:val="0"/>
                <w:numId w:val="25"/>
              </w:numPr>
              <w:ind w:firstLineChars="0"/>
              <w:rPr>
                <w:rFonts w:ascii="微软雅黑" w:eastAsia="微软雅黑" w:hAnsi="微软雅黑"/>
              </w:rPr>
            </w:pPr>
            <w:r w:rsidRPr="00814D88">
              <w:rPr>
                <w:rFonts w:ascii="微软雅黑" w:eastAsia="微软雅黑" w:hAnsi="微软雅黑" w:hint="eastAsia"/>
              </w:rPr>
              <w:t>第二顺序为按照评分从高到低排序，没有评分的农家乐位于最后</w:t>
            </w:r>
          </w:p>
        </w:tc>
        <w:tc>
          <w:tcPr>
            <w:tcW w:w="1644" w:type="dxa"/>
          </w:tcPr>
          <w:p w:rsidR="0011682E" w:rsidRDefault="0011682E" w:rsidP="008017FD">
            <w:pPr>
              <w:rPr>
                <w:rFonts w:ascii="微软雅黑" w:eastAsia="微软雅黑" w:hAnsi="微软雅黑" w:cs="Arial"/>
                <w:kern w:val="0"/>
                <w:szCs w:val="21"/>
              </w:rPr>
            </w:pPr>
          </w:p>
        </w:tc>
      </w:tr>
      <w:tr w:rsidR="0011682E" w:rsidRPr="00CD7AF7" w:rsidTr="008017FD">
        <w:tc>
          <w:tcPr>
            <w:tcW w:w="1384" w:type="dxa"/>
          </w:tcPr>
          <w:p w:rsidR="0011682E" w:rsidRPr="00814D88" w:rsidRDefault="00CD7AF7" w:rsidP="008017FD">
            <w:pPr>
              <w:jc w:val="left"/>
              <w:rPr>
                <w:rFonts w:ascii="微软雅黑" w:eastAsia="微软雅黑" w:hAnsi="微软雅黑"/>
              </w:rPr>
            </w:pPr>
            <w:r w:rsidRPr="00814D88">
              <w:rPr>
                <w:rFonts w:ascii="微软雅黑" w:eastAsia="微软雅黑" w:hAnsi="微软雅黑" w:hint="eastAsia"/>
              </w:rPr>
              <w:t>价格 低-&gt;</w:t>
            </w:r>
            <w:r w:rsidRPr="00814D88">
              <w:rPr>
                <w:rFonts w:ascii="微软雅黑" w:eastAsia="微软雅黑" w:hAnsi="微软雅黑" w:hint="eastAsia"/>
              </w:rPr>
              <w:lastRenderedPageBreak/>
              <w:t>高</w:t>
            </w:r>
          </w:p>
        </w:tc>
        <w:tc>
          <w:tcPr>
            <w:tcW w:w="7088" w:type="dxa"/>
          </w:tcPr>
          <w:p w:rsidR="0011682E" w:rsidRPr="00814D88" w:rsidRDefault="00CD7AF7" w:rsidP="00DB7F00">
            <w:pPr>
              <w:pStyle w:val="a8"/>
              <w:numPr>
                <w:ilvl w:val="0"/>
                <w:numId w:val="26"/>
              </w:numPr>
              <w:ind w:firstLineChars="0"/>
              <w:rPr>
                <w:rFonts w:ascii="微软雅黑" w:eastAsia="微软雅黑" w:hAnsi="微软雅黑"/>
              </w:rPr>
            </w:pPr>
            <w:r w:rsidRPr="00814D88">
              <w:rPr>
                <w:rFonts w:ascii="微软雅黑" w:eastAsia="微软雅黑" w:hAnsi="微软雅黑" w:hint="eastAsia"/>
              </w:rPr>
              <w:lastRenderedPageBreak/>
              <w:t>该城市所有农家乐按照价格从低到高排序</w:t>
            </w:r>
            <w:r w:rsidR="00FB79DF" w:rsidRPr="00814D88">
              <w:rPr>
                <w:rFonts w:ascii="微软雅黑" w:eastAsia="微软雅黑" w:hAnsi="微软雅黑" w:hint="eastAsia"/>
              </w:rPr>
              <w:t>，没有价格不可预订的农家乐</w:t>
            </w:r>
            <w:r w:rsidR="00FB79DF" w:rsidRPr="00814D88">
              <w:rPr>
                <w:rFonts w:ascii="微软雅黑" w:eastAsia="微软雅黑" w:hAnsi="微软雅黑" w:hint="eastAsia"/>
              </w:rPr>
              <w:lastRenderedPageBreak/>
              <w:t>位于最后</w:t>
            </w:r>
          </w:p>
        </w:tc>
        <w:tc>
          <w:tcPr>
            <w:tcW w:w="1644" w:type="dxa"/>
          </w:tcPr>
          <w:p w:rsidR="0011682E" w:rsidRDefault="0011682E" w:rsidP="008017FD">
            <w:pPr>
              <w:rPr>
                <w:rFonts w:ascii="微软雅黑" w:eastAsia="微软雅黑" w:hAnsi="微软雅黑" w:cs="Arial"/>
                <w:kern w:val="0"/>
                <w:szCs w:val="21"/>
              </w:rPr>
            </w:pPr>
          </w:p>
        </w:tc>
      </w:tr>
      <w:tr w:rsidR="00CD7AF7" w:rsidRPr="00CD7AF7" w:rsidTr="008017FD">
        <w:tc>
          <w:tcPr>
            <w:tcW w:w="1384" w:type="dxa"/>
          </w:tcPr>
          <w:p w:rsidR="00CD7AF7" w:rsidRPr="00814D88" w:rsidRDefault="00CD7AF7" w:rsidP="008017FD">
            <w:pPr>
              <w:jc w:val="left"/>
              <w:rPr>
                <w:rFonts w:ascii="微软雅黑" w:eastAsia="微软雅黑" w:hAnsi="微软雅黑"/>
              </w:rPr>
            </w:pPr>
            <w:r w:rsidRPr="00814D88">
              <w:rPr>
                <w:rFonts w:ascii="微软雅黑" w:eastAsia="微软雅黑" w:hAnsi="微软雅黑" w:hint="eastAsia"/>
              </w:rPr>
              <w:lastRenderedPageBreak/>
              <w:t>价格 高-&gt;低</w:t>
            </w:r>
          </w:p>
        </w:tc>
        <w:tc>
          <w:tcPr>
            <w:tcW w:w="7088" w:type="dxa"/>
          </w:tcPr>
          <w:p w:rsidR="00CD7AF7" w:rsidRPr="00814D88" w:rsidRDefault="00CD7AF7" w:rsidP="00DB7F00">
            <w:pPr>
              <w:pStyle w:val="a8"/>
              <w:numPr>
                <w:ilvl w:val="0"/>
                <w:numId w:val="28"/>
              </w:numPr>
              <w:ind w:firstLineChars="0"/>
              <w:rPr>
                <w:rFonts w:ascii="微软雅黑" w:eastAsia="微软雅黑" w:hAnsi="微软雅黑"/>
              </w:rPr>
            </w:pPr>
            <w:r w:rsidRPr="00814D88">
              <w:rPr>
                <w:rFonts w:ascii="微软雅黑" w:eastAsia="微软雅黑" w:hAnsi="微软雅黑" w:hint="eastAsia"/>
              </w:rPr>
              <w:t>该城市所有农家乐按照价格从高到低排序</w:t>
            </w:r>
            <w:r w:rsidR="00FB79DF" w:rsidRPr="00814D88">
              <w:rPr>
                <w:rFonts w:ascii="微软雅黑" w:eastAsia="微软雅黑" w:hAnsi="微软雅黑" w:hint="eastAsia"/>
              </w:rPr>
              <w:t>，没有价格不可预订的农家乐位于最后</w:t>
            </w:r>
          </w:p>
        </w:tc>
        <w:tc>
          <w:tcPr>
            <w:tcW w:w="1644" w:type="dxa"/>
          </w:tcPr>
          <w:p w:rsidR="00CD7AF7" w:rsidRDefault="00CD7AF7" w:rsidP="008017FD">
            <w:pPr>
              <w:rPr>
                <w:rFonts w:ascii="微软雅黑" w:eastAsia="微软雅黑" w:hAnsi="微软雅黑" w:cs="Arial"/>
                <w:kern w:val="0"/>
                <w:szCs w:val="21"/>
              </w:rPr>
            </w:pPr>
          </w:p>
        </w:tc>
      </w:tr>
      <w:tr w:rsidR="00CD7AF7" w:rsidRPr="00CD7AF7" w:rsidTr="008017FD">
        <w:tc>
          <w:tcPr>
            <w:tcW w:w="1384" w:type="dxa"/>
          </w:tcPr>
          <w:p w:rsidR="00CD7AF7" w:rsidRPr="00814D88" w:rsidRDefault="00CD7AF7" w:rsidP="008017FD">
            <w:pPr>
              <w:jc w:val="left"/>
              <w:rPr>
                <w:rFonts w:ascii="微软雅黑" w:eastAsia="微软雅黑" w:hAnsi="微软雅黑"/>
              </w:rPr>
            </w:pPr>
            <w:r w:rsidRPr="00814D88">
              <w:rPr>
                <w:rFonts w:ascii="微软雅黑" w:eastAsia="微软雅黑" w:hAnsi="微软雅黑" w:hint="eastAsia"/>
              </w:rPr>
              <w:t>离我距离 近-&gt;远</w:t>
            </w:r>
          </w:p>
        </w:tc>
        <w:tc>
          <w:tcPr>
            <w:tcW w:w="7088" w:type="dxa"/>
          </w:tcPr>
          <w:p w:rsidR="00CD7AF7" w:rsidRPr="00814D88" w:rsidRDefault="00CD7AF7" w:rsidP="00814D88">
            <w:pPr>
              <w:pStyle w:val="a8"/>
              <w:numPr>
                <w:ilvl w:val="0"/>
                <w:numId w:val="27"/>
              </w:numPr>
              <w:ind w:firstLineChars="0"/>
              <w:rPr>
                <w:rFonts w:ascii="微软雅黑" w:eastAsia="微软雅黑" w:hAnsi="微软雅黑"/>
              </w:rPr>
            </w:pPr>
            <w:r w:rsidRPr="00814D88">
              <w:rPr>
                <w:rFonts w:ascii="微软雅黑" w:eastAsia="微软雅黑" w:hAnsi="微软雅黑" w:hint="eastAsia"/>
              </w:rPr>
              <w:t>只有</w:t>
            </w:r>
            <w:r w:rsidR="00FB79DF" w:rsidRPr="00814D88">
              <w:rPr>
                <w:rFonts w:ascii="微软雅黑" w:eastAsia="微软雅黑" w:hAnsi="微软雅黑" w:hint="eastAsia"/>
              </w:rPr>
              <w:t>按照定位位置查询时</w:t>
            </w:r>
            <w:r w:rsidRPr="00814D88">
              <w:rPr>
                <w:rFonts w:ascii="微软雅黑" w:eastAsia="微软雅黑" w:hAnsi="微软雅黑" w:hint="eastAsia"/>
              </w:rPr>
              <w:t>，才出现这个排序选项</w:t>
            </w:r>
          </w:p>
          <w:p w:rsidR="00814D88" w:rsidRPr="00814D88" w:rsidRDefault="00814D88" w:rsidP="00814D88">
            <w:pPr>
              <w:pStyle w:val="a8"/>
              <w:numPr>
                <w:ilvl w:val="0"/>
                <w:numId w:val="27"/>
              </w:numPr>
              <w:ind w:firstLineChars="0"/>
              <w:rPr>
                <w:rFonts w:ascii="微软雅黑" w:eastAsia="微软雅黑" w:hAnsi="微软雅黑"/>
              </w:rPr>
            </w:pPr>
            <w:r w:rsidRPr="00814D88">
              <w:rPr>
                <w:rFonts w:ascii="微软雅黑" w:eastAsia="微软雅黑" w:hAnsi="微软雅黑" w:hint="eastAsia"/>
              </w:rPr>
              <w:t>按照2重顺序排序：</w:t>
            </w:r>
          </w:p>
          <w:p w:rsidR="00814D88" w:rsidRPr="00814D88" w:rsidRDefault="00814D88" w:rsidP="00814D88">
            <w:pPr>
              <w:pStyle w:val="a8"/>
              <w:ind w:left="360" w:firstLineChars="0" w:firstLine="0"/>
              <w:rPr>
                <w:rFonts w:ascii="微软雅黑" w:eastAsia="微软雅黑" w:hAnsi="微软雅黑"/>
              </w:rPr>
            </w:pPr>
            <w:r w:rsidRPr="00814D88">
              <w:rPr>
                <w:rFonts w:ascii="微软雅黑" w:eastAsia="微软雅黑" w:hAnsi="微软雅黑" w:hint="eastAsia"/>
              </w:rPr>
              <w:t>第一顺序为可订有价格在前，无价格在后</w:t>
            </w:r>
          </w:p>
          <w:p w:rsidR="00CD7AF7" w:rsidRPr="00814D88" w:rsidRDefault="00814D88" w:rsidP="00814D88">
            <w:pPr>
              <w:pStyle w:val="a8"/>
              <w:ind w:left="360" w:firstLineChars="0" w:firstLine="0"/>
              <w:rPr>
                <w:rFonts w:ascii="微软雅黑" w:eastAsia="微软雅黑" w:hAnsi="微软雅黑"/>
              </w:rPr>
            </w:pPr>
            <w:r w:rsidRPr="00814D88">
              <w:rPr>
                <w:rFonts w:ascii="微软雅黑" w:eastAsia="微软雅黑" w:hAnsi="微软雅黑" w:hint="eastAsia"/>
              </w:rPr>
              <w:t>第二顺序为</w:t>
            </w:r>
            <w:r w:rsidR="00CD7AF7" w:rsidRPr="00814D88">
              <w:rPr>
                <w:rFonts w:ascii="微软雅黑" w:eastAsia="微软雅黑" w:hAnsi="微软雅黑" w:hint="eastAsia"/>
              </w:rPr>
              <w:t>按照距离定位位置的距离，从近到远排序</w:t>
            </w:r>
          </w:p>
        </w:tc>
        <w:tc>
          <w:tcPr>
            <w:tcW w:w="1644" w:type="dxa"/>
          </w:tcPr>
          <w:p w:rsidR="00CD7AF7" w:rsidRDefault="00CD7AF7" w:rsidP="008017FD">
            <w:pPr>
              <w:rPr>
                <w:rFonts w:ascii="微软雅黑" w:eastAsia="微软雅黑" w:hAnsi="微软雅黑" w:cs="Arial"/>
                <w:kern w:val="0"/>
                <w:szCs w:val="21"/>
              </w:rPr>
            </w:pPr>
          </w:p>
        </w:tc>
      </w:tr>
    </w:tbl>
    <w:p w:rsidR="001D4629" w:rsidRDefault="005A5049" w:rsidP="001D4629">
      <w:pPr>
        <w:numPr>
          <w:ilvl w:val="1"/>
          <w:numId w:val="1"/>
        </w:numPr>
        <w:jc w:val="left"/>
        <w:outlineLvl w:val="1"/>
        <w:rPr>
          <w:rFonts w:ascii="微软雅黑" w:eastAsia="微软雅黑" w:hAnsi="微软雅黑" w:cs="Arial"/>
          <w:b/>
          <w:sz w:val="28"/>
          <w:szCs w:val="28"/>
        </w:rPr>
      </w:pPr>
      <w:bookmarkStart w:id="343" w:name="_Toc415054919"/>
      <w:r>
        <w:rPr>
          <w:rFonts w:ascii="微软雅黑" w:eastAsia="微软雅黑" w:hAnsi="微软雅黑" w:cs="Arial" w:hint="eastAsia"/>
          <w:b/>
          <w:sz w:val="28"/>
          <w:szCs w:val="28"/>
        </w:rPr>
        <w:t>其他</w:t>
      </w:r>
      <w:bookmarkEnd w:id="3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1D4629" w:rsidTr="008017FD">
        <w:tc>
          <w:tcPr>
            <w:tcW w:w="1384" w:type="dxa"/>
            <w:shd w:val="clear" w:color="auto" w:fill="CCCCCC"/>
          </w:tcPr>
          <w:p w:rsidR="001D4629" w:rsidRDefault="001D4629" w:rsidP="008017FD">
            <w:pPr>
              <w:rPr>
                <w:rFonts w:ascii="微软雅黑" w:eastAsia="微软雅黑" w:hAnsi="微软雅黑" w:cs="Arial"/>
                <w:b/>
                <w:szCs w:val="21"/>
              </w:rPr>
            </w:pPr>
          </w:p>
        </w:tc>
        <w:tc>
          <w:tcPr>
            <w:tcW w:w="7088" w:type="dxa"/>
            <w:shd w:val="clear" w:color="auto" w:fill="CCCCCC"/>
          </w:tcPr>
          <w:p w:rsidR="001D4629" w:rsidRDefault="001D4629" w:rsidP="008017FD">
            <w:pPr>
              <w:rPr>
                <w:rFonts w:ascii="微软雅黑" w:eastAsia="微软雅黑" w:hAnsi="微软雅黑" w:cs="Arial"/>
                <w:b/>
                <w:szCs w:val="21"/>
              </w:rPr>
            </w:pPr>
          </w:p>
        </w:tc>
        <w:tc>
          <w:tcPr>
            <w:tcW w:w="1644" w:type="dxa"/>
            <w:shd w:val="clear" w:color="auto" w:fill="CCCCCC"/>
          </w:tcPr>
          <w:p w:rsidR="001D4629" w:rsidRDefault="001D4629" w:rsidP="008017FD">
            <w:pPr>
              <w:rPr>
                <w:rFonts w:ascii="微软雅黑" w:eastAsia="微软雅黑" w:hAnsi="微软雅黑" w:cs="Arial"/>
                <w:b/>
                <w:szCs w:val="21"/>
              </w:rPr>
            </w:pPr>
          </w:p>
        </w:tc>
      </w:tr>
      <w:tr w:rsidR="001D4629" w:rsidTr="008017FD">
        <w:tc>
          <w:tcPr>
            <w:tcW w:w="1384" w:type="dxa"/>
          </w:tcPr>
          <w:p w:rsidR="001D4629" w:rsidRDefault="005A5049" w:rsidP="008017FD">
            <w:pPr>
              <w:jc w:val="left"/>
              <w:rPr>
                <w:rFonts w:ascii="微软雅黑" w:eastAsia="微软雅黑" w:hAnsi="微软雅黑"/>
              </w:rPr>
            </w:pPr>
            <w:r>
              <w:rPr>
                <w:rFonts w:ascii="微软雅黑" w:eastAsia="微软雅黑" w:hAnsi="微软雅黑" w:hint="eastAsia"/>
              </w:rPr>
              <w:t>返回</w:t>
            </w:r>
            <w:r w:rsidR="00D01B56">
              <w:rPr>
                <w:rFonts w:ascii="微软雅黑" w:eastAsia="微软雅黑" w:hAnsi="微软雅黑" w:hint="eastAsia"/>
              </w:rPr>
              <w:t>按钮</w:t>
            </w:r>
          </w:p>
        </w:tc>
        <w:tc>
          <w:tcPr>
            <w:tcW w:w="7088" w:type="dxa"/>
          </w:tcPr>
          <w:p w:rsidR="001D4629" w:rsidRDefault="00D01B56" w:rsidP="00DB7F00">
            <w:pPr>
              <w:pStyle w:val="a8"/>
              <w:numPr>
                <w:ilvl w:val="0"/>
                <w:numId w:val="19"/>
              </w:numPr>
              <w:ind w:firstLineChars="0"/>
              <w:rPr>
                <w:rFonts w:ascii="微软雅黑" w:eastAsia="微软雅黑" w:hAnsi="微软雅黑"/>
              </w:rPr>
            </w:pPr>
            <w:r w:rsidRPr="00D01B56">
              <w:rPr>
                <w:rFonts w:ascii="微软雅黑" w:eastAsia="微软雅黑" w:hAnsi="微软雅黑" w:hint="eastAsia"/>
              </w:rPr>
              <w:t>如果</w:t>
            </w:r>
            <w:r>
              <w:rPr>
                <w:rFonts w:ascii="微软雅黑" w:eastAsia="微软雅黑" w:hAnsi="微软雅黑" w:hint="eastAsia"/>
              </w:rPr>
              <w:t>在app中，则返回app的查询首页</w:t>
            </w:r>
          </w:p>
          <w:p w:rsidR="00D01B56" w:rsidRPr="00717D35" w:rsidRDefault="00D01B56" w:rsidP="00DB7F00">
            <w:pPr>
              <w:pStyle w:val="a8"/>
              <w:numPr>
                <w:ilvl w:val="0"/>
                <w:numId w:val="19"/>
              </w:numPr>
              <w:ind w:firstLineChars="0"/>
              <w:rPr>
                <w:rFonts w:ascii="微软雅黑" w:eastAsia="微软雅黑" w:hAnsi="微软雅黑"/>
              </w:rPr>
            </w:pPr>
            <w:r>
              <w:rPr>
                <w:rFonts w:ascii="微软雅黑" w:eastAsia="微软雅黑" w:hAnsi="微软雅黑" w:hint="eastAsia"/>
              </w:rPr>
              <w:t>如果在H5中，则返回H5的查询首页</w:t>
            </w:r>
          </w:p>
        </w:tc>
        <w:tc>
          <w:tcPr>
            <w:tcW w:w="1644" w:type="dxa"/>
          </w:tcPr>
          <w:p w:rsidR="001D4629" w:rsidRDefault="001D4629" w:rsidP="008017FD">
            <w:pPr>
              <w:rPr>
                <w:rFonts w:ascii="微软雅黑" w:eastAsia="微软雅黑" w:hAnsi="微软雅黑" w:cs="Arial"/>
                <w:kern w:val="0"/>
                <w:szCs w:val="21"/>
              </w:rPr>
            </w:pPr>
          </w:p>
        </w:tc>
      </w:tr>
    </w:tbl>
    <w:p w:rsidR="00C35FFB" w:rsidRDefault="00C35FFB" w:rsidP="00C35FFB">
      <w:pPr>
        <w:numPr>
          <w:ilvl w:val="1"/>
          <w:numId w:val="1"/>
        </w:numPr>
        <w:jc w:val="left"/>
        <w:outlineLvl w:val="1"/>
        <w:rPr>
          <w:rFonts w:ascii="微软雅黑" w:eastAsia="微软雅黑" w:hAnsi="微软雅黑" w:cs="Arial"/>
          <w:b/>
          <w:sz w:val="28"/>
          <w:szCs w:val="28"/>
        </w:rPr>
      </w:pPr>
      <w:bookmarkStart w:id="344" w:name="_Toc415054920"/>
      <w:r>
        <w:rPr>
          <w:rFonts w:ascii="微软雅黑" w:eastAsia="微软雅黑" w:hAnsi="微软雅黑" w:cs="Arial" w:hint="eastAsia"/>
          <w:b/>
          <w:sz w:val="28"/>
          <w:szCs w:val="28"/>
        </w:rPr>
        <w:t>非功能需求</w:t>
      </w:r>
      <w:bookmarkEnd w:id="3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C35FFB" w:rsidTr="00F2772E">
        <w:tc>
          <w:tcPr>
            <w:tcW w:w="1384" w:type="dxa"/>
            <w:shd w:val="clear" w:color="auto" w:fill="CCCCCC"/>
          </w:tcPr>
          <w:p w:rsidR="00C35FFB" w:rsidRDefault="00C35FFB" w:rsidP="00F2772E">
            <w:pPr>
              <w:rPr>
                <w:rFonts w:ascii="微软雅黑" w:eastAsia="微软雅黑" w:hAnsi="微软雅黑" w:cs="Arial"/>
                <w:b/>
                <w:szCs w:val="21"/>
              </w:rPr>
            </w:pPr>
          </w:p>
        </w:tc>
        <w:tc>
          <w:tcPr>
            <w:tcW w:w="7088" w:type="dxa"/>
            <w:shd w:val="clear" w:color="auto" w:fill="CCCCCC"/>
          </w:tcPr>
          <w:p w:rsidR="00C35FFB" w:rsidRDefault="00C35FFB" w:rsidP="00F2772E">
            <w:pPr>
              <w:rPr>
                <w:rFonts w:ascii="微软雅黑" w:eastAsia="微软雅黑" w:hAnsi="微软雅黑" w:cs="Arial"/>
                <w:b/>
                <w:szCs w:val="21"/>
              </w:rPr>
            </w:pPr>
          </w:p>
        </w:tc>
        <w:tc>
          <w:tcPr>
            <w:tcW w:w="1644" w:type="dxa"/>
            <w:shd w:val="clear" w:color="auto" w:fill="CCCCCC"/>
          </w:tcPr>
          <w:p w:rsidR="00C35FFB" w:rsidRDefault="00C35FFB" w:rsidP="00F2772E">
            <w:pPr>
              <w:rPr>
                <w:rFonts w:ascii="微软雅黑" w:eastAsia="微软雅黑" w:hAnsi="微软雅黑" w:cs="Arial"/>
                <w:b/>
                <w:szCs w:val="21"/>
              </w:rPr>
            </w:pPr>
          </w:p>
        </w:tc>
      </w:tr>
      <w:tr w:rsidR="00C35FFB" w:rsidTr="00F2772E">
        <w:tc>
          <w:tcPr>
            <w:tcW w:w="1384" w:type="dxa"/>
          </w:tcPr>
          <w:p w:rsidR="00C35FFB" w:rsidRDefault="00C35FFB" w:rsidP="00F2772E">
            <w:pPr>
              <w:jc w:val="left"/>
              <w:rPr>
                <w:rFonts w:ascii="微软雅黑" w:eastAsia="微软雅黑" w:hAnsi="微软雅黑"/>
              </w:rPr>
            </w:pPr>
            <w:r>
              <w:rPr>
                <w:rFonts w:ascii="微软雅黑" w:eastAsia="微软雅黑" w:hAnsi="微软雅黑" w:hint="eastAsia"/>
              </w:rPr>
              <w:t>列表页</w:t>
            </w:r>
          </w:p>
        </w:tc>
        <w:tc>
          <w:tcPr>
            <w:tcW w:w="7088" w:type="dxa"/>
          </w:tcPr>
          <w:p w:rsidR="00C35FFB" w:rsidRDefault="00C35FFB" w:rsidP="00DB7F00">
            <w:pPr>
              <w:pStyle w:val="a8"/>
              <w:numPr>
                <w:ilvl w:val="0"/>
                <w:numId w:val="24"/>
              </w:numPr>
              <w:ind w:firstLineChars="0"/>
              <w:rPr>
                <w:rFonts w:ascii="微软雅黑" w:eastAsia="微软雅黑" w:hAnsi="微软雅黑"/>
              </w:rPr>
            </w:pPr>
            <w:r>
              <w:rPr>
                <w:rFonts w:ascii="微软雅黑" w:eastAsia="微软雅黑" w:hAnsi="微软雅黑" w:hint="eastAsia"/>
              </w:rPr>
              <w:t>列表异步加载，最初加载</w:t>
            </w:r>
            <w:r w:rsidR="00EA5871">
              <w:rPr>
                <w:rFonts w:ascii="微软雅黑" w:eastAsia="微软雅黑" w:hAnsi="微软雅黑" w:hint="eastAsia"/>
              </w:rPr>
              <w:t>15</w:t>
            </w:r>
            <w:r>
              <w:rPr>
                <w:rFonts w:ascii="微软雅黑" w:eastAsia="微软雅黑" w:hAnsi="微软雅黑" w:hint="eastAsia"/>
              </w:rPr>
              <w:t>家；滚动后加载，每次加载</w:t>
            </w:r>
            <w:r w:rsidR="00EA5871">
              <w:rPr>
                <w:rFonts w:ascii="微软雅黑" w:eastAsia="微软雅黑" w:hAnsi="微软雅黑" w:hint="eastAsia"/>
              </w:rPr>
              <w:t>15</w:t>
            </w:r>
            <w:r>
              <w:rPr>
                <w:rFonts w:ascii="微软雅黑" w:eastAsia="微软雅黑" w:hAnsi="微软雅黑" w:hint="eastAsia"/>
              </w:rPr>
              <w:t>家</w:t>
            </w:r>
          </w:p>
          <w:p w:rsidR="00C35FFB" w:rsidRPr="00717D35" w:rsidRDefault="00C35FFB" w:rsidP="00DB7F00">
            <w:pPr>
              <w:pStyle w:val="a8"/>
              <w:numPr>
                <w:ilvl w:val="0"/>
                <w:numId w:val="24"/>
              </w:numPr>
              <w:ind w:firstLineChars="0"/>
              <w:rPr>
                <w:rFonts w:ascii="微软雅黑" w:eastAsia="微软雅黑" w:hAnsi="微软雅黑"/>
              </w:rPr>
            </w:pPr>
            <w:r>
              <w:rPr>
                <w:rFonts w:ascii="微软雅黑" w:eastAsia="微软雅黑" w:hAnsi="微软雅黑" w:hint="eastAsia"/>
              </w:rPr>
              <w:t>图片和信息异步加载</w:t>
            </w:r>
          </w:p>
        </w:tc>
        <w:tc>
          <w:tcPr>
            <w:tcW w:w="1644" w:type="dxa"/>
          </w:tcPr>
          <w:p w:rsidR="00C35FFB" w:rsidRDefault="00C35FFB" w:rsidP="00F2772E">
            <w:pPr>
              <w:rPr>
                <w:rFonts w:ascii="微软雅黑" w:eastAsia="微软雅黑" w:hAnsi="微软雅黑" w:cs="Arial"/>
                <w:kern w:val="0"/>
                <w:szCs w:val="21"/>
              </w:rPr>
            </w:pPr>
          </w:p>
        </w:tc>
      </w:tr>
    </w:tbl>
    <w:p w:rsidR="007E53B6" w:rsidRDefault="0004604C" w:rsidP="007E53B6">
      <w:pPr>
        <w:numPr>
          <w:ilvl w:val="0"/>
          <w:numId w:val="1"/>
        </w:numPr>
        <w:jc w:val="left"/>
        <w:outlineLvl w:val="0"/>
        <w:rPr>
          <w:rFonts w:ascii="微软雅黑" w:eastAsia="微软雅黑" w:hAnsi="微软雅黑" w:cs="Arial"/>
          <w:b/>
          <w:sz w:val="28"/>
          <w:szCs w:val="28"/>
        </w:rPr>
      </w:pPr>
      <w:bookmarkStart w:id="345" w:name="_Toc415054921"/>
      <w:r>
        <w:rPr>
          <w:rFonts w:ascii="微软雅黑" w:eastAsia="微软雅黑" w:hAnsi="微软雅黑" w:cs="Arial" w:hint="eastAsia"/>
          <w:b/>
          <w:sz w:val="28"/>
          <w:szCs w:val="28"/>
        </w:rPr>
        <w:t>详情页</w:t>
      </w:r>
      <w:bookmarkEnd w:id="345"/>
    </w:p>
    <w:p w:rsidR="00FB4C55" w:rsidRDefault="00FB4C55" w:rsidP="00240C50">
      <w:pPr>
        <w:pPrChange w:id="346" w:author="ws吴尚" w:date="2015-04-01T17:01:00Z">
          <w:pPr>
            <w:jc w:val="left"/>
          </w:pPr>
        </w:pPrChange>
      </w:pPr>
      <w:r>
        <w:t>L</w:t>
      </w:r>
      <w:r>
        <w:rPr>
          <w:rFonts w:hint="eastAsia"/>
        </w:rPr>
        <w:t>owfi</w:t>
      </w:r>
      <w:r>
        <w:rPr>
          <w:rFonts w:hint="eastAsia"/>
        </w:rPr>
        <w:t>：</w:t>
      </w:r>
    </w:p>
    <w:p w:rsidR="00FB4C55" w:rsidRPr="00FB4C55" w:rsidDel="00240C50" w:rsidRDefault="00240C50" w:rsidP="00240C50">
      <w:pPr>
        <w:rPr>
          <w:del w:id="347" w:author="ws吴尚" w:date="2015-04-01T17:01:00Z"/>
        </w:rPr>
        <w:pPrChange w:id="348" w:author="ws吴尚" w:date="2015-04-01T17:02:00Z">
          <w:pPr/>
        </w:pPrChange>
      </w:pPr>
      <w:ins w:id="349" w:author="ws吴尚" w:date="2015-04-01T17:01:00Z">
        <w:r w:rsidRPr="00240C50">
          <w:rPr>
            <w:rFonts w:hint="eastAsia"/>
          </w:rPr>
          <w:t>http://doc.ui.sh.ctriptravel.com/axure/%E5%9B%BD%E5%86%85%E9%85%92%E5%BA%97_%E5%86%9C%E5%AE%</w:t>
        </w:r>
        <w:bookmarkStart w:id="350" w:name="_GoBack"/>
        <w:bookmarkEnd w:id="350"/>
        <w:r w:rsidRPr="00240C50">
          <w:rPr>
            <w:rFonts w:hint="eastAsia"/>
          </w:rPr>
          <w:t>B6%E4%B9%90_xch/#p=</w:t>
        </w:r>
        <w:r w:rsidRPr="00240C50">
          <w:rPr>
            <w:rFonts w:hint="eastAsia"/>
          </w:rPr>
          <w:t>详情页</w:t>
        </w:r>
      </w:ins>
      <w:del w:id="351" w:author="ws吴尚" w:date="2015-04-01T17:01:00Z">
        <w:r w:rsidR="00BD2D3E" w:rsidDel="00240C50">
          <w:fldChar w:fldCharType="begin"/>
        </w:r>
        <w:r w:rsidR="00BD2D3E" w:rsidDel="00240C50">
          <w:delInstrText xml:space="preserve"> HYPERLINK "http://doc.ui.sh.ctriptravel.com/axure/%E5%86%9C%E5%AE%B6%E4%B9%90_0130/" \l "p=</w:delInstrText>
        </w:r>
        <w:r w:rsidR="00BD2D3E" w:rsidDel="00240C50">
          <w:delInstrText>详情页</w:delInstrText>
        </w:r>
        <w:r w:rsidR="00BD2D3E" w:rsidDel="00240C50">
          <w:delInstrText xml:space="preserve">-h5" </w:delInstrText>
        </w:r>
        <w:r w:rsidR="00BD2D3E" w:rsidDel="00240C50">
          <w:fldChar w:fldCharType="separate"/>
        </w:r>
        <w:r w:rsidR="00FB4C55" w:rsidRPr="00FB4C55" w:rsidDel="00240C50">
          <w:rPr>
            <w:rFonts w:hint="eastAsia"/>
          </w:rPr>
          <w:delText>http://doc.ui.sh.ctriptravel.com/axure/%E5%86%9C%E5%AE%B6%E4%B9%90_0130/#p=</w:delText>
        </w:r>
        <w:r w:rsidR="00FB4C55" w:rsidRPr="00FB4C55" w:rsidDel="00240C50">
          <w:rPr>
            <w:rFonts w:hint="eastAsia"/>
          </w:rPr>
          <w:delText>详情页</w:delText>
        </w:r>
        <w:r w:rsidR="00FB4C55" w:rsidRPr="00FB4C55" w:rsidDel="00240C50">
          <w:rPr>
            <w:rFonts w:hint="eastAsia"/>
          </w:rPr>
          <w:delText>-h5</w:delText>
        </w:r>
        <w:r w:rsidR="00BD2D3E" w:rsidDel="00240C50">
          <w:fldChar w:fldCharType="end"/>
        </w:r>
      </w:del>
    </w:p>
    <w:p w:rsidR="00240C50" w:rsidRDefault="00240C50" w:rsidP="00240C50">
      <w:pPr>
        <w:jc w:val="left"/>
        <w:outlineLvl w:val="1"/>
        <w:rPr>
          <w:ins w:id="352" w:author="ws吴尚" w:date="2015-04-01T17:02:00Z"/>
          <w:rFonts w:ascii="微软雅黑" w:eastAsia="微软雅黑" w:hAnsi="微软雅黑" w:cs="Arial" w:hint="eastAsia"/>
          <w:b/>
          <w:sz w:val="28"/>
          <w:szCs w:val="28"/>
        </w:rPr>
        <w:pPrChange w:id="353" w:author="ws吴尚" w:date="2015-04-01T17:02:00Z">
          <w:pPr>
            <w:numPr>
              <w:ilvl w:val="1"/>
              <w:numId w:val="1"/>
            </w:numPr>
            <w:tabs>
              <w:tab w:val="num" w:pos="567"/>
            </w:tabs>
            <w:ind w:left="567" w:hanging="567"/>
            <w:jc w:val="left"/>
            <w:outlineLvl w:val="1"/>
          </w:pPr>
        </w:pPrChange>
      </w:pPr>
      <w:bookmarkStart w:id="354" w:name="_Toc415054922"/>
    </w:p>
    <w:p w:rsidR="00D0111F" w:rsidRDefault="00C46820" w:rsidP="00FB4C55">
      <w:pPr>
        <w:numPr>
          <w:ilvl w:val="1"/>
          <w:numId w:val="1"/>
        </w:numPr>
        <w:jc w:val="left"/>
        <w:outlineLvl w:val="1"/>
        <w:rPr>
          <w:rFonts w:ascii="微软雅黑" w:eastAsia="微软雅黑" w:hAnsi="微软雅黑" w:cs="Arial"/>
          <w:b/>
          <w:sz w:val="28"/>
          <w:szCs w:val="28"/>
        </w:rPr>
      </w:pPr>
      <w:r>
        <w:rPr>
          <w:rFonts w:ascii="微软雅黑" w:eastAsia="微软雅黑" w:hAnsi="微软雅黑" w:cs="Arial" w:hint="eastAsia"/>
          <w:b/>
          <w:sz w:val="28"/>
          <w:szCs w:val="28"/>
        </w:rPr>
        <w:t>基本信息</w:t>
      </w:r>
      <w:bookmarkEnd w:id="3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D0111F" w:rsidTr="003F2E94">
        <w:tc>
          <w:tcPr>
            <w:tcW w:w="1384" w:type="dxa"/>
            <w:shd w:val="clear" w:color="auto" w:fill="CCCCCC"/>
          </w:tcPr>
          <w:p w:rsidR="00D0111F" w:rsidRDefault="00D0111F" w:rsidP="003F2E94">
            <w:pPr>
              <w:rPr>
                <w:rFonts w:ascii="微软雅黑" w:eastAsia="微软雅黑" w:hAnsi="微软雅黑" w:cs="Arial"/>
                <w:b/>
                <w:szCs w:val="21"/>
              </w:rPr>
            </w:pPr>
          </w:p>
        </w:tc>
        <w:tc>
          <w:tcPr>
            <w:tcW w:w="7088" w:type="dxa"/>
            <w:shd w:val="clear" w:color="auto" w:fill="CCCCCC"/>
          </w:tcPr>
          <w:p w:rsidR="00D0111F" w:rsidRDefault="00D0111F" w:rsidP="003F2E94">
            <w:pPr>
              <w:rPr>
                <w:rFonts w:ascii="微软雅黑" w:eastAsia="微软雅黑" w:hAnsi="微软雅黑" w:cs="Arial"/>
                <w:b/>
                <w:szCs w:val="21"/>
              </w:rPr>
            </w:pPr>
          </w:p>
        </w:tc>
        <w:tc>
          <w:tcPr>
            <w:tcW w:w="1644" w:type="dxa"/>
            <w:shd w:val="clear" w:color="auto" w:fill="CCCCCC"/>
          </w:tcPr>
          <w:p w:rsidR="00D0111F" w:rsidRDefault="00D0111F" w:rsidP="003F2E94">
            <w:pPr>
              <w:rPr>
                <w:rFonts w:ascii="微软雅黑" w:eastAsia="微软雅黑" w:hAnsi="微软雅黑" w:cs="Arial"/>
                <w:b/>
                <w:szCs w:val="21"/>
              </w:rPr>
            </w:pPr>
          </w:p>
        </w:tc>
      </w:tr>
      <w:tr w:rsidR="00D0111F" w:rsidDel="006E2BD0" w:rsidTr="003F2E94">
        <w:trPr>
          <w:del w:id="355" w:author="ws吴尚" w:date="2015-03-30T18:14:00Z"/>
        </w:trPr>
        <w:tc>
          <w:tcPr>
            <w:tcW w:w="1384" w:type="dxa"/>
          </w:tcPr>
          <w:p w:rsidR="00D0111F" w:rsidDel="006E2BD0" w:rsidRDefault="006B0B01" w:rsidP="003F2E94">
            <w:pPr>
              <w:jc w:val="left"/>
              <w:rPr>
                <w:del w:id="356" w:author="ws吴尚" w:date="2015-03-30T18:14:00Z"/>
                <w:rFonts w:ascii="微软雅黑" w:eastAsia="微软雅黑" w:hAnsi="微软雅黑"/>
              </w:rPr>
            </w:pPr>
            <w:del w:id="357" w:author="ws吴尚" w:date="2015-03-30T18:14:00Z">
              <w:r w:rsidDel="006E2BD0">
                <w:rPr>
                  <w:rFonts w:ascii="微软雅黑" w:eastAsia="微软雅黑" w:hAnsi="微软雅黑" w:hint="eastAsia"/>
                </w:rPr>
                <w:delText>页面名称</w:delText>
              </w:r>
            </w:del>
          </w:p>
        </w:tc>
        <w:tc>
          <w:tcPr>
            <w:tcW w:w="7088" w:type="dxa"/>
          </w:tcPr>
          <w:p w:rsidR="001535B6" w:rsidRPr="001535B6" w:rsidDel="006E2BD0" w:rsidRDefault="006B0B01" w:rsidP="001535B6">
            <w:pPr>
              <w:rPr>
                <w:del w:id="358" w:author="ws吴尚" w:date="2015-03-30T18:14:00Z"/>
                <w:rFonts w:ascii="微软雅黑" w:eastAsia="微软雅黑" w:hAnsi="微软雅黑"/>
              </w:rPr>
            </w:pPr>
            <w:del w:id="359" w:author="ws吴尚" w:date="2015-03-30T18:14:00Z">
              <w:r w:rsidDel="006E2BD0">
                <w:rPr>
                  <w:rFonts w:ascii="微软雅黑" w:eastAsia="微软雅黑" w:hAnsi="微软雅黑" w:hint="eastAsia"/>
                </w:rPr>
                <w:delText>页面名称为“农家乐详情”</w:delText>
              </w:r>
            </w:del>
          </w:p>
        </w:tc>
        <w:tc>
          <w:tcPr>
            <w:tcW w:w="1644" w:type="dxa"/>
          </w:tcPr>
          <w:p w:rsidR="00D0111F" w:rsidRPr="00C75798" w:rsidDel="006E2BD0" w:rsidRDefault="00D0111F" w:rsidP="00C75798">
            <w:pPr>
              <w:rPr>
                <w:del w:id="360" w:author="ws吴尚" w:date="2015-03-30T18:14:00Z"/>
                <w:rFonts w:ascii="微软雅黑" w:eastAsia="微软雅黑" w:hAnsi="微软雅黑" w:cs="Arial"/>
                <w:szCs w:val="21"/>
              </w:rPr>
            </w:pPr>
          </w:p>
        </w:tc>
      </w:tr>
      <w:tr w:rsidR="00CA4184" w:rsidTr="003F2E94">
        <w:tc>
          <w:tcPr>
            <w:tcW w:w="1384" w:type="dxa"/>
          </w:tcPr>
          <w:p w:rsidR="00CA4184" w:rsidRDefault="00C46820" w:rsidP="003F2E94">
            <w:pPr>
              <w:jc w:val="left"/>
              <w:rPr>
                <w:rFonts w:ascii="微软雅黑" w:eastAsia="微软雅黑" w:hAnsi="微软雅黑"/>
              </w:rPr>
            </w:pPr>
            <w:r>
              <w:rPr>
                <w:rFonts w:ascii="微软雅黑" w:eastAsia="微软雅黑" w:hAnsi="微软雅黑" w:hint="eastAsia"/>
              </w:rPr>
              <w:t>头部区域</w:t>
            </w:r>
          </w:p>
        </w:tc>
        <w:tc>
          <w:tcPr>
            <w:tcW w:w="7088" w:type="dxa"/>
          </w:tcPr>
          <w:p w:rsidR="00C46820" w:rsidRDefault="00C46820" w:rsidP="00DB7F00">
            <w:pPr>
              <w:pStyle w:val="a8"/>
              <w:numPr>
                <w:ilvl w:val="0"/>
                <w:numId w:val="20"/>
              </w:numPr>
              <w:ind w:firstLineChars="0"/>
              <w:rPr>
                <w:rFonts w:ascii="微软雅黑" w:eastAsia="微软雅黑" w:hAnsi="微软雅黑"/>
              </w:rPr>
            </w:pPr>
            <w:r>
              <w:rPr>
                <w:rFonts w:ascii="微软雅黑" w:eastAsia="微软雅黑" w:hAnsi="微软雅黑" w:hint="eastAsia"/>
              </w:rPr>
              <w:t>如下图显示农家乐名称；</w:t>
            </w:r>
          </w:p>
          <w:p w:rsidR="00C46820" w:rsidRDefault="00C46820" w:rsidP="00DB7F00">
            <w:pPr>
              <w:pStyle w:val="a8"/>
              <w:numPr>
                <w:ilvl w:val="0"/>
                <w:numId w:val="20"/>
              </w:numPr>
              <w:ind w:firstLineChars="0"/>
              <w:rPr>
                <w:rFonts w:ascii="微软雅黑" w:eastAsia="微软雅黑" w:hAnsi="微软雅黑"/>
              </w:rPr>
            </w:pPr>
            <w:r>
              <w:rPr>
                <w:rFonts w:ascii="微软雅黑" w:eastAsia="微软雅黑" w:hAnsi="微软雅黑" w:hint="eastAsia"/>
              </w:rPr>
              <w:t>点评分</w:t>
            </w:r>
            <w:r w:rsidR="00B56B38">
              <w:rPr>
                <w:rFonts w:ascii="微软雅黑" w:eastAsia="微软雅黑" w:hAnsi="微软雅黑" w:hint="eastAsia"/>
              </w:rPr>
              <w:t>和点评人数:</w:t>
            </w:r>
            <w:r>
              <w:rPr>
                <w:rFonts w:ascii="微软雅黑" w:eastAsia="微软雅黑" w:hAnsi="微软雅黑" w:hint="eastAsia"/>
              </w:rPr>
              <w:t>有的话则显示，无则显示暂无评分</w:t>
            </w:r>
            <w:r w:rsidR="00814D88">
              <w:rPr>
                <w:rFonts w:ascii="微软雅黑" w:eastAsia="微软雅黑" w:hAnsi="微软雅黑" w:hint="eastAsia"/>
              </w:rPr>
              <w:t>（团购商户没有点</w:t>
            </w:r>
            <w:r w:rsidR="00814D88">
              <w:rPr>
                <w:rFonts w:ascii="微软雅黑" w:eastAsia="微软雅黑" w:hAnsi="微软雅黑" w:hint="eastAsia"/>
              </w:rPr>
              <w:lastRenderedPageBreak/>
              <w:t>评分，不显示）</w:t>
            </w:r>
            <w:r>
              <w:rPr>
                <w:rFonts w:ascii="微软雅黑" w:eastAsia="微软雅黑" w:hAnsi="微软雅黑" w:hint="eastAsia"/>
              </w:rPr>
              <w:t>。</w:t>
            </w:r>
            <w:r w:rsidR="00B56B38">
              <w:rPr>
                <w:rFonts w:ascii="微软雅黑" w:eastAsia="微软雅黑" w:hAnsi="微软雅黑" w:hint="eastAsia"/>
              </w:rPr>
              <w:t>有点评分的情况下，点击点评去到酒店的点评页面，在点评页面点击返回回到农家乐详情页</w:t>
            </w:r>
          </w:p>
          <w:p w:rsidR="00C46820" w:rsidRDefault="00C46820" w:rsidP="00DB7F00">
            <w:pPr>
              <w:pStyle w:val="a8"/>
              <w:numPr>
                <w:ilvl w:val="0"/>
                <w:numId w:val="20"/>
              </w:numPr>
              <w:ind w:firstLineChars="0"/>
              <w:rPr>
                <w:rFonts w:ascii="微软雅黑" w:eastAsia="微软雅黑" w:hAnsi="微软雅黑"/>
              </w:rPr>
            </w:pPr>
            <w:r>
              <w:rPr>
                <w:rFonts w:ascii="微软雅黑" w:eastAsia="微软雅黑" w:hAnsi="微软雅黑" w:hint="eastAsia"/>
              </w:rPr>
              <w:t>图片处显示总图片数量</w:t>
            </w:r>
            <w:r w:rsidR="00814D88">
              <w:rPr>
                <w:rFonts w:ascii="微软雅黑" w:eastAsia="微软雅黑" w:hAnsi="微软雅黑" w:hint="eastAsia"/>
              </w:rPr>
              <w:t>：有酒店有关联的商户，使用酒店的图片总数。对于团购商户，使用其下面所有产品的图片总数的和。</w:t>
            </w:r>
          </w:p>
          <w:p w:rsidR="00CA4184" w:rsidRDefault="00B56B38" w:rsidP="00C46820">
            <w:pPr>
              <w:pStyle w:val="a8"/>
              <w:ind w:left="360" w:firstLineChars="0" w:firstLine="0"/>
              <w:rPr>
                <w:rFonts w:ascii="微软雅黑" w:eastAsia="微软雅黑" w:hAnsi="微软雅黑"/>
              </w:rPr>
            </w:pPr>
            <w:r>
              <w:rPr>
                <w:noProof/>
              </w:rPr>
              <w:drawing>
                <wp:inline distT="0" distB="0" distL="0" distR="0" wp14:anchorId="7047DD28" wp14:editId="0FFC281E">
                  <wp:extent cx="3086100" cy="2124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2124075"/>
                          </a:xfrm>
                          <a:prstGeom prst="rect">
                            <a:avLst/>
                          </a:prstGeom>
                        </pic:spPr>
                      </pic:pic>
                    </a:graphicData>
                  </a:graphic>
                </wp:inline>
              </w:drawing>
            </w:r>
          </w:p>
          <w:p w:rsidR="00C46820" w:rsidRPr="00B56B38" w:rsidRDefault="00C46820" w:rsidP="00B56B38">
            <w:pPr>
              <w:pStyle w:val="a8"/>
              <w:numPr>
                <w:ilvl w:val="0"/>
                <w:numId w:val="20"/>
              </w:numPr>
              <w:ind w:firstLineChars="0"/>
              <w:rPr>
                <w:rFonts w:ascii="微软雅黑" w:eastAsia="微软雅黑" w:hAnsi="微软雅黑"/>
              </w:rPr>
            </w:pPr>
            <w:r>
              <w:rPr>
                <w:rFonts w:ascii="微软雅黑" w:eastAsia="微软雅黑" w:hAnsi="微软雅黑" w:hint="eastAsia"/>
              </w:rPr>
              <w:t>点击图片去到图片列表页</w:t>
            </w:r>
          </w:p>
        </w:tc>
        <w:tc>
          <w:tcPr>
            <w:tcW w:w="1644" w:type="dxa"/>
          </w:tcPr>
          <w:p w:rsidR="00CA4184" w:rsidRDefault="00CA4184" w:rsidP="003F2E94">
            <w:pPr>
              <w:rPr>
                <w:rFonts w:ascii="微软雅黑" w:eastAsia="微软雅黑" w:hAnsi="微软雅黑" w:cs="Arial"/>
                <w:kern w:val="0"/>
                <w:szCs w:val="21"/>
              </w:rPr>
            </w:pPr>
          </w:p>
        </w:tc>
      </w:tr>
      <w:tr w:rsidR="00244BF9" w:rsidTr="003F2E94">
        <w:tc>
          <w:tcPr>
            <w:tcW w:w="1384" w:type="dxa"/>
          </w:tcPr>
          <w:p w:rsidR="00244BF9" w:rsidRDefault="00D60F0C" w:rsidP="003F2E94">
            <w:pPr>
              <w:jc w:val="left"/>
              <w:rPr>
                <w:rFonts w:ascii="微软雅黑" w:eastAsia="微软雅黑" w:hAnsi="微软雅黑"/>
              </w:rPr>
            </w:pPr>
            <w:r>
              <w:rPr>
                <w:rFonts w:ascii="微软雅黑" w:eastAsia="微软雅黑" w:hAnsi="微软雅黑" w:hint="eastAsia"/>
              </w:rPr>
              <w:lastRenderedPageBreak/>
              <w:t>地理</w:t>
            </w:r>
            <w:r w:rsidR="00996553">
              <w:rPr>
                <w:rFonts w:ascii="微软雅黑" w:eastAsia="微软雅黑" w:hAnsi="微软雅黑" w:hint="eastAsia"/>
              </w:rPr>
              <w:t>信息</w:t>
            </w:r>
          </w:p>
        </w:tc>
        <w:tc>
          <w:tcPr>
            <w:tcW w:w="7088" w:type="dxa"/>
          </w:tcPr>
          <w:p w:rsidR="00AA6C1E" w:rsidRDefault="00996553" w:rsidP="00DB7F00">
            <w:pPr>
              <w:pStyle w:val="a8"/>
              <w:numPr>
                <w:ilvl w:val="0"/>
                <w:numId w:val="3"/>
              </w:numPr>
              <w:ind w:firstLineChars="0"/>
              <w:rPr>
                <w:ins w:id="361" w:author="ws吴尚" w:date="2015-04-01T15:05:00Z"/>
                <w:rFonts w:ascii="微软雅黑" w:eastAsia="微软雅黑" w:hAnsi="微软雅黑"/>
              </w:rPr>
            </w:pPr>
            <w:r>
              <w:rPr>
                <w:rFonts w:ascii="微软雅黑" w:eastAsia="微软雅黑" w:hAnsi="微软雅黑" w:hint="eastAsia"/>
              </w:rPr>
              <w:t>地址信息：农家乐地址</w:t>
            </w:r>
            <w:ins w:id="362" w:author="ws吴尚" w:date="2015-04-01T15:05:00Z">
              <w:r w:rsidR="00AA6C1E">
                <w:rPr>
                  <w:rFonts w:ascii="微软雅黑" w:eastAsia="微软雅黑" w:hAnsi="微软雅黑" w:hint="eastAsia"/>
                </w:rPr>
                <w:t>；点击去到地图页面，如果该商户没有经纬度信息则不能点击，并且右箭头隐藏。</w:t>
              </w:r>
            </w:ins>
          </w:p>
          <w:p w:rsidR="00996553" w:rsidRDefault="00996553" w:rsidP="00DB7F00">
            <w:pPr>
              <w:pStyle w:val="a8"/>
              <w:numPr>
                <w:ilvl w:val="0"/>
                <w:numId w:val="3"/>
              </w:numPr>
              <w:ind w:firstLineChars="0"/>
              <w:rPr>
                <w:rFonts w:ascii="微软雅黑" w:eastAsia="微软雅黑" w:hAnsi="微软雅黑"/>
              </w:rPr>
            </w:pPr>
            <w:del w:id="363" w:author="ws吴尚" w:date="2015-04-01T15:05:00Z">
              <w:r w:rsidDel="00AA6C1E">
                <w:rPr>
                  <w:rFonts w:ascii="微软雅黑" w:eastAsia="微软雅黑" w:hAnsi="微软雅黑" w:hint="eastAsia"/>
                </w:rPr>
                <w:delText>，以及</w:delText>
              </w:r>
            </w:del>
            <w:r>
              <w:rPr>
                <w:rFonts w:ascii="微软雅黑" w:eastAsia="微软雅黑" w:hAnsi="微软雅黑" w:hint="eastAsia"/>
              </w:rPr>
              <w:t>距离当前位置的距离（只有当前位置和城市查询时才显示</w:t>
            </w:r>
            <w:ins w:id="364" w:author="ws吴尚" w:date="2015-04-01T15:30:00Z">
              <w:r w:rsidR="00840467">
                <w:rPr>
                  <w:rFonts w:ascii="微软雅黑" w:eastAsia="微软雅黑" w:hAnsi="微软雅黑" w:hint="eastAsia"/>
                </w:rPr>
                <w:t>，并且定位成功时</w:t>
              </w:r>
            </w:ins>
            <w:r w:rsidRPr="001D57DF">
              <w:rPr>
                <w:rFonts w:ascii="微软雅黑" w:eastAsia="微软雅黑" w:hAnsi="微软雅黑" w:hint="eastAsia"/>
              </w:rPr>
              <w:t>）</w:t>
            </w:r>
            <w:r w:rsidR="00D60F0C">
              <w:rPr>
                <w:rFonts w:ascii="微软雅黑" w:eastAsia="微软雅黑" w:hAnsi="微软雅黑" w:hint="eastAsia"/>
              </w:rPr>
              <w:t>。</w:t>
            </w:r>
            <w:del w:id="365" w:author="ws吴尚" w:date="2015-04-01T15:05:00Z">
              <w:r w:rsidR="00D60F0C" w:rsidDel="00AA6C1E">
                <w:rPr>
                  <w:rFonts w:ascii="微软雅黑" w:eastAsia="微软雅黑" w:hAnsi="微软雅黑" w:hint="eastAsia"/>
                </w:rPr>
                <w:delText>点击去到地图页面</w:delText>
              </w:r>
            </w:del>
          </w:p>
          <w:p w:rsid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t>交通提示：使用地推填写的交通提示信息</w:t>
            </w:r>
            <w:r w:rsidR="004F5DD8">
              <w:rPr>
                <w:rFonts w:ascii="微软雅黑" w:eastAsia="微软雅黑" w:hAnsi="微软雅黑" w:hint="eastAsia"/>
              </w:rPr>
              <w:t>，没有的话，这个模块不显示</w:t>
            </w:r>
          </w:p>
          <w:p w:rsidR="00D60F0C" w:rsidRPr="00D60F0C" w:rsidRDefault="00D60F0C" w:rsidP="00D60F0C">
            <w:pPr>
              <w:pStyle w:val="a8"/>
              <w:ind w:left="360" w:firstLineChars="0" w:firstLine="0"/>
              <w:rPr>
                <w:rFonts w:ascii="微软雅黑" w:eastAsia="微软雅黑" w:hAnsi="微软雅黑"/>
              </w:rPr>
            </w:pPr>
            <w:r>
              <w:rPr>
                <w:noProof/>
              </w:rPr>
              <w:drawing>
                <wp:inline distT="0" distB="0" distL="0" distR="0" wp14:anchorId="3D02C66F" wp14:editId="2E835FE6">
                  <wp:extent cx="3152775" cy="981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775" cy="981075"/>
                          </a:xfrm>
                          <a:prstGeom prst="rect">
                            <a:avLst/>
                          </a:prstGeom>
                        </pic:spPr>
                      </pic:pic>
                    </a:graphicData>
                  </a:graphic>
                </wp:inline>
              </w:drawing>
            </w:r>
          </w:p>
        </w:tc>
        <w:tc>
          <w:tcPr>
            <w:tcW w:w="1644" w:type="dxa"/>
          </w:tcPr>
          <w:p w:rsidR="00244BF9" w:rsidRDefault="00244BF9" w:rsidP="003F2E94">
            <w:pPr>
              <w:rPr>
                <w:rFonts w:ascii="微软雅黑" w:eastAsia="微软雅黑" w:hAnsi="微软雅黑" w:cs="Arial"/>
                <w:kern w:val="0"/>
                <w:szCs w:val="21"/>
              </w:rPr>
            </w:pPr>
          </w:p>
        </w:tc>
      </w:tr>
      <w:tr w:rsidR="00D60F0C" w:rsidTr="003F2E94">
        <w:tc>
          <w:tcPr>
            <w:tcW w:w="1384" w:type="dxa"/>
          </w:tcPr>
          <w:p w:rsidR="00D60F0C" w:rsidRDefault="00D60F0C" w:rsidP="00D60F0C">
            <w:pPr>
              <w:jc w:val="left"/>
              <w:rPr>
                <w:rFonts w:ascii="微软雅黑" w:eastAsia="微软雅黑" w:hAnsi="微软雅黑"/>
              </w:rPr>
            </w:pPr>
            <w:r>
              <w:rPr>
                <w:rFonts w:ascii="微软雅黑" w:eastAsia="微软雅黑" w:hAnsi="微软雅黑" w:hint="eastAsia"/>
              </w:rPr>
              <w:t>美食信息</w:t>
            </w:r>
          </w:p>
        </w:tc>
        <w:tc>
          <w:tcPr>
            <w:tcW w:w="7088" w:type="dxa"/>
          </w:tcPr>
          <w:p w:rsid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t>显示农家乐的美食标题：地推系统中填入菜谱图片的标题</w:t>
            </w:r>
          </w:p>
          <w:p w:rsidR="00D44E0F" w:rsidRDefault="00D44E0F" w:rsidP="00DB7F00">
            <w:pPr>
              <w:pStyle w:val="a8"/>
              <w:numPr>
                <w:ilvl w:val="0"/>
                <w:numId w:val="3"/>
              </w:numPr>
              <w:ind w:firstLineChars="0"/>
              <w:rPr>
                <w:rFonts w:ascii="微软雅黑" w:eastAsia="微软雅黑" w:hAnsi="微软雅黑"/>
              </w:rPr>
            </w:pPr>
            <w:bookmarkStart w:id="366" w:name="OLE_LINK8"/>
            <w:bookmarkStart w:id="367" w:name="OLE_LINK9"/>
            <w:r>
              <w:rPr>
                <w:rFonts w:ascii="微软雅黑" w:eastAsia="微软雅黑" w:hAnsi="微软雅黑" w:hint="eastAsia"/>
              </w:rPr>
              <w:t>没有美食信息时，这个模块不显示</w:t>
            </w:r>
          </w:p>
          <w:bookmarkEnd w:id="366"/>
          <w:bookmarkEnd w:id="367"/>
          <w:p w:rsid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t>显示一行，超出一行的部分显示</w:t>
            </w:r>
            <w:r>
              <w:rPr>
                <w:rFonts w:ascii="微软雅黑" w:eastAsia="微软雅黑" w:hAnsi="微软雅黑"/>
              </w:rPr>
              <w:t>…</w:t>
            </w:r>
          </w:p>
          <w:p w:rsid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lastRenderedPageBreak/>
              <w:t>点击进入相册列表页，选择“美食”分类</w:t>
            </w:r>
          </w:p>
          <w:p w:rsidR="00D60F0C" w:rsidRDefault="00D60F0C" w:rsidP="00D60F0C">
            <w:pPr>
              <w:pStyle w:val="a8"/>
              <w:ind w:left="360" w:firstLineChars="0" w:firstLine="0"/>
              <w:rPr>
                <w:rFonts w:ascii="微软雅黑" w:eastAsia="微软雅黑" w:hAnsi="微软雅黑"/>
              </w:rPr>
            </w:pPr>
            <w:r>
              <w:rPr>
                <w:noProof/>
              </w:rPr>
              <w:drawing>
                <wp:inline distT="0" distB="0" distL="0" distR="0" wp14:anchorId="522BE9DA" wp14:editId="79B73E30">
                  <wp:extent cx="3133725" cy="523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33725" cy="523875"/>
                          </a:xfrm>
                          <a:prstGeom prst="rect">
                            <a:avLst/>
                          </a:prstGeom>
                        </pic:spPr>
                      </pic:pic>
                    </a:graphicData>
                  </a:graphic>
                </wp:inline>
              </w:drawing>
            </w:r>
          </w:p>
          <w:p w:rsidR="00D60F0C" w:rsidRDefault="00D60F0C" w:rsidP="00D60F0C">
            <w:pPr>
              <w:pStyle w:val="a8"/>
              <w:ind w:left="360" w:firstLineChars="0" w:firstLine="0"/>
              <w:rPr>
                <w:rFonts w:ascii="微软雅黑" w:eastAsia="微软雅黑" w:hAnsi="微软雅黑"/>
              </w:rPr>
            </w:pPr>
          </w:p>
        </w:tc>
        <w:tc>
          <w:tcPr>
            <w:tcW w:w="1644" w:type="dxa"/>
          </w:tcPr>
          <w:p w:rsidR="00D60F0C" w:rsidRDefault="00D60F0C" w:rsidP="003F2E94">
            <w:pPr>
              <w:rPr>
                <w:rFonts w:ascii="微软雅黑" w:eastAsia="微软雅黑" w:hAnsi="微软雅黑" w:cs="Arial"/>
                <w:kern w:val="0"/>
                <w:szCs w:val="21"/>
              </w:rPr>
            </w:pPr>
          </w:p>
        </w:tc>
      </w:tr>
      <w:tr w:rsidR="00D60F0C" w:rsidTr="003F2E94">
        <w:tc>
          <w:tcPr>
            <w:tcW w:w="1384" w:type="dxa"/>
          </w:tcPr>
          <w:p w:rsidR="00D60F0C" w:rsidRDefault="00D60F0C" w:rsidP="00D60F0C">
            <w:pPr>
              <w:jc w:val="left"/>
              <w:rPr>
                <w:rFonts w:ascii="微软雅黑" w:eastAsia="微软雅黑" w:hAnsi="微软雅黑"/>
              </w:rPr>
            </w:pPr>
            <w:r>
              <w:rPr>
                <w:rFonts w:ascii="微软雅黑" w:eastAsia="微软雅黑" w:hAnsi="微软雅黑" w:hint="eastAsia"/>
              </w:rPr>
              <w:lastRenderedPageBreak/>
              <w:t>娱乐信息</w:t>
            </w:r>
          </w:p>
        </w:tc>
        <w:tc>
          <w:tcPr>
            <w:tcW w:w="7088" w:type="dxa"/>
          </w:tcPr>
          <w:p w:rsid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t>按照给定的优先级顺序，显示娱乐项目名称：地推系统中勾选的娱乐项目名称</w:t>
            </w:r>
          </w:p>
          <w:p w:rsidR="00D44E0F" w:rsidRPr="00D44E0F" w:rsidRDefault="00D44E0F" w:rsidP="00D44E0F">
            <w:pPr>
              <w:pStyle w:val="a8"/>
              <w:numPr>
                <w:ilvl w:val="0"/>
                <w:numId w:val="3"/>
              </w:numPr>
              <w:ind w:firstLineChars="0"/>
              <w:rPr>
                <w:rFonts w:ascii="微软雅黑" w:eastAsia="微软雅黑" w:hAnsi="微软雅黑"/>
              </w:rPr>
            </w:pPr>
            <w:r>
              <w:rPr>
                <w:rFonts w:ascii="微软雅黑" w:eastAsia="微软雅黑" w:hAnsi="微软雅黑" w:hint="eastAsia"/>
              </w:rPr>
              <w:t>没有娱乐信息时，这个模块不显示</w:t>
            </w:r>
          </w:p>
          <w:p w:rsid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t>显示一行，超出一行的部分显示</w:t>
            </w:r>
            <w:r>
              <w:rPr>
                <w:rFonts w:ascii="微软雅黑" w:eastAsia="微软雅黑" w:hAnsi="微软雅黑"/>
              </w:rPr>
              <w:t>…</w:t>
            </w:r>
          </w:p>
          <w:p w:rsidR="00D60F0C" w:rsidRPr="00D60F0C" w:rsidRDefault="00D60F0C" w:rsidP="00DB7F00">
            <w:pPr>
              <w:pStyle w:val="a8"/>
              <w:numPr>
                <w:ilvl w:val="0"/>
                <w:numId w:val="3"/>
              </w:numPr>
              <w:ind w:firstLineChars="0"/>
              <w:rPr>
                <w:rFonts w:ascii="微软雅黑" w:eastAsia="微软雅黑" w:hAnsi="微软雅黑"/>
              </w:rPr>
            </w:pPr>
            <w:r>
              <w:rPr>
                <w:rFonts w:ascii="微软雅黑" w:eastAsia="微软雅黑" w:hAnsi="微软雅黑" w:hint="eastAsia"/>
              </w:rPr>
              <w:t>点击进入相册列表页，选择“娱乐”分类</w:t>
            </w:r>
            <w:ins w:id="368" w:author="ws吴尚" w:date="2015-03-27T17:31:00Z">
              <w:r w:rsidR="007C7AF2">
                <w:rPr>
                  <w:rFonts w:ascii="微软雅黑" w:eastAsia="微软雅黑" w:hAnsi="微软雅黑" w:hint="eastAsia"/>
                </w:rPr>
                <w:t>，如果没有“娱乐”分类的图片时，不可点击，并且右侧的箭头不显示。</w:t>
              </w:r>
            </w:ins>
          </w:p>
          <w:p w:rsidR="00D60F0C" w:rsidRDefault="00D60F0C" w:rsidP="00D60F0C">
            <w:pPr>
              <w:pStyle w:val="a8"/>
              <w:ind w:left="360" w:firstLineChars="0" w:firstLine="0"/>
              <w:rPr>
                <w:rFonts w:ascii="微软雅黑" w:eastAsia="微软雅黑" w:hAnsi="微软雅黑"/>
              </w:rPr>
            </w:pPr>
            <w:r>
              <w:rPr>
                <w:noProof/>
              </w:rPr>
              <w:drawing>
                <wp:inline distT="0" distB="0" distL="0" distR="0" wp14:anchorId="3B68C940" wp14:editId="3DFD6F7F">
                  <wp:extent cx="311467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14675" cy="533400"/>
                          </a:xfrm>
                          <a:prstGeom prst="rect">
                            <a:avLst/>
                          </a:prstGeom>
                        </pic:spPr>
                      </pic:pic>
                    </a:graphicData>
                  </a:graphic>
                </wp:inline>
              </w:drawing>
            </w:r>
          </w:p>
        </w:tc>
        <w:tc>
          <w:tcPr>
            <w:tcW w:w="1644" w:type="dxa"/>
          </w:tcPr>
          <w:p w:rsidR="00D60F0C" w:rsidRDefault="00D60F0C" w:rsidP="003F2E94">
            <w:pPr>
              <w:rPr>
                <w:rFonts w:ascii="微软雅黑" w:eastAsia="微软雅黑" w:hAnsi="微软雅黑" w:cs="Arial"/>
                <w:kern w:val="0"/>
                <w:szCs w:val="21"/>
              </w:rPr>
            </w:pPr>
            <w:r>
              <w:rPr>
                <w:rFonts w:ascii="微软雅黑" w:eastAsia="微软雅黑" w:hAnsi="微软雅黑" w:cs="Arial" w:hint="eastAsia"/>
                <w:kern w:val="0"/>
                <w:szCs w:val="21"/>
              </w:rPr>
              <w:t>给定数据见附录一</w:t>
            </w:r>
          </w:p>
        </w:tc>
      </w:tr>
    </w:tbl>
    <w:p w:rsidR="00371228" w:rsidRDefault="00371228" w:rsidP="00371228">
      <w:pPr>
        <w:numPr>
          <w:ilvl w:val="1"/>
          <w:numId w:val="1"/>
        </w:numPr>
        <w:jc w:val="left"/>
        <w:outlineLvl w:val="1"/>
        <w:rPr>
          <w:rFonts w:ascii="微软雅黑" w:eastAsia="微软雅黑" w:hAnsi="微软雅黑" w:cs="Arial"/>
          <w:b/>
          <w:sz w:val="28"/>
          <w:szCs w:val="28"/>
        </w:rPr>
      </w:pPr>
      <w:bookmarkStart w:id="369" w:name="_Toc415054923"/>
      <w:r>
        <w:rPr>
          <w:rFonts w:ascii="微软雅黑" w:eastAsia="微软雅黑" w:hAnsi="微软雅黑" w:cs="Arial" w:hint="eastAsia"/>
          <w:b/>
          <w:sz w:val="28"/>
          <w:szCs w:val="28"/>
        </w:rPr>
        <w:t>相册列表页</w:t>
      </w:r>
      <w:bookmarkEnd w:id="3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371228" w:rsidTr="00A46CA3">
        <w:tc>
          <w:tcPr>
            <w:tcW w:w="1384" w:type="dxa"/>
            <w:shd w:val="clear" w:color="auto" w:fill="CCCCCC"/>
          </w:tcPr>
          <w:p w:rsidR="00371228" w:rsidRDefault="00371228" w:rsidP="00A46CA3">
            <w:pPr>
              <w:rPr>
                <w:rFonts w:ascii="微软雅黑" w:eastAsia="微软雅黑" w:hAnsi="微软雅黑" w:cs="Arial"/>
                <w:b/>
                <w:szCs w:val="21"/>
              </w:rPr>
            </w:pPr>
          </w:p>
        </w:tc>
        <w:tc>
          <w:tcPr>
            <w:tcW w:w="7088" w:type="dxa"/>
            <w:shd w:val="clear" w:color="auto" w:fill="CCCCCC"/>
          </w:tcPr>
          <w:p w:rsidR="00371228" w:rsidRDefault="00371228" w:rsidP="00A46CA3">
            <w:pPr>
              <w:rPr>
                <w:rFonts w:ascii="微软雅黑" w:eastAsia="微软雅黑" w:hAnsi="微软雅黑" w:cs="Arial"/>
                <w:b/>
                <w:szCs w:val="21"/>
              </w:rPr>
            </w:pPr>
          </w:p>
        </w:tc>
        <w:tc>
          <w:tcPr>
            <w:tcW w:w="1644" w:type="dxa"/>
            <w:shd w:val="clear" w:color="auto" w:fill="CCCCCC"/>
          </w:tcPr>
          <w:p w:rsidR="00371228" w:rsidRDefault="00371228" w:rsidP="00A46CA3">
            <w:pPr>
              <w:rPr>
                <w:rFonts w:ascii="微软雅黑" w:eastAsia="微软雅黑" w:hAnsi="微软雅黑" w:cs="Arial"/>
                <w:b/>
                <w:szCs w:val="21"/>
              </w:rPr>
            </w:pPr>
          </w:p>
        </w:tc>
      </w:tr>
      <w:tr w:rsidR="00371228" w:rsidTr="00A46CA3">
        <w:tc>
          <w:tcPr>
            <w:tcW w:w="1384" w:type="dxa"/>
          </w:tcPr>
          <w:p w:rsidR="00371228" w:rsidRDefault="00371228" w:rsidP="00A46CA3">
            <w:pPr>
              <w:jc w:val="left"/>
              <w:rPr>
                <w:rFonts w:ascii="微软雅黑" w:eastAsia="微软雅黑" w:hAnsi="微软雅黑"/>
              </w:rPr>
            </w:pPr>
          </w:p>
        </w:tc>
        <w:tc>
          <w:tcPr>
            <w:tcW w:w="7088" w:type="dxa"/>
          </w:tcPr>
          <w:p w:rsidR="009C6703" w:rsidRPr="0090093F" w:rsidRDefault="009C6703" w:rsidP="00DB7F00">
            <w:pPr>
              <w:pStyle w:val="a8"/>
              <w:numPr>
                <w:ilvl w:val="0"/>
                <w:numId w:val="21"/>
              </w:numPr>
              <w:ind w:firstLineChars="0"/>
              <w:rPr>
                <w:rFonts w:ascii="微软雅黑" w:eastAsia="微软雅黑" w:hAnsi="微软雅黑"/>
              </w:rPr>
            </w:pPr>
            <w:r>
              <w:rPr>
                <w:rFonts w:ascii="微软雅黑" w:eastAsia="微软雅黑" w:hAnsi="微软雅黑" w:hint="eastAsia"/>
              </w:rPr>
              <w:t>联系人和电话：显示联系人和电话，点击后跳转到拨号软件，号码带过去</w:t>
            </w:r>
            <w:ins w:id="370" w:author="ws吴尚" w:date="2015-03-30T18:25:00Z">
              <w:r w:rsidR="001B65DA">
                <w:rPr>
                  <w:rFonts w:ascii="微软雅黑" w:eastAsia="微软雅黑" w:hAnsi="微软雅黑" w:hint="eastAsia"/>
                </w:rPr>
                <w:t>。如果没有则不显示</w:t>
              </w:r>
            </w:ins>
          </w:p>
          <w:p w:rsidR="009C6703" w:rsidRDefault="00E33A7B" w:rsidP="00DB7F00">
            <w:pPr>
              <w:pStyle w:val="a8"/>
              <w:numPr>
                <w:ilvl w:val="0"/>
                <w:numId w:val="21"/>
              </w:numPr>
              <w:ind w:firstLineChars="0"/>
              <w:rPr>
                <w:rFonts w:ascii="微软雅黑" w:eastAsia="微软雅黑" w:hAnsi="微软雅黑"/>
              </w:rPr>
            </w:pPr>
            <w:r>
              <w:rPr>
                <w:rFonts w:ascii="微软雅黑" w:eastAsia="微软雅黑" w:hAnsi="微软雅黑" w:hint="eastAsia"/>
              </w:rPr>
              <w:t>对于酒店商户信息，</w:t>
            </w:r>
            <w:r w:rsidR="009C6703">
              <w:rPr>
                <w:rFonts w:ascii="微软雅黑" w:eastAsia="微软雅黑" w:hAnsi="微软雅黑" w:hint="eastAsia"/>
              </w:rPr>
              <w:t>按分类顺序显示所有图片</w:t>
            </w:r>
            <w:r>
              <w:rPr>
                <w:rFonts w:ascii="微软雅黑" w:eastAsia="微软雅黑" w:hAnsi="微软雅黑" w:hint="eastAsia"/>
              </w:rPr>
              <w:t>：</w:t>
            </w:r>
          </w:p>
          <w:p w:rsidR="00E33A7B" w:rsidRDefault="009C6703" w:rsidP="00E33A7B">
            <w:pPr>
              <w:pStyle w:val="a8"/>
              <w:numPr>
                <w:ilvl w:val="0"/>
                <w:numId w:val="38"/>
              </w:numPr>
              <w:ind w:firstLineChars="0"/>
              <w:rPr>
                <w:rFonts w:ascii="微软雅黑" w:eastAsia="微软雅黑" w:hAnsi="微软雅黑"/>
              </w:rPr>
            </w:pPr>
            <w:r>
              <w:rPr>
                <w:rFonts w:ascii="微软雅黑" w:eastAsia="微软雅黑" w:hAnsi="微软雅黑" w:hint="eastAsia"/>
              </w:rPr>
              <w:t>点击分类</w:t>
            </w:r>
            <w:r w:rsidR="004724DD">
              <w:rPr>
                <w:rFonts w:ascii="微软雅黑" w:eastAsia="微软雅黑" w:hAnsi="微软雅黑" w:hint="eastAsia"/>
              </w:rPr>
              <w:t>切换，显示当前分类图片</w:t>
            </w:r>
          </w:p>
          <w:p w:rsidR="00E33A7B" w:rsidRDefault="004724DD" w:rsidP="00E33A7B">
            <w:pPr>
              <w:pStyle w:val="a8"/>
              <w:numPr>
                <w:ilvl w:val="0"/>
                <w:numId w:val="38"/>
              </w:numPr>
              <w:ind w:firstLineChars="0"/>
              <w:rPr>
                <w:rFonts w:ascii="微软雅黑" w:eastAsia="微软雅黑" w:hAnsi="微软雅黑"/>
              </w:rPr>
            </w:pPr>
            <w:r w:rsidRPr="00E33A7B">
              <w:rPr>
                <w:rFonts w:ascii="微软雅黑" w:eastAsia="微软雅黑" w:hAnsi="微软雅黑" w:hint="eastAsia"/>
              </w:rPr>
              <w:t>分类顺序为：全部，外观，内景，美食，娱乐，其他</w:t>
            </w:r>
          </w:p>
          <w:p w:rsidR="004724DD" w:rsidRPr="00E33A7B" w:rsidRDefault="004724DD" w:rsidP="00E33A7B">
            <w:pPr>
              <w:pStyle w:val="a8"/>
              <w:numPr>
                <w:ilvl w:val="0"/>
                <w:numId w:val="38"/>
              </w:numPr>
              <w:ind w:firstLineChars="0"/>
              <w:rPr>
                <w:rFonts w:ascii="微软雅黑" w:eastAsia="微软雅黑" w:hAnsi="微软雅黑"/>
              </w:rPr>
            </w:pPr>
            <w:r w:rsidRPr="00E33A7B">
              <w:rPr>
                <w:rFonts w:ascii="微软雅黑" w:eastAsia="微软雅黑" w:hAnsi="微软雅黑" w:hint="eastAsia"/>
              </w:rPr>
              <w:t>美食，娱乐为新增的图片分类。</w:t>
            </w:r>
          </w:p>
          <w:p w:rsidR="00E33A7B" w:rsidDel="001B65DA" w:rsidRDefault="00E33A7B" w:rsidP="00DB7F00">
            <w:pPr>
              <w:pStyle w:val="a8"/>
              <w:numPr>
                <w:ilvl w:val="0"/>
                <w:numId w:val="21"/>
              </w:numPr>
              <w:ind w:firstLineChars="0"/>
              <w:rPr>
                <w:del w:id="371" w:author="ws吴尚" w:date="2015-03-30T18:25:00Z"/>
                <w:rFonts w:ascii="微软雅黑" w:eastAsia="微软雅黑" w:hAnsi="微软雅黑"/>
              </w:rPr>
            </w:pPr>
            <w:del w:id="372" w:author="ws吴尚" w:date="2015-03-30T18:25:00Z">
              <w:r w:rsidDel="001B65DA">
                <w:rPr>
                  <w:rFonts w:ascii="微软雅黑" w:eastAsia="微软雅黑" w:hAnsi="微软雅黑" w:hint="eastAsia"/>
                </w:rPr>
                <w:delText>对于团购商户，展示该商户下所有团购产品的图片合集，没有分类，不展示分类tab</w:delText>
              </w:r>
            </w:del>
          </w:p>
          <w:p w:rsidR="00F3714C" w:rsidRPr="009C6703" w:rsidRDefault="00F3714C" w:rsidP="00DB7F00">
            <w:pPr>
              <w:pStyle w:val="a8"/>
              <w:numPr>
                <w:ilvl w:val="0"/>
                <w:numId w:val="21"/>
              </w:numPr>
              <w:ind w:firstLineChars="0"/>
              <w:rPr>
                <w:rFonts w:ascii="微软雅黑" w:eastAsia="微软雅黑" w:hAnsi="微软雅黑"/>
              </w:rPr>
            </w:pPr>
            <w:r>
              <w:rPr>
                <w:rFonts w:ascii="微软雅黑" w:eastAsia="微软雅黑" w:hAnsi="微软雅黑" w:hint="eastAsia"/>
              </w:rPr>
              <w:t>点击某图片，进入大图浏览页面</w:t>
            </w:r>
          </w:p>
          <w:p w:rsidR="00371228" w:rsidRPr="001535B6" w:rsidRDefault="00244BF9" w:rsidP="00A46CA3">
            <w:pPr>
              <w:rPr>
                <w:rFonts w:ascii="微软雅黑" w:eastAsia="微软雅黑" w:hAnsi="微软雅黑"/>
              </w:rPr>
            </w:pPr>
            <w:r>
              <w:rPr>
                <w:noProof/>
              </w:rPr>
              <w:lastRenderedPageBreak/>
              <w:drawing>
                <wp:inline distT="0" distB="0" distL="0" distR="0" wp14:anchorId="61D8AA31" wp14:editId="13461F60">
                  <wp:extent cx="3152775" cy="5086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5086350"/>
                          </a:xfrm>
                          <a:prstGeom prst="rect">
                            <a:avLst/>
                          </a:prstGeom>
                        </pic:spPr>
                      </pic:pic>
                    </a:graphicData>
                  </a:graphic>
                </wp:inline>
              </w:drawing>
            </w:r>
          </w:p>
        </w:tc>
        <w:tc>
          <w:tcPr>
            <w:tcW w:w="1644" w:type="dxa"/>
          </w:tcPr>
          <w:p w:rsidR="00371228" w:rsidRDefault="00371228" w:rsidP="00A46CA3">
            <w:pPr>
              <w:rPr>
                <w:rFonts w:ascii="微软雅黑" w:eastAsia="微软雅黑" w:hAnsi="微软雅黑" w:cs="Arial"/>
                <w:kern w:val="0"/>
                <w:szCs w:val="21"/>
              </w:rPr>
            </w:pPr>
          </w:p>
        </w:tc>
      </w:tr>
    </w:tbl>
    <w:p w:rsidR="00F3714C" w:rsidRDefault="00F3714C" w:rsidP="00F3714C">
      <w:pPr>
        <w:numPr>
          <w:ilvl w:val="1"/>
          <w:numId w:val="1"/>
        </w:numPr>
        <w:jc w:val="left"/>
        <w:outlineLvl w:val="1"/>
        <w:rPr>
          <w:rFonts w:ascii="微软雅黑" w:eastAsia="微软雅黑" w:hAnsi="微软雅黑" w:cs="Arial"/>
          <w:b/>
          <w:sz w:val="28"/>
          <w:szCs w:val="28"/>
        </w:rPr>
      </w:pPr>
      <w:bookmarkStart w:id="373" w:name="_Toc415054924"/>
      <w:r>
        <w:rPr>
          <w:rFonts w:ascii="微软雅黑" w:eastAsia="微软雅黑" w:hAnsi="微软雅黑" w:cs="Arial" w:hint="eastAsia"/>
          <w:b/>
          <w:sz w:val="28"/>
          <w:szCs w:val="28"/>
        </w:rPr>
        <w:lastRenderedPageBreak/>
        <w:t>大图浏览页</w:t>
      </w:r>
      <w:bookmarkEnd w:id="3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F3714C" w:rsidTr="00A46CA3">
        <w:tc>
          <w:tcPr>
            <w:tcW w:w="1384" w:type="dxa"/>
            <w:shd w:val="clear" w:color="auto" w:fill="CCCCCC"/>
          </w:tcPr>
          <w:p w:rsidR="00F3714C" w:rsidRDefault="00F3714C" w:rsidP="00A46CA3">
            <w:pPr>
              <w:rPr>
                <w:rFonts w:ascii="微软雅黑" w:eastAsia="微软雅黑" w:hAnsi="微软雅黑" w:cs="Arial"/>
                <w:b/>
                <w:szCs w:val="21"/>
              </w:rPr>
            </w:pPr>
          </w:p>
        </w:tc>
        <w:tc>
          <w:tcPr>
            <w:tcW w:w="7088" w:type="dxa"/>
            <w:shd w:val="clear" w:color="auto" w:fill="CCCCCC"/>
          </w:tcPr>
          <w:p w:rsidR="00F3714C" w:rsidRDefault="00F3714C" w:rsidP="00A46CA3">
            <w:pPr>
              <w:rPr>
                <w:rFonts w:ascii="微软雅黑" w:eastAsia="微软雅黑" w:hAnsi="微软雅黑" w:cs="Arial"/>
                <w:b/>
                <w:szCs w:val="21"/>
              </w:rPr>
            </w:pPr>
          </w:p>
        </w:tc>
        <w:tc>
          <w:tcPr>
            <w:tcW w:w="1644" w:type="dxa"/>
            <w:shd w:val="clear" w:color="auto" w:fill="CCCCCC"/>
          </w:tcPr>
          <w:p w:rsidR="00F3714C" w:rsidRDefault="00F3714C" w:rsidP="00A46CA3">
            <w:pPr>
              <w:rPr>
                <w:rFonts w:ascii="微软雅黑" w:eastAsia="微软雅黑" w:hAnsi="微软雅黑" w:cs="Arial"/>
                <w:b/>
                <w:szCs w:val="21"/>
              </w:rPr>
            </w:pPr>
          </w:p>
        </w:tc>
      </w:tr>
      <w:tr w:rsidR="00F3714C" w:rsidTr="00A46CA3">
        <w:tc>
          <w:tcPr>
            <w:tcW w:w="1384" w:type="dxa"/>
          </w:tcPr>
          <w:p w:rsidR="00F3714C" w:rsidRDefault="00F3714C" w:rsidP="00A46CA3">
            <w:pPr>
              <w:jc w:val="left"/>
              <w:rPr>
                <w:rFonts w:ascii="微软雅黑" w:eastAsia="微软雅黑" w:hAnsi="微软雅黑"/>
              </w:rPr>
            </w:pPr>
            <w:r>
              <w:rPr>
                <w:rFonts w:ascii="微软雅黑" w:eastAsia="微软雅黑" w:hAnsi="微软雅黑" w:hint="eastAsia"/>
              </w:rPr>
              <w:t>入口</w:t>
            </w:r>
          </w:p>
        </w:tc>
        <w:tc>
          <w:tcPr>
            <w:tcW w:w="7088" w:type="dxa"/>
          </w:tcPr>
          <w:p w:rsidR="000C36F8" w:rsidRPr="000C36F8" w:rsidRDefault="000C36F8" w:rsidP="000C36F8">
            <w:pPr>
              <w:rPr>
                <w:rFonts w:ascii="微软雅黑" w:eastAsia="微软雅黑" w:hAnsi="微软雅黑"/>
              </w:rPr>
            </w:pPr>
            <w:r>
              <w:rPr>
                <w:rFonts w:ascii="微软雅黑" w:eastAsia="微软雅黑" w:hAnsi="微软雅黑" w:hint="eastAsia"/>
              </w:rPr>
              <w:t>大图浏览页面的入口如下：</w:t>
            </w:r>
          </w:p>
          <w:p w:rsidR="000C36F8" w:rsidRPr="00244BF9" w:rsidRDefault="000C36F8" w:rsidP="00244BF9">
            <w:pPr>
              <w:pStyle w:val="a8"/>
              <w:ind w:left="360" w:firstLineChars="0" w:firstLine="0"/>
              <w:rPr>
                <w:rFonts w:ascii="微软雅黑" w:eastAsia="微软雅黑" w:hAnsi="微软雅黑"/>
              </w:rPr>
            </w:pPr>
            <w:r>
              <w:rPr>
                <w:rFonts w:ascii="微软雅黑" w:eastAsia="微软雅黑" w:hAnsi="微软雅黑" w:hint="eastAsia"/>
              </w:rPr>
              <w:t>相册列表页面</w:t>
            </w:r>
          </w:p>
        </w:tc>
        <w:tc>
          <w:tcPr>
            <w:tcW w:w="1644" w:type="dxa"/>
          </w:tcPr>
          <w:p w:rsidR="00F3714C" w:rsidRDefault="00F3714C" w:rsidP="00A46CA3">
            <w:pPr>
              <w:rPr>
                <w:rFonts w:ascii="微软雅黑" w:eastAsia="微软雅黑" w:hAnsi="微软雅黑" w:cs="Arial"/>
                <w:kern w:val="0"/>
                <w:szCs w:val="21"/>
              </w:rPr>
            </w:pPr>
          </w:p>
        </w:tc>
      </w:tr>
      <w:tr w:rsidR="00C51776" w:rsidTr="00A46CA3">
        <w:tc>
          <w:tcPr>
            <w:tcW w:w="1384" w:type="dxa"/>
          </w:tcPr>
          <w:p w:rsidR="00C51776" w:rsidRDefault="004607E4" w:rsidP="00A46CA3">
            <w:pPr>
              <w:jc w:val="left"/>
              <w:rPr>
                <w:rFonts w:ascii="微软雅黑" w:eastAsia="微软雅黑" w:hAnsi="微软雅黑"/>
              </w:rPr>
            </w:pPr>
            <w:r>
              <w:rPr>
                <w:rFonts w:ascii="微软雅黑" w:eastAsia="微软雅黑" w:hAnsi="微软雅黑" w:hint="eastAsia"/>
              </w:rPr>
              <w:t>信息</w:t>
            </w:r>
          </w:p>
        </w:tc>
        <w:tc>
          <w:tcPr>
            <w:tcW w:w="7088" w:type="dxa"/>
          </w:tcPr>
          <w:p w:rsidR="00643FDE" w:rsidRDefault="00643FDE" w:rsidP="00DB7F00">
            <w:pPr>
              <w:pStyle w:val="a8"/>
              <w:numPr>
                <w:ilvl w:val="0"/>
                <w:numId w:val="22"/>
              </w:numPr>
              <w:ind w:firstLineChars="0"/>
              <w:rPr>
                <w:ins w:id="374" w:author="ws吴尚" w:date="2015-03-31T14:46:00Z"/>
                <w:rFonts w:ascii="微软雅黑" w:eastAsia="微软雅黑" w:hAnsi="微软雅黑"/>
              </w:rPr>
            </w:pPr>
            <w:ins w:id="375" w:author="ws吴尚" w:date="2015-03-31T14:46:00Z">
              <w:r>
                <w:rPr>
                  <w:rFonts w:ascii="微软雅黑" w:eastAsia="微软雅黑" w:hAnsi="微软雅黑" w:hint="eastAsia"/>
                </w:rPr>
                <w:t>使用现有大图浏览页</w:t>
              </w:r>
            </w:ins>
          </w:p>
          <w:p w:rsidR="00C51776" w:rsidRDefault="00C51776" w:rsidP="00DB7F00">
            <w:pPr>
              <w:pStyle w:val="a8"/>
              <w:numPr>
                <w:ilvl w:val="0"/>
                <w:numId w:val="22"/>
              </w:numPr>
              <w:ind w:firstLineChars="0"/>
              <w:rPr>
                <w:rFonts w:ascii="微软雅黑" w:eastAsia="微软雅黑" w:hAnsi="微软雅黑"/>
              </w:rPr>
            </w:pPr>
            <w:r>
              <w:rPr>
                <w:rFonts w:ascii="微软雅黑" w:eastAsia="微软雅黑" w:hAnsi="微软雅黑" w:hint="eastAsia"/>
              </w:rPr>
              <w:t>显示大图</w:t>
            </w:r>
          </w:p>
          <w:p w:rsidR="00C51776" w:rsidRPr="00C51776" w:rsidRDefault="00C51776" w:rsidP="00DB7F00">
            <w:pPr>
              <w:pStyle w:val="a8"/>
              <w:numPr>
                <w:ilvl w:val="0"/>
                <w:numId w:val="22"/>
              </w:numPr>
              <w:ind w:firstLineChars="0"/>
              <w:rPr>
                <w:rFonts w:ascii="微软雅黑" w:eastAsia="微软雅黑" w:hAnsi="微软雅黑"/>
              </w:rPr>
            </w:pPr>
            <w:r>
              <w:rPr>
                <w:rFonts w:ascii="微软雅黑" w:eastAsia="微软雅黑" w:hAnsi="微软雅黑" w:hint="eastAsia"/>
              </w:rPr>
              <w:t>图片下方显示图片名称</w:t>
            </w:r>
          </w:p>
          <w:p w:rsidR="00C51776" w:rsidRDefault="00C51776" w:rsidP="000C36F8">
            <w:pPr>
              <w:rPr>
                <w:rFonts w:ascii="微软雅黑" w:eastAsia="微软雅黑" w:hAnsi="微软雅黑"/>
              </w:rPr>
            </w:pPr>
            <w:r>
              <w:rPr>
                <w:noProof/>
              </w:rPr>
              <w:lastRenderedPageBreak/>
              <w:drawing>
                <wp:inline distT="0" distB="0" distL="0" distR="0" wp14:anchorId="3686402E" wp14:editId="5758F362">
                  <wp:extent cx="3067050" cy="43338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67050" cy="4333875"/>
                          </a:xfrm>
                          <a:prstGeom prst="rect">
                            <a:avLst/>
                          </a:prstGeom>
                        </pic:spPr>
                      </pic:pic>
                    </a:graphicData>
                  </a:graphic>
                </wp:inline>
              </w:drawing>
            </w:r>
          </w:p>
        </w:tc>
        <w:tc>
          <w:tcPr>
            <w:tcW w:w="1644" w:type="dxa"/>
          </w:tcPr>
          <w:p w:rsidR="00C51776" w:rsidRDefault="00C51776" w:rsidP="00A46CA3">
            <w:pPr>
              <w:rPr>
                <w:rFonts w:ascii="微软雅黑" w:eastAsia="微软雅黑" w:hAnsi="微软雅黑" w:cs="Arial"/>
                <w:kern w:val="0"/>
                <w:szCs w:val="21"/>
              </w:rPr>
            </w:pPr>
          </w:p>
        </w:tc>
      </w:tr>
    </w:tbl>
    <w:p w:rsidR="00EC0E7F" w:rsidRDefault="0014259D" w:rsidP="00EC0E7F">
      <w:pPr>
        <w:numPr>
          <w:ilvl w:val="1"/>
          <w:numId w:val="1"/>
        </w:numPr>
        <w:jc w:val="left"/>
        <w:outlineLvl w:val="1"/>
        <w:rPr>
          <w:rFonts w:ascii="微软雅黑" w:eastAsia="微软雅黑" w:hAnsi="微软雅黑" w:cs="Arial"/>
          <w:b/>
          <w:sz w:val="28"/>
          <w:szCs w:val="28"/>
        </w:rPr>
      </w:pPr>
      <w:bookmarkStart w:id="376" w:name="_Toc415054925"/>
      <w:r>
        <w:rPr>
          <w:rFonts w:ascii="微软雅黑" w:eastAsia="微软雅黑" w:hAnsi="微软雅黑" w:cs="Arial" w:hint="eastAsia"/>
          <w:b/>
          <w:sz w:val="28"/>
          <w:szCs w:val="28"/>
        </w:rPr>
        <w:lastRenderedPageBreak/>
        <w:t>预订房间模块</w:t>
      </w:r>
      <w:bookmarkEnd w:id="3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EC0E7F" w:rsidTr="008017FD">
        <w:tc>
          <w:tcPr>
            <w:tcW w:w="1384" w:type="dxa"/>
            <w:shd w:val="clear" w:color="auto" w:fill="CCCCCC"/>
          </w:tcPr>
          <w:p w:rsidR="00EC0E7F" w:rsidRDefault="00EC0E7F" w:rsidP="008017FD">
            <w:pPr>
              <w:rPr>
                <w:rFonts w:ascii="微软雅黑" w:eastAsia="微软雅黑" w:hAnsi="微软雅黑" w:cs="Arial"/>
                <w:b/>
                <w:szCs w:val="21"/>
              </w:rPr>
            </w:pPr>
          </w:p>
        </w:tc>
        <w:tc>
          <w:tcPr>
            <w:tcW w:w="7088" w:type="dxa"/>
            <w:shd w:val="clear" w:color="auto" w:fill="CCCCCC"/>
          </w:tcPr>
          <w:p w:rsidR="00EC0E7F" w:rsidRDefault="00EC0E7F" w:rsidP="008017FD">
            <w:pPr>
              <w:rPr>
                <w:rFonts w:ascii="微软雅黑" w:eastAsia="微软雅黑" w:hAnsi="微软雅黑" w:cs="Arial"/>
                <w:b/>
                <w:szCs w:val="21"/>
              </w:rPr>
            </w:pPr>
          </w:p>
        </w:tc>
        <w:tc>
          <w:tcPr>
            <w:tcW w:w="1644" w:type="dxa"/>
            <w:shd w:val="clear" w:color="auto" w:fill="CCCCCC"/>
          </w:tcPr>
          <w:p w:rsidR="00EC0E7F" w:rsidRDefault="00EC0E7F" w:rsidP="008017FD">
            <w:pPr>
              <w:rPr>
                <w:rFonts w:ascii="微软雅黑" w:eastAsia="微软雅黑" w:hAnsi="微软雅黑" w:cs="Arial"/>
                <w:b/>
                <w:szCs w:val="21"/>
              </w:rPr>
            </w:pPr>
          </w:p>
        </w:tc>
      </w:tr>
      <w:tr w:rsidR="006D3483" w:rsidTr="008017FD">
        <w:trPr>
          <w:ins w:id="377" w:author="ws吴尚" w:date="2015-03-26T17:47:00Z"/>
        </w:trPr>
        <w:tc>
          <w:tcPr>
            <w:tcW w:w="1384" w:type="dxa"/>
          </w:tcPr>
          <w:p w:rsidR="006D3483" w:rsidRDefault="006D3483" w:rsidP="008017FD">
            <w:pPr>
              <w:jc w:val="left"/>
              <w:rPr>
                <w:ins w:id="378" w:author="ws吴尚" w:date="2015-03-26T17:47:00Z"/>
                <w:rFonts w:ascii="微软雅黑" w:eastAsia="微软雅黑" w:hAnsi="微软雅黑"/>
              </w:rPr>
            </w:pPr>
            <w:ins w:id="379" w:author="ws吴尚" w:date="2015-03-26T17:47:00Z">
              <w:r>
                <w:rPr>
                  <w:rFonts w:ascii="微软雅黑" w:eastAsia="微软雅黑" w:hAnsi="微软雅黑" w:hint="eastAsia"/>
                </w:rPr>
                <w:t>入离时间模块</w:t>
              </w:r>
            </w:ins>
          </w:p>
        </w:tc>
        <w:tc>
          <w:tcPr>
            <w:tcW w:w="7088" w:type="dxa"/>
          </w:tcPr>
          <w:p w:rsidR="006D3483" w:rsidRDefault="006D3483" w:rsidP="00DB7F00">
            <w:pPr>
              <w:pStyle w:val="a8"/>
              <w:numPr>
                <w:ilvl w:val="0"/>
                <w:numId w:val="23"/>
              </w:numPr>
              <w:ind w:firstLineChars="0"/>
              <w:rPr>
                <w:ins w:id="380" w:author="ws吴尚" w:date="2015-03-26T17:49:00Z"/>
                <w:rFonts w:ascii="微软雅黑" w:eastAsia="微软雅黑" w:hAnsi="微软雅黑"/>
              </w:rPr>
            </w:pPr>
            <w:ins w:id="381" w:author="ws吴尚" w:date="2015-03-26T17:49:00Z">
              <w:r>
                <w:rPr>
                  <w:rFonts w:ascii="微软雅黑" w:eastAsia="微软雅黑" w:hAnsi="微软雅黑" w:hint="eastAsia"/>
                </w:rPr>
                <w:t>入离时间模块入口在房型列表上方， 如下图所示</w:t>
              </w:r>
            </w:ins>
          </w:p>
          <w:p w:rsidR="006D3483" w:rsidRDefault="006D3483">
            <w:pPr>
              <w:pStyle w:val="a8"/>
              <w:ind w:left="360" w:firstLineChars="0" w:firstLine="0"/>
              <w:rPr>
                <w:ins w:id="382" w:author="ws吴尚" w:date="2015-03-26T17:49:00Z"/>
                <w:rFonts w:ascii="微软雅黑" w:eastAsia="微软雅黑" w:hAnsi="微软雅黑"/>
              </w:rPr>
              <w:pPrChange w:id="383" w:author="ws吴尚" w:date="2015-03-26T17:49:00Z">
                <w:pPr>
                  <w:pStyle w:val="a8"/>
                  <w:numPr>
                    <w:numId w:val="23"/>
                  </w:numPr>
                  <w:ind w:left="360" w:firstLineChars="0" w:hanging="360"/>
                </w:pPr>
              </w:pPrChange>
            </w:pPr>
            <w:ins w:id="384" w:author="ws吴尚" w:date="2015-03-26T17:49:00Z">
              <w:r>
                <w:rPr>
                  <w:noProof/>
                </w:rPr>
                <w:drawing>
                  <wp:inline distT="0" distB="0" distL="0" distR="0" wp14:anchorId="3E9655A1" wp14:editId="285FD15D">
                    <wp:extent cx="3124200" cy="495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24200" cy="495300"/>
                            </a:xfrm>
                            <a:prstGeom prst="rect">
                              <a:avLst/>
                            </a:prstGeom>
                          </pic:spPr>
                        </pic:pic>
                      </a:graphicData>
                    </a:graphic>
                  </wp:inline>
                </w:drawing>
              </w:r>
            </w:ins>
          </w:p>
          <w:p w:rsidR="006D3483" w:rsidRDefault="006D3483" w:rsidP="00DB7F00">
            <w:pPr>
              <w:pStyle w:val="a8"/>
              <w:numPr>
                <w:ilvl w:val="0"/>
                <w:numId w:val="23"/>
              </w:numPr>
              <w:ind w:firstLineChars="0"/>
              <w:rPr>
                <w:ins w:id="385" w:author="ws吴尚" w:date="2015-03-26T17:50:00Z"/>
                <w:rFonts w:ascii="微软雅黑" w:eastAsia="微软雅黑" w:hAnsi="微软雅黑"/>
              </w:rPr>
            </w:pPr>
            <w:ins w:id="386" w:author="ws吴尚" w:date="2015-03-26T17:49:00Z">
              <w:r>
                <w:rPr>
                  <w:rFonts w:ascii="微软雅黑" w:eastAsia="微软雅黑" w:hAnsi="微软雅黑" w:hint="eastAsia"/>
                </w:rPr>
                <w:t>默认最近的一个周末入住</w:t>
              </w:r>
            </w:ins>
            <w:ins w:id="387" w:author="ws吴尚" w:date="2015-03-26T17:50:00Z">
              <w:r>
                <w:rPr>
                  <w:rFonts w:ascii="微软雅黑" w:eastAsia="微软雅黑" w:hAnsi="微软雅黑" w:hint="eastAsia"/>
                </w:rPr>
                <w:t>，入住1晚</w:t>
              </w:r>
            </w:ins>
          </w:p>
          <w:p w:rsidR="006D3483" w:rsidRDefault="006D3483" w:rsidP="00DB7F00">
            <w:pPr>
              <w:pStyle w:val="a8"/>
              <w:numPr>
                <w:ilvl w:val="0"/>
                <w:numId w:val="23"/>
              </w:numPr>
              <w:ind w:firstLineChars="0"/>
              <w:rPr>
                <w:ins w:id="388" w:author="ws吴尚" w:date="2015-03-26T17:51:00Z"/>
                <w:rFonts w:ascii="微软雅黑" w:eastAsia="微软雅黑" w:hAnsi="微软雅黑"/>
              </w:rPr>
            </w:pPr>
            <w:ins w:id="389" w:author="ws吴尚" w:date="2015-03-26T17:50:00Z">
              <w:r>
                <w:rPr>
                  <w:rFonts w:ascii="微软雅黑" w:eastAsia="微软雅黑" w:hAnsi="微软雅黑" w:hint="eastAsia"/>
                </w:rPr>
                <w:t>点击修改后，</w:t>
              </w:r>
            </w:ins>
            <w:ins w:id="390" w:author="ws吴尚" w:date="2015-03-26T17:51:00Z">
              <w:r>
                <w:rPr>
                  <w:rFonts w:ascii="微软雅黑" w:eastAsia="微软雅黑" w:hAnsi="微软雅黑" w:hint="eastAsia"/>
                </w:rPr>
                <w:t>出现</w:t>
              </w:r>
            </w:ins>
            <w:ins w:id="391" w:author="ws吴尚" w:date="2015-03-26T17:54:00Z">
              <w:r>
                <w:rPr>
                  <w:rFonts w:ascii="微软雅黑" w:eastAsia="微软雅黑" w:hAnsi="微软雅黑" w:hint="eastAsia"/>
                </w:rPr>
                <w:t>如下所示的</w:t>
              </w:r>
            </w:ins>
            <w:ins w:id="392" w:author="ws吴尚" w:date="2015-03-26T17:51:00Z">
              <w:r>
                <w:rPr>
                  <w:rFonts w:ascii="微软雅黑" w:eastAsia="微软雅黑" w:hAnsi="微软雅黑" w:hint="eastAsia"/>
                </w:rPr>
                <w:t>入离时间选择浮层。</w:t>
              </w:r>
            </w:ins>
            <w:ins w:id="393" w:author="ws吴尚" w:date="2015-03-26T17:54:00Z">
              <w:r>
                <w:rPr>
                  <w:rFonts w:ascii="微软雅黑" w:eastAsia="微软雅黑" w:hAnsi="微软雅黑" w:hint="eastAsia"/>
                </w:rPr>
                <w:t>（不需要做凌晨的特别处理）</w:t>
              </w:r>
            </w:ins>
            <w:ins w:id="394" w:author="ws吴尚" w:date="2015-03-26T17:57:00Z">
              <w:r>
                <w:rPr>
                  <w:rFonts w:ascii="微软雅黑" w:eastAsia="微软雅黑" w:hAnsi="微软雅黑" w:hint="eastAsia"/>
                </w:rPr>
                <w:t>，浮层内交互同现在H5.</w:t>
              </w:r>
            </w:ins>
          </w:p>
          <w:p w:rsidR="006D3483" w:rsidRDefault="006D3483">
            <w:pPr>
              <w:pStyle w:val="a8"/>
              <w:ind w:left="360" w:firstLineChars="0" w:firstLine="0"/>
              <w:rPr>
                <w:ins w:id="395" w:author="ws吴尚" w:date="2015-03-26T17:51:00Z"/>
                <w:rFonts w:ascii="微软雅黑" w:eastAsia="微软雅黑" w:hAnsi="微软雅黑"/>
              </w:rPr>
              <w:pPrChange w:id="396" w:author="ws吴尚" w:date="2015-03-26T17:51:00Z">
                <w:pPr>
                  <w:pStyle w:val="a8"/>
                  <w:numPr>
                    <w:numId w:val="23"/>
                  </w:numPr>
                  <w:ind w:left="360" w:firstLineChars="0" w:hanging="360"/>
                </w:pPr>
              </w:pPrChange>
            </w:pPr>
            <w:ins w:id="397" w:author="ws吴尚" w:date="2015-03-26T17:51:00Z">
              <w:r>
                <w:rPr>
                  <w:noProof/>
                </w:rPr>
                <w:lastRenderedPageBreak/>
                <w:drawing>
                  <wp:inline distT="0" distB="0" distL="0" distR="0" wp14:anchorId="7EEFA862" wp14:editId="4B1BC25E">
                    <wp:extent cx="3990975" cy="16573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0975" cy="1657350"/>
                            </a:xfrm>
                            <a:prstGeom prst="rect">
                              <a:avLst/>
                            </a:prstGeom>
                          </pic:spPr>
                        </pic:pic>
                      </a:graphicData>
                    </a:graphic>
                  </wp:inline>
                </w:drawing>
              </w:r>
            </w:ins>
          </w:p>
          <w:p w:rsidR="006D3483" w:rsidRPr="006D3483" w:rsidRDefault="006D3483" w:rsidP="006D3483">
            <w:pPr>
              <w:pStyle w:val="a8"/>
              <w:numPr>
                <w:ilvl w:val="0"/>
                <w:numId w:val="23"/>
              </w:numPr>
              <w:ind w:firstLineChars="0"/>
              <w:rPr>
                <w:ins w:id="398" w:author="ws吴尚" w:date="2015-03-26T17:47:00Z"/>
                <w:rFonts w:ascii="微软雅黑" w:eastAsia="微软雅黑" w:hAnsi="微软雅黑"/>
                <w:rPrChange w:id="399" w:author="ws吴尚" w:date="2015-03-26T17:57:00Z">
                  <w:rPr>
                    <w:ins w:id="400" w:author="ws吴尚" w:date="2015-03-26T17:47:00Z"/>
                  </w:rPr>
                </w:rPrChange>
              </w:rPr>
            </w:pPr>
            <w:ins w:id="401" w:author="ws吴尚" w:date="2015-03-26T17:51:00Z">
              <w:r>
                <w:rPr>
                  <w:rFonts w:ascii="微软雅黑" w:eastAsia="微软雅黑" w:hAnsi="微软雅黑" w:hint="eastAsia"/>
                </w:rPr>
                <w:t>浮层出现时，点击</w:t>
              </w:r>
            </w:ins>
            <w:ins w:id="402" w:author="ws吴尚" w:date="2015-03-26T17:52:00Z">
              <w:r>
                <w:rPr>
                  <w:rFonts w:ascii="微软雅黑" w:eastAsia="微软雅黑" w:hAnsi="微软雅黑" w:hint="eastAsia"/>
                </w:rPr>
                <w:t>模块外区域或者确定，关闭浮层，根据当前选择刷新房型列表。</w:t>
              </w:r>
            </w:ins>
          </w:p>
        </w:tc>
        <w:tc>
          <w:tcPr>
            <w:tcW w:w="1644" w:type="dxa"/>
          </w:tcPr>
          <w:p w:rsidR="006D3483" w:rsidRDefault="006D3483" w:rsidP="008017FD">
            <w:pPr>
              <w:rPr>
                <w:ins w:id="403" w:author="ws吴尚" w:date="2015-03-26T17:47:00Z"/>
                <w:rFonts w:ascii="微软雅黑" w:eastAsia="微软雅黑" w:hAnsi="微软雅黑" w:cs="Arial"/>
                <w:kern w:val="0"/>
                <w:szCs w:val="21"/>
              </w:rPr>
            </w:pPr>
          </w:p>
        </w:tc>
      </w:tr>
      <w:tr w:rsidR="00EC0E7F" w:rsidTr="008017FD">
        <w:tc>
          <w:tcPr>
            <w:tcW w:w="1384" w:type="dxa"/>
          </w:tcPr>
          <w:p w:rsidR="00EC0E7F" w:rsidRDefault="0014259D" w:rsidP="008017FD">
            <w:pPr>
              <w:jc w:val="left"/>
              <w:rPr>
                <w:rFonts w:ascii="微软雅黑" w:eastAsia="微软雅黑" w:hAnsi="微软雅黑"/>
              </w:rPr>
            </w:pPr>
            <w:r>
              <w:rPr>
                <w:rFonts w:ascii="微软雅黑" w:eastAsia="微软雅黑" w:hAnsi="微软雅黑" w:hint="eastAsia"/>
              </w:rPr>
              <w:lastRenderedPageBreak/>
              <w:t>房型列表</w:t>
            </w:r>
          </w:p>
        </w:tc>
        <w:tc>
          <w:tcPr>
            <w:tcW w:w="7088" w:type="dxa"/>
          </w:tcPr>
          <w:p w:rsidR="004607E4" w:rsidRPr="004607E4" w:rsidRDefault="00371228" w:rsidP="00DB7F00">
            <w:pPr>
              <w:pStyle w:val="a8"/>
              <w:numPr>
                <w:ilvl w:val="0"/>
                <w:numId w:val="23"/>
              </w:numPr>
              <w:ind w:firstLineChars="0"/>
              <w:rPr>
                <w:rFonts w:ascii="微软雅黑" w:eastAsia="微软雅黑" w:hAnsi="微软雅黑"/>
              </w:rPr>
            </w:pPr>
            <w:r w:rsidRPr="004607E4">
              <w:rPr>
                <w:rFonts w:ascii="微软雅黑" w:eastAsia="微软雅黑" w:hAnsi="微软雅黑" w:hint="eastAsia"/>
              </w:rPr>
              <w:t>如果是带有</w:t>
            </w:r>
            <w:r w:rsidR="004607E4" w:rsidRPr="004607E4">
              <w:rPr>
                <w:rFonts w:ascii="微软雅黑" w:eastAsia="微软雅黑" w:hAnsi="微软雅黑" w:hint="eastAsia"/>
              </w:rPr>
              <w:t>可订房型的农家乐，则显示同酒店</w:t>
            </w:r>
            <w:del w:id="404" w:author="ws吴尚" w:date="2015-03-26T17:05:00Z">
              <w:r w:rsidR="004607E4" w:rsidRPr="004607E4" w:rsidDel="00F0478C">
                <w:rPr>
                  <w:rFonts w:ascii="微软雅黑" w:eastAsia="微软雅黑" w:hAnsi="微软雅黑" w:hint="eastAsia"/>
                </w:rPr>
                <w:delText>app</w:delText>
              </w:r>
            </w:del>
            <w:ins w:id="405" w:author="ws吴尚" w:date="2015-03-26T17:05:00Z">
              <w:r w:rsidR="00F0478C">
                <w:rPr>
                  <w:rFonts w:ascii="微软雅黑" w:eastAsia="微软雅黑" w:hAnsi="微软雅黑" w:hint="eastAsia"/>
                </w:rPr>
                <w:t>H5</w:t>
              </w:r>
            </w:ins>
            <w:r w:rsidR="004607E4" w:rsidRPr="004607E4">
              <w:rPr>
                <w:rFonts w:ascii="微软雅黑" w:eastAsia="微软雅黑" w:hAnsi="微软雅黑" w:hint="eastAsia"/>
              </w:rPr>
              <w:t>的</w:t>
            </w:r>
            <w:r w:rsidRPr="004607E4">
              <w:rPr>
                <w:rFonts w:ascii="微软雅黑" w:eastAsia="微软雅黑" w:hAnsi="微软雅黑" w:hint="eastAsia"/>
              </w:rPr>
              <w:t>房型模块</w:t>
            </w:r>
            <w:r w:rsidR="004607E4" w:rsidRPr="004607E4">
              <w:rPr>
                <w:rFonts w:ascii="微软雅黑" w:eastAsia="微软雅黑" w:hAnsi="微软雅黑" w:hint="eastAsia"/>
              </w:rPr>
              <w:t>。</w:t>
            </w:r>
          </w:p>
          <w:p w:rsidR="00AB2679" w:rsidRPr="000E5783" w:rsidDel="006D3483" w:rsidRDefault="0014259D" w:rsidP="000E5783">
            <w:pPr>
              <w:pStyle w:val="a8"/>
              <w:numPr>
                <w:ilvl w:val="0"/>
                <w:numId w:val="23"/>
              </w:numPr>
              <w:ind w:firstLineChars="0"/>
              <w:rPr>
                <w:del w:id="406" w:author="ws吴尚" w:date="2015-03-26T17:48:00Z"/>
                <w:rFonts w:ascii="微软雅黑" w:eastAsia="微软雅黑" w:hAnsi="微软雅黑"/>
                <w:rPrChange w:id="407" w:author="ws吴尚" w:date="2015-03-26T17:45:00Z">
                  <w:rPr>
                    <w:del w:id="408" w:author="ws吴尚" w:date="2015-03-26T17:48:00Z"/>
                  </w:rPr>
                </w:rPrChange>
              </w:rPr>
            </w:pPr>
            <w:del w:id="409" w:author="ws吴尚" w:date="2015-03-26T17:48:00Z">
              <w:r w:rsidDel="006D3483">
                <w:rPr>
                  <w:rFonts w:ascii="微软雅黑" w:eastAsia="微软雅黑" w:hAnsi="微软雅黑" w:hint="eastAsia"/>
                </w:rPr>
                <w:delText>选择入离时间模块同</w:delText>
              </w:r>
            </w:del>
            <w:del w:id="410" w:author="ws吴尚" w:date="2015-03-26T17:05:00Z">
              <w:r w:rsidDel="00AB2679">
                <w:rPr>
                  <w:rFonts w:ascii="微软雅黑" w:eastAsia="微软雅黑" w:hAnsi="微软雅黑" w:hint="eastAsia"/>
                </w:rPr>
                <w:delText>app</w:delText>
              </w:r>
            </w:del>
            <w:del w:id="411" w:author="ws吴尚" w:date="2015-03-26T17:48:00Z">
              <w:r w:rsidR="000601BE" w:rsidDel="006D3483">
                <w:rPr>
                  <w:rFonts w:ascii="微软雅黑" w:eastAsia="微软雅黑" w:hAnsi="微软雅黑" w:hint="eastAsia"/>
                </w:rPr>
                <w:delText>。入离时间默认为未来最近的一个周六，住一晚。</w:delText>
              </w:r>
            </w:del>
          </w:p>
          <w:p w:rsidR="000601BE" w:rsidRDefault="000601BE" w:rsidP="00DB7F00">
            <w:pPr>
              <w:pStyle w:val="a8"/>
              <w:numPr>
                <w:ilvl w:val="0"/>
                <w:numId w:val="23"/>
              </w:numPr>
              <w:ind w:firstLineChars="0"/>
              <w:rPr>
                <w:rFonts w:ascii="微软雅黑" w:eastAsia="微软雅黑" w:hAnsi="微软雅黑"/>
              </w:rPr>
            </w:pPr>
            <w:r>
              <w:rPr>
                <w:rFonts w:ascii="微软雅黑" w:eastAsia="微软雅黑" w:hAnsi="微软雅黑" w:hint="eastAsia"/>
              </w:rPr>
              <w:t>展示入离时间内有价格可订的子房型。</w:t>
            </w:r>
          </w:p>
          <w:p w:rsidR="0014259D" w:rsidRDefault="0014259D" w:rsidP="00DB7F00">
            <w:pPr>
              <w:pStyle w:val="a8"/>
              <w:numPr>
                <w:ilvl w:val="0"/>
                <w:numId w:val="23"/>
              </w:numPr>
              <w:ind w:firstLineChars="0"/>
              <w:rPr>
                <w:rFonts w:ascii="微软雅黑" w:eastAsia="微软雅黑" w:hAnsi="微软雅黑"/>
              </w:rPr>
            </w:pPr>
            <w:r>
              <w:rPr>
                <w:rFonts w:ascii="微软雅黑" w:eastAsia="微软雅黑" w:hAnsi="微软雅黑" w:hint="eastAsia"/>
              </w:rPr>
              <w:t>房型列表以子房型为单位展示。</w:t>
            </w:r>
          </w:p>
          <w:p w:rsidR="00B15D4D" w:rsidRDefault="00B15D4D" w:rsidP="00DB7F00">
            <w:pPr>
              <w:pStyle w:val="a8"/>
              <w:numPr>
                <w:ilvl w:val="0"/>
                <w:numId w:val="23"/>
              </w:numPr>
              <w:ind w:firstLineChars="0"/>
              <w:rPr>
                <w:rFonts w:ascii="微软雅黑" w:eastAsia="微软雅黑" w:hAnsi="微软雅黑"/>
              </w:rPr>
            </w:pPr>
            <w:r>
              <w:rPr>
                <w:rFonts w:ascii="微软雅黑" w:eastAsia="微软雅黑" w:hAnsi="微软雅黑" w:hint="eastAsia"/>
              </w:rPr>
              <w:t>子房型排序：按照房型价格从低到高排序</w:t>
            </w:r>
          </w:p>
          <w:p w:rsidR="0014259D" w:rsidRDefault="0014259D" w:rsidP="00DB7F00">
            <w:pPr>
              <w:pStyle w:val="a8"/>
              <w:numPr>
                <w:ilvl w:val="0"/>
                <w:numId w:val="23"/>
              </w:numPr>
              <w:ind w:firstLineChars="0"/>
              <w:rPr>
                <w:rFonts w:ascii="微软雅黑" w:eastAsia="微软雅黑" w:hAnsi="微软雅黑"/>
              </w:rPr>
            </w:pPr>
            <w:r>
              <w:rPr>
                <w:rFonts w:ascii="微软雅黑" w:eastAsia="微软雅黑" w:hAnsi="微软雅黑" w:hint="eastAsia"/>
              </w:rPr>
              <w:t>默认房型列表展示3个房型：</w:t>
            </w:r>
            <w:r w:rsidR="00B15D4D">
              <w:rPr>
                <w:rFonts w:ascii="微软雅黑" w:eastAsia="微软雅黑" w:hAnsi="微软雅黑" w:hint="eastAsia"/>
              </w:rPr>
              <w:t>价格最低的3个子房型</w:t>
            </w:r>
          </w:p>
          <w:p w:rsidR="00F30277" w:rsidRDefault="00F30277" w:rsidP="00DB7F00">
            <w:pPr>
              <w:pStyle w:val="a8"/>
              <w:numPr>
                <w:ilvl w:val="0"/>
                <w:numId w:val="23"/>
              </w:numPr>
              <w:ind w:firstLineChars="0"/>
              <w:rPr>
                <w:rFonts w:ascii="微软雅黑" w:eastAsia="微软雅黑" w:hAnsi="微软雅黑"/>
              </w:rPr>
            </w:pPr>
            <w:r>
              <w:rPr>
                <w:rFonts w:ascii="微软雅黑" w:eastAsia="微软雅黑" w:hAnsi="微软雅黑" w:hint="eastAsia"/>
              </w:rPr>
              <w:t>点击“更多房型”</w:t>
            </w:r>
            <w:r w:rsidR="00AA413F">
              <w:rPr>
                <w:rFonts w:ascii="微软雅黑" w:eastAsia="微软雅黑" w:hAnsi="微软雅黑" w:hint="eastAsia"/>
              </w:rPr>
              <w:t>展示所有子房型</w:t>
            </w:r>
          </w:p>
          <w:p w:rsidR="0014259D" w:rsidRPr="00371228" w:rsidRDefault="0014259D" w:rsidP="001F03C4">
            <w:pPr>
              <w:pStyle w:val="a8"/>
              <w:ind w:left="360" w:firstLineChars="0" w:firstLine="0"/>
              <w:rPr>
                <w:rFonts w:ascii="微软雅黑" w:eastAsia="微软雅黑" w:hAnsi="微软雅黑"/>
              </w:rPr>
            </w:pPr>
            <w:r>
              <w:rPr>
                <w:noProof/>
              </w:rPr>
              <w:drawing>
                <wp:inline distT="0" distB="0" distL="0" distR="0" wp14:anchorId="5FFBE60C" wp14:editId="5DB551DE">
                  <wp:extent cx="3209925" cy="37338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9925" cy="3733800"/>
                          </a:xfrm>
                          <a:prstGeom prst="rect">
                            <a:avLst/>
                          </a:prstGeom>
                        </pic:spPr>
                      </pic:pic>
                    </a:graphicData>
                  </a:graphic>
                </wp:inline>
              </w:drawing>
            </w:r>
          </w:p>
        </w:tc>
        <w:tc>
          <w:tcPr>
            <w:tcW w:w="1644" w:type="dxa"/>
          </w:tcPr>
          <w:p w:rsidR="00EC0E7F" w:rsidRDefault="00EC0E7F" w:rsidP="008017FD">
            <w:pPr>
              <w:rPr>
                <w:rFonts w:ascii="微软雅黑" w:eastAsia="微软雅黑" w:hAnsi="微软雅黑" w:cs="Arial"/>
                <w:kern w:val="0"/>
                <w:szCs w:val="21"/>
              </w:rPr>
            </w:pPr>
          </w:p>
        </w:tc>
      </w:tr>
      <w:tr w:rsidR="0014259D" w:rsidTr="008017FD">
        <w:tc>
          <w:tcPr>
            <w:tcW w:w="1384" w:type="dxa"/>
          </w:tcPr>
          <w:p w:rsidR="0014259D" w:rsidRDefault="0014259D" w:rsidP="008017FD">
            <w:pPr>
              <w:jc w:val="left"/>
              <w:rPr>
                <w:rFonts w:ascii="微软雅黑" w:eastAsia="微软雅黑" w:hAnsi="微软雅黑"/>
              </w:rPr>
            </w:pPr>
            <w:r>
              <w:rPr>
                <w:rFonts w:ascii="微软雅黑" w:eastAsia="微软雅黑" w:hAnsi="微软雅黑" w:hint="eastAsia"/>
              </w:rPr>
              <w:lastRenderedPageBreak/>
              <w:t>每个房型单元</w:t>
            </w:r>
          </w:p>
        </w:tc>
        <w:tc>
          <w:tcPr>
            <w:tcW w:w="7088" w:type="dxa"/>
          </w:tcPr>
          <w:p w:rsidR="00B15D4D" w:rsidRDefault="00B15D4D" w:rsidP="00B15D4D">
            <w:pPr>
              <w:rPr>
                <w:rFonts w:ascii="微软雅黑" w:eastAsia="微软雅黑" w:hAnsi="微软雅黑"/>
              </w:rPr>
            </w:pPr>
            <w:r>
              <w:rPr>
                <w:rFonts w:ascii="微软雅黑" w:eastAsia="微软雅黑" w:hAnsi="微软雅黑" w:hint="eastAsia"/>
              </w:rPr>
              <w:t>每个子房型单元展示的元素：</w:t>
            </w:r>
          </w:p>
          <w:p w:rsidR="00B15D4D" w:rsidRDefault="00B15D4D" w:rsidP="00DB7F00">
            <w:pPr>
              <w:pStyle w:val="a8"/>
              <w:numPr>
                <w:ilvl w:val="0"/>
                <w:numId w:val="35"/>
              </w:numPr>
              <w:ind w:firstLineChars="0"/>
              <w:rPr>
                <w:rFonts w:ascii="微软雅黑" w:eastAsia="微软雅黑" w:hAnsi="微软雅黑"/>
              </w:rPr>
            </w:pPr>
            <w:r>
              <w:rPr>
                <w:rFonts w:ascii="微软雅黑" w:eastAsia="微软雅黑" w:hAnsi="微软雅黑" w:hint="eastAsia"/>
              </w:rPr>
              <w:t>图片：房型图片第一张</w:t>
            </w:r>
          </w:p>
          <w:p w:rsidR="00B15D4D" w:rsidDel="00643FDE" w:rsidRDefault="00B15D4D" w:rsidP="00DB7F00">
            <w:pPr>
              <w:pStyle w:val="a8"/>
              <w:numPr>
                <w:ilvl w:val="0"/>
                <w:numId w:val="35"/>
              </w:numPr>
              <w:ind w:firstLineChars="0"/>
              <w:rPr>
                <w:del w:id="412" w:author="ws吴尚" w:date="2015-03-30T18:43:00Z"/>
                <w:rFonts w:ascii="微软雅黑" w:eastAsia="微软雅黑" w:hAnsi="微软雅黑"/>
              </w:rPr>
            </w:pPr>
            <w:del w:id="413" w:author="ws吴尚" w:date="2015-03-30T18:43:00Z">
              <w:r w:rsidDel="00A9069F">
                <w:rPr>
                  <w:rFonts w:ascii="微软雅黑" w:eastAsia="微软雅黑" w:hAnsi="微软雅黑" w:hint="eastAsia"/>
                </w:rPr>
                <w:delText>房型名称：如果是不包含套餐的房型按照原逻辑。如果是包含套餐的房型名称为：“基础房型名称+</w:delText>
              </w:r>
              <w:r w:rsidRPr="00A9069F" w:rsidDel="00A9069F">
                <w:rPr>
                  <w:rFonts w:ascii="微软雅黑" w:eastAsia="微软雅黑" w:hAnsi="微软雅黑" w:hint="eastAsia"/>
                  <w:b/>
                  <w:rPrChange w:id="414" w:author="ws吴尚" w:date="2015-03-30T18:40:00Z">
                    <w:rPr>
                      <w:rFonts w:ascii="微软雅黑" w:eastAsia="微软雅黑" w:hAnsi="微软雅黑" w:hint="eastAsia"/>
                    </w:rPr>
                  </w:rPrChange>
                </w:rPr>
                <w:delText>礼盒名称</w:delText>
              </w:r>
              <w:r w:rsidDel="00A9069F">
                <w:rPr>
                  <w:rFonts w:ascii="微软雅黑" w:eastAsia="微软雅黑" w:hAnsi="微软雅黑" w:hint="eastAsia"/>
                </w:rPr>
                <w:delText>”</w:delText>
              </w:r>
            </w:del>
          </w:p>
          <w:p w:rsidR="00643FDE" w:rsidRDefault="00643FDE" w:rsidP="00DB7F00">
            <w:pPr>
              <w:pStyle w:val="a8"/>
              <w:numPr>
                <w:ilvl w:val="0"/>
                <w:numId w:val="35"/>
              </w:numPr>
              <w:ind w:firstLineChars="0"/>
              <w:rPr>
                <w:ins w:id="415" w:author="ws吴尚" w:date="2015-03-31T14:47:00Z"/>
                <w:rFonts w:ascii="微软雅黑" w:eastAsia="微软雅黑" w:hAnsi="微软雅黑"/>
              </w:rPr>
            </w:pPr>
            <w:ins w:id="416" w:author="ws吴尚" w:date="2015-03-31T14:47:00Z">
              <w:r>
                <w:rPr>
                  <w:rFonts w:ascii="微软雅黑" w:eastAsia="微软雅黑" w:hAnsi="微软雅黑" w:hint="eastAsia"/>
                </w:rPr>
                <w:t>房型名称:  同原H5 房型列表页逻辑</w:t>
              </w:r>
            </w:ins>
          </w:p>
          <w:p w:rsidR="00B15D4D" w:rsidRDefault="00B15D4D" w:rsidP="00DB7F00">
            <w:pPr>
              <w:pStyle w:val="a8"/>
              <w:numPr>
                <w:ilvl w:val="0"/>
                <w:numId w:val="35"/>
              </w:numPr>
              <w:ind w:firstLineChars="0"/>
              <w:rPr>
                <w:rFonts w:ascii="微软雅黑" w:eastAsia="微软雅黑" w:hAnsi="微软雅黑"/>
              </w:rPr>
            </w:pPr>
            <w:r>
              <w:rPr>
                <w:rFonts w:ascii="微软雅黑" w:eastAsia="微软雅黑" w:hAnsi="微软雅黑" w:hint="eastAsia"/>
              </w:rPr>
              <w:t>面积：显示基础房型面积</w:t>
            </w:r>
          </w:p>
          <w:p w:rsidR="00B15D4D" w:rsidRDefault="00B15D4D" w:rsidP="00DB7F00">
            <w:pPr>
              <w:pStyle w:val="a8"/>
              <w:numPr>
                <w:ilvl w:val="0"/>
                <w:numId w:val="35"/>
              </w:numPr>
              <w:ind w:firstLineChars="0"/>
              <w:rPr>
                <w:rFonts w:ascii="微软雅黑" w:eastAsia="微软雅黑" w:hAnsi="微软雅黑"/>
              </w:rPr>
            </w:pPr>
            <w:r>
              <w:rPr>
                <w:rFonts w:ascii="微软雅黑" w:eastAsia="微软雅黑" w:hAnsi="微软雅黑" w:hint="eastAsia"/>
              </w:rPr>
              <w:t>床型：显示大床，大/双，双床</w:t>
            </w:r>
          </w:p>
          <w:p w:rsidR="00F30277" w:rsidRDefault="00F30277" w:rsidP="00DB7F00">
            <w:pPr>
              <w:pStyle w:val="a8"/>
              <w:numPr>
                <w:ilvl w:val="0"/>
                <w:numId w:val="35"/>
              </w:numPr>
              <w:ind w:firstLineChars="0"/>
              <w:rPr>
                <w:rFonts w:ascii="微软雅黑" w:eastAsia="微软雅黑" w:hAnsi="微软雅黑"/>
              </w:rPr>
            </w:pPr>
            <w:r>
              <w:rPr>
                <w:rFonts w:ascii="微软雅黑" w:eastAsia="微软雅黑" w:hAnsi="微软雅黑" w:hint="eastAsia"/>
              </w:rPr>
              <w:t>价格：房型价格。选择多天时为平均房价</w:t>
            </w:r>
          </w:p>
          <w:p w:rsidR="00B15D4D" w:rsidRDefault="00B15D4D" w:rsidP="00DB7F00">
            <w:pPr>
              <w:pStyle w:val="a8"/>
              <w:numPr>
                <w:ilvl w:val="0"/>
                <w:numId w:val="35"/>
              </w:numPr>
              <w:ind w:firstLineChars="0"/>
              <w:rPr>
                <w:ins w:id="417" w:author="ws吴尚" w:date="2015-03-26T17:58:00Z"/>
                <w:rFonts w:ascii="微软雅黑" w:eastAsia="微软雅黑" w:hAnsi="微软雅黑"/>
              </w:rPr>
            </w:pPr>
            <w:r>
              <w:rPr>
                <w:rFonts w:ascii="微软雅黑" w:eastAsia="微软雅黑" w:hAnsi="微软雅黑" w:hint="eastAsia"/>
              </w:rPr>
              <w:t>促，</w:t>
            </w:r>
            <w:r w:rsidR="00F30277">
              <w:rPr>
                <w:rFonts w:ascii="微软雅黑" w:eastAsia="微软雅黑" w:hAnsi="微软雅黑" w:hint="eastAsia"/>
              </w:rPr>
              <w:t>优惠券</w:t>
            </w:r>
            <w:ins w:id="418" w:author="ws吴尚" w:date="2015-03-26T17:07:00Z">
              <w:r w:rsidR="00AB2679">
                <w:rPr>
                  <w:rFonts w:ascii="微软雅黑" w:eastAsia="微软雅黑" w:hAnsi="微软雅黑" w:hint="eastAsia"/>
                </w:rPr>
                <w:t>,</w:t>
              </w:r>
            </w:ins>
            <w:ins w:id="419" w:author="ws吴尚" w:date="2015-03-26T17:08:00Z">
              <w:r w:rsidR="00AB2679">
                <w:rPr>
                  <w:rFonts w:ascii="微软雅黑" w:eastAsia="微软雅黑" w:hAnsi="微软雅黑" w:hint="eastAsia"/>
                </w:rPr>
                <w:t>手机专享，礼</w:t>
              </w:r>
            </w:ins>
            <w:del w:id="420" w:author="ws吴尚" w:date="2015-03-26T17:08:00Z">
              <w:r w:rsidDel="00AB2679">
                <w:rPr>
                  <w:rFonts w:ascii="微软雅黑" w:eastAsia="微软雅黑" w:hAnsi="微软雅黑" w:hint="eastAsia"/>
                </w:rPr>
                <w:delText xml:space="preserve"> 等</w:delText>
              </w:r>
            </w:del>
            <w:r>
              <w:rPr>
                <w:rFonts w:ascii="微软雅黑" w:eastAsia="微软雅黑" w:hAnsi="微软雅黑" w:hint="eastAsia"/>
              </w:rPr>
              <w:t>icon按照</w:t>
            </w:r>
            <w:ins w:id="421" w:author="ws吴尚" w:date="2015-03-26T17:58:00Z">
              <w:r w:rsidR="006462A4">
                <w:rPr>
                  <w:rFonts w:ascii="微软雅黑" w:eastAsia="微软雅黑" w:hAnsi="微软雅黑" w:hint="eastAsia"/>
                </w:rPr>
                <w:t>H5房型列表</w:t>
              </w:r>
            </w:ins>
            <w:del w:id="422" w:author="ws吴尚" w:date="2015-03-26T17:58:00Z">
              <w:r w:rsidDel="006462A4">
                <w:rPr>
                  <w:rFonts w:ascii="微软雅黑" w:eastAsia="微软雅黑" w:hAnsi="微软雅黑" w:hint="eastAsia"/>
                </w:rPr>
                <w:delText>原</w:delText>
              </w:r>
            </w:del>
            <w:r>
              <w:rPr>
                <w:rFonts w:ascii="微软雅黑" w:eastAsia="微软雅黑" w:hAnsi="微软雅黑" w:hint="eastAsia"/>
              </w:rPr>
              <w:t>逻辑</w:t>
            </w:r>
            <w:ins w:id="423" w:author="ws吴尚" w:date="2015-03-26T17:58:00Z">
              <w:r w:rsidR="006462A4">
                <w:rPr>
                  <w:rFonts w:ascii="微软雅黑" w:eastAsia="微软雅黑" w:hAnsi="微软雅黑" w:hint="eastAsia"/>
                </w:rPr>
                <w:t>显示</w:t>
              </w:r>
            </w:ins>
            <w:r>
              <w:rPr>
                <w:rFonts w:ascii="微软雅黑" w:eastAsia="微软雅黑" w:hAnsi="微软雅黑" w:hint="eastAsia"/>
              </w:rPr>
              <w:t>。</w:t>
            </w:r>
            <w:del w:id="424" w:author="ws吴尚" w:date="2015-03-26T17:08:00Z">
              <w:r w:rsidDel="00AB2679">
                <w:rPr>
                  <w:rFonts w:ascii="微软雅黑" w:eastAsia="微软雅黑" w:hAnsi="微软雅黑" w:hint="eastAsia"/>
                </w:rPr>
                <w:delText>“礼”icon不显示。</w:delText>
              </w:r>
            </w:del>
          </w:p>
          <w:p w:rsidR="006462A4" w:rsidRDefault="006462A4" w:rsidP="00DB7F00">
            <w:pPr>
              <w:pStyle w:val="a8"/>
              <w:numPr>
                <w:ilvl w:val="0"/>
                <w:numId w:val="35"/>
              </w:numPr>
              <w:ind w:firstLineChars="0"/>
              <w:rPr>
                <w:rFonts w:ascii="微软雅黑" w:eastAsia="微软雅黑" w:hAnsi="微软雅黑"/>
              </w:rPr>
            </w:pPr>
            <w:ins w:id="425" w:author="ws吴尚" w:date="2015-03-26T17:59:00Z">
              <w:r>
                <w:rPr>
                  <w:rFonts w:ascii="微软雅黑" w:eastAsia="微软雅黑" w:hAnsi="微软雅黑" w:hint="eastAsia"/>
                </w:rPr>
                <w:t>房型图片下的“立即确认”和“代理”</w:t>
              </w:r>
            </w:ins>
            <w:ins w:id="426" w:author="ws吴尚" w:date="2015-03-26T18:00:00Z">
              <w:r>
                <w:rPr>
                  <w:rFonts w:ascii="微软雅黑" w:eastAsia="微软雅黑" w:hAnsi="微软雅黑" w:hint="eastAsia"/>
                </w:rPr>
                <w:t>按照H5房型列表逻辑显示。</w:t>
              </w:r>
            </w:ins>
          </w:p>
          <w:p w:rsidR="00B15D4D" w:rsidRDefault="00B15D4D" w:rsidP="00DB7F00">
            <w:pPr>
              <w:pStyle w:val="a8"/>
              <w:numPr>
                <w:ilvl w:val="0"/>
                <w:numId w:val="35"/>
              </w:numPr>
              <w:ind w:firstLineChars="0"/>
              <w:rPr>
                <w:rFonts w:ascii="微软雅黑" w:eastAsia="微软雅黑" w:hAnsi="微软雅黑"/>
              </w:rPr>
            </w:pPr>
            <w:r>
              <w:rPr>
                <w:rFonts w:ascii="微软雅黑" w:eastAsia="微软雅黑" w:hAnsi="微软雅黑" w:hint="eastAsia"/>
              </w:rPr>
              <w:t>可返icon：有返现的房型显示可返icon+返现金额</w:t>
            </w:r>
          </w:p>
          <w:p w:rsidR="001F03C4" w:rsidRDefault="001F03C4" w:rsidP="00DB7F00">
            <w:pPr>
              <w:pStyle w:val="a8"/>
              <w:numPr>
                <w:ilvl w:val="0"/>
                <w:numId w:val="35"/>
              </w:numPr>
              <w:ind w:firstLineChars="0"/>
              <w:rPr>
                <w:ins w:id="427" w:author="ws吴尚" w:date="2015-03-31T14:31:00Z"/>
                <w:rFonts w:ascii="微软雅黑" w:eastAsia="微软雅黑" w:hAnsi="微软雅黑"/>
              </w:rPr>
            </w:pPr>
            <w:r>
              <w:rPr>
                <w:rFonts w:ascii="微软雅黑" w:eastAsia="微软雅黑" w:hAnsi="微软雅黑" w:hint="eastAsia"/>
              </w:rPr>
              <w:t>预付，担保 icon：</w:t>
            </w:r>
          </w:p>
          <w:p w:rsidR="00AE0C90" w:rsidRDefault="00AE0C90" w:rsidP="00DB7F00">
            <w:pPr>
              <w:pStyle w:val="a8"/>
              <w:numPr>
                <w:ilvl w:val="0"/>
                <w:numId w:val="35"/>
              </w:numPr>
              <w:ind w:firstLineChars="0"/>
              <w:rPr>
                <w:ins w:id="428" w:author="ws吴尚" w:date="2015-03-31T14:32:00Z"/>
                <w:rFonts w:ascii="微软雅黑" w:eastAsia="微软雅黑" w:hAnsi="微软雅黑"/>
              </w:rPr>
            </w:pPr>
            <w:ins w:id="429" w:author="ws吴尚" w:date="2015-03-31T14:31:00Z">
              <w:r>
                <w:rPr>
                  <w:rFonts w:ascii="微软雅黑" w:eastAsia="微软雅黑" w:hAnsi="微软雅黑" w:hint="eastAsia"/>
                </w:rPr>
                <w:t>“预订”</w:t>
              </w:r>
            </w:ins>
            <w:ins w:id="430" w:author="ws吴尚" w:date="2015-03-31T14:32:00Z">
              <w:r>
                <w:rPr>
                  <w:rFonts w:ascii="微软雅黑" w:eastAsia="微软雅黑" w:hAnsi="微软雅黑" w:hint="eastAsia"/>
                </w:rPr>
                <w:t>或者“查看详情”入口：</w:t>
              </w:r>
            </w:ins>
          </w:p>
          <w:p w:rsidR="00AE0C90" w:rsidDel="00AE0C90" w:rsidRDefault="00AE0C90" w:rsidP="007040BA">
            <w:pPr>
              <w:rPr>
                <w:del w:id="431" w:author="ws吴尚" w:date="2015-03-31T14:32:00Z"/>
                <w:rFonts w:ascii="微软雅黑" w:eastAsia="微软雅黑" w:hAnsi="微软雅黑"/>
              </w:rPr>
            </w:pPr>
            <w:ins w:id="432" w:author="ws吴尚" w:date="2015-03-31T14:32:00Z">
              <w:r w:rsidRPr="00AE0C90">
                <w:rPr>
                  <w:rFonts w:ascii="微软雅黑" w:eastAsia="微软雅黑" w:hAnsi="微软雅黑" w:hint="eastAsia"/>
                  <w:rPrChange w:id="433" w:author="ws吴尚" w:date="2015-03-31T14:33:00Z">
                    <w:rPr>
                      <w:rFonts w:hint="eastAsia"/>
                    </w:rPr>
                  </w:rPrChange>
                </w:rPr>
                <w:t>在H5中，显示“预订”按钮；</w:t>
              </w:r>
            </w:ins>
            <w:ins w:id="434" w:author="ws吴尚" w:date="2015-03-31T14:33:00Z">
              <w:r w:rsidRPr="00AE0C90">
                <w:rPr>
                  <w:rFonts w:ascii="微软雅黑" w:eastAsia="微软雅黑" w:hAnsi="微软雅黑" w:hint="eastAsia"/>
                  <w:rPrChange w:id="435" w:author="ws吴尚" w:date="2015-03-31T14:33:00Z">
                    <w:rPr>
                      <w:rFonts w:hint="eastAsia"/>
                    </w:rPr>
                  </w:rPrChange>
                </w:rPr>
                <w:t>在H5中，点击预订去到酒店的订单填写页：在app中，</w:t>
              </w:r>
            </w:ins>
            <w:ins w:id="436" w:author="ws吴尚" w:date="2015-03-31T14:34:00Z">
              <w:r>
                <w:rPr>
                  <w:rFonts w:ascii="微软雅黑" w:eastAsia="微软雅黑" w:hAnsi="微软雅黑" w:hint="eastAsia"/>
                </w:rPr>
                <w:t>显示“查看详情”</w:t>
              </w:r>
            </w:ins>
            <w:ins w:id="437" w:author="ws吴尚" w:date="2015-03-31T14:33:00Z">
              <w:r w:rsidRPr="00AE0C90">
                <w:rPr>
                  <w:rFonts w:ascii="微软雅黑" w:eastAsia="微软雅黑" w:hAnsi="微软雅黑" w:hint="eastAsia"/>
                  <w:rPrChange w:id="438" w:author="ws吴尚" w:date="2015-03-31T14:33:00Z">
                    <w:rPr>
                      <w:rFonts w:hint="eastAsia"/>
                    </w:rPr>
                  </w:rPrChange>
                </w:rPr>
                <w:t>点击去到对应的native酒店详情</w:t>
              </w:r>
            </w:ins>
            <w:ins w:id="439" w:author="ws吴尚" w:date="2015-03-31T14:34:00Z">
              <w:r>
                <w:rPr>
                  <w:rFonts w:ascii="微软雅黑" w:eastAsia="微软雅黑" w:hAnsi="微软雅黑" w:hint="eastAsia"/>
                </w:rPr>
                <w:t>页</w:t>
              </w:r>
            </w:ins>
          </w:p>
          <w:p w:rsidR="00AE0C90" w:rsidRPr="00AE0C90" w:rsidRDefault="00AE0C90">
            <w:pPr>
              <w:ind w:left="360"/>
              <w:rPr>
                <w:ins w:id="440" w:author="ws吴尚" w:date="2015-03-31T14:34:00Z"/>
                <w:rFonts w:ascii="微软雅黑" w:eastAsia="微软雅黑" w:hAnsi="微软雅黑"/>
                <w:rPrChange w:id="441" w:author="ws吴尚" w:date="2015-03-31T14:33:00Z">
                  <w:rPr>
                    <w:ins w:id="442" w:author="ws吴尚" w:date="2015-03-31T14:34:00Z"/>
                  </w:rPr>
                </w:rPrChange>
              </w:rPr>
              <w:pPrChange w:id="443" w:author="ws吴尚" w:date="2015-03-31T14:33:00Z">
                <w:pPr>
                  <w:pStyle w:val="a8"/>
                  <w:numPr>
                    <w:numId w:val="35"/>
                  </w:numPr>
                  <w:ind w:left="360" w:firstLineChars="0" w:hanging="360"/>
                </w:pPr>
              </w:pPrChange>
            </w:pPr>
          </w:p>
          <w:p w:rsidR="000601BE" w:rsidRPr="00AE0C90" w:rsidRDefault="00AE0C90">
            <w:pPr>
              <w:pStyle w:val="a8"/>
              <w:numPr>
                <w:ilvl w:val="0"/>
                <w:numId w:val="35"/>
              </w:numPr>
              <w:ind w:firstLineChars="0"/>
              <w:rPr>
                <w:rFonts w:ascii="微软雅黑" w:eastAsia="微软雅黑" w:hAnsi="微软雅黑"/>
                <w:rPrChange w:id="444" w:author="ws吴尚" w:date="2015-03-31T14:34:00Z">
                  <w:rPr/>
                </w:rPrChange>
              </w:rPr>
              <w:pPrChange w:id="445" w:author="ws吴尚" w:date="2015-03-31T14:34:00Z">
                <w:pPr/>
              </w:pPrChange>
            </w:pPr>
            <w:ins w:id="446" w:author="ws吴尚" w:date="2015-03-31T14:33:00Z">
              <w:r w:rsidRPr="00AE0C90">
                <w:rPr>
                  <w:rFonts w:ascii="微软雅黑" w:eastAsia="微软雅黑" w:hAnsi="微软雅黑" w:hint="eastAsia"/>
                  <w:rPrChange w:id="447" w:author="ws吴尚" w:date="2015-03-31T14:34:00Z">
                    <w:rPr>
                      <w:rFonts w:hint="eastAsia"/>
                    </w:rPr>
                  </w:rPrChange>
                </w:rPr>
                <w:t>在h5中，</w:t>
              </w:r>
            </w:ins>
            <w:r w:rsidR="000601BE" w:rsidRPr="00AE0C90">
              <w:rPr>
                <w:rFonts w:ascii="微软雅黑" w:eastAsia="微软雅黑" w:hAnsi="微软雅黑" w:hint="eastAsia"/>
                <w:rPrChange w:id="448" w:author="ws吴尚" w:date="2015-03-31T14:34:00Z">
                  <w:rPr>
                    <w:rFonts w:hint="eastAsia"/>
                  </w:rPr>
                </w:rPrChange>
              </w:rPr>
              <w:t>点击房型展开房型浮层</w:t>
            </w:r>
            <w:ins w:id="449" w:author="ws吴尚" w:date="2015-03-31T14:27:00Z">
              <w:r w:rsidRPr="00AE0C90">
                <w:rPr>
                  <w:rFonts w:ascii="微软雅黑" w:eastAsia="微软雅黑" w:hAnsi="微软雅黑" w:hint="eastAsia"/>
                  <w:rPrChange w:id="450" w:author="ws吴尚" w:date="2015-03-31T14:34:00Z">
                    <w:rPr>
                      <w:rFonts w:hint="eastAsia"/>
                    </w:rPr>
                  </w:rPrChange>
                </w:rPr>
                <w:t>；</w:t>
              </w:r>
            </w:ins>
            <w:ins w:id="451" w:author="ws吴尚" w:date="2015-03-31T14:28:00Z">
              <w:r w:rsidRPr="00AE0C90">
                <w:rPr>
                  <w:rFonts w:ascii="微软雅黑" w:eastAsia="微软雅黑" w:hAnsi="微软雅黑" w:hint="eastAsia"/>
                  <w:rPrChange w:id="452" w:author="ws吴尚" w:date="2015-03-31T14:34:00Z">
                    <w:rPr>
                      <w:rFonts w:hint="eastAsia"/>
                    </w:rPr>
                  </w:rPrChange>
                </w:rPr>
                <w:t>在app中，点击房型去到对应的native酒店详情页</w:t>
              </w:r>
            </w:ins>
          </w:p>
          <w:p w:rsidR="000601BE" w:rsidRPr="000100F0" w:rsidDel="00AE0C90" w:rsidRDefault="000601BE" w:rsidP="00AE0C90">
            <w:pPr>
              <w:rPr>
                <w:del w:id="453" w:author="ws吴尚" w:date="2015-03-31T14:33:00Z"/>
                <w:rFonts w:ascii="微软雅黑" w:eastAsia="微软雅黑" w:hAnsi="微软雅黑"/>
              </w:rPr>
            </w:pPr>
            <w:del w:id="454" w:author="ws吴尚" w:date="2015-03-31T14:33:00Z">
              <w:r w:rsidDel="00AE0C90">
                <w:rPr>
                  <w:rFonts w:ascii="微软雅黑" w:eastAsia="微软雅黑" w:hAnsi="微软雅黑" w:hint="eastAsia"/>
                </w:rPr>
                <w:delText>点击预订去到</w:delText>
              </w:r>
              <w:r w:rsidR="001B0134" w:rsidDel="00AE0C90">
                <w:rPr>
                  <w:rFonts w:ascii="微软雅黑" w:eastAsia="微软雅黑" w:hAnsi="微软雅黑" w:hint="eastAsia"/>
                </w:rPr>
                <w:delText>酒店的订单</w:delText>
              </w:r>
              <w:r w:rsidDel="00AE0C90">
                <w:rPr>
                  <w:rFonts w:ascii="微软雅黑" w:eastAsia="微软雅黑" w:hAnsi="微软雅黑" w:hint="eastAsia"/>
                </w:rPr>
                <w:delText>填写页</w:delText>
              </w:r>
              <w:r w:rsidR="000100F0" w:rsidDel="00AE0C90">
                <w:rPr>
                  <w:rFonts w:ascii="微软雅黑" w:eastAsia="微软雅黑" w:hAnsi="微软雅黑" w:hint="eastAsia"/>
                </w:rPr>
                <w:delText>：</w:delText>
              </w:r>
              <w:r w:rsidR="000100F0" w:rsidRPr="000100F0" w:rsidDel="00AE0C90">
                <w:rPr>
                  <w:rFonts w:ascii="微软雅黑" w:eastAsia="微软雅黑" w:hAnsi="微软雅黑" w:hint="eastAsia"/>
                </w:rPr>
                <w:delText>如果是app的去到</w:delText>
              </w:r>
              <w:r w:rsidR="001B0134" w:rsidDel="00AE0C90">
                <w:rPr>
                  <w:rFonts w:ascii="微软雅黑" w:eastAsia="微软雅黑" w:hAnsi="微软雅黑" w:hint="eastAsia"/>
                </w:rPr>
                <w:delText>app</w:delText>
              </w:r>
              <w:r w:rsidR="000100F0" w:rsidRPr="000100F0" w:rsidDel="00AE0C90">
                <w:rPr>
                  <w:rFonts w:ascii="微软雅黑" w:eastAsia="微软雅黑" w:hAnsi="微软雅黑" w:hint="eastAsia"/>
                </w:rPr>
                <w:delText>订单填写页，如果在H5页面，去到H5的订单填写页</w:delText>
              </w:r>
            </w:del>
          </w:p>
          <w:p w:rsidR="0014259D" w:rsidRPr="00B15D4D" w:rsidRDefault="00B15D4D" w:rsidP="00B15D4D">
            <w:pPr>
              <w:rPr>
                <w:rFonts w:ascii="微软雅黑" w:eastAsia="微软雅黑" w:hAnsi="微软雅黑"/>
              </w:rPr>
            </w:pPr>
            <w:r>
              <w:rPr>
                <w:noProof/>
              </w:rPr>
              <w:drawing>
                <wp:inline distT="0" distB="0" distL="0" distR="0" wp14:anchorId="6BA39B1B" wp14:editId="7E825BE8">
                  <wp:extent cx="4000500" cy="1219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1219200"/>
                          </a:xfrm>
                          <a:prstGeom prst="rect">
                            <a:avLst/>
                          </a:prstGeom>
                        </pic:spPr>
                      </pic:pic>
                    </a:graphicData>
                  </a:graphic>
                </wp:inline>
              </w:drawing>
            </w:r>
          </w:p>
        </w:tc>
        <w:tc>
          <w:tcPr>
            <w:tcW w:w="1644" w:type="dxa"/>
          </w:tcPr>
          <w:p w:rsidR="0014259D" w:rsidRDefault="0014259D" w:rsidP="008017FD">
            <w:pPr>
              <w:rPr>
                <w:rFonts w:ascii="微软雅黑" w:eastAsia="微软雅黑" w:hAnsi="微软雅黑" w:cs="Arial"/>
                <w:kern w:val="0"/>
                <w:szCs w:val="21"/>
              </w:rPr>
            </w:pPr>
          </w:p>
        </w:tc>
      </w:tr>
      <w:tr w:rsidR="00AF7963" w:rsidTr="008017FD">
        <w:tc>
          <w:tcPr>
            <w:tcW w:w="1384" w:type="dxa"/>
          </w:tcPr>
          <w:p w:rsidR="00AF7963" w:rsidRDefault="00AF7963" w:rsidP="008017FD">
            <w:pPr>
              <w:jc w:val="left"/>
              <w:rPr>
                <w:rFonts w:ascii="微软雅黑" w:eastAsia="微软雅黑" w:hAnsi="微软雅黑"/>
              </w:rPr>
            </w:pPr>
            <w:r>
              <w:rPr>
                <w:rFonts w:ascii="微软雅黑" w:eastAsia="微软雅黑" w:hAnsi="微软雅黑" w:hint="eastAsia"/>
              </w:rPr>
              <w:t>房型浮层</w:t>
            </w:r>
          </w:p>
        </w:tc>
        <w:tc>
          <w:tcPr>
            <w:tcW w:w="7088" w:type="dxa"/>
          </w:tcPr>
          <w:p w:rsidR="00AF7963" w:rsidRDefault="00AF7963" w:rsidP="00B15D4D">
            <w:pPr>
              <w:rPr>
                <w:rFonts w:ascii="微软雅黑" w:eastAsia="微软雅黑" w:hAnsi="微软雅黑"/>
              </w:rPr>
            </w:pPr>
            <w:r>
              <w:rPr>
                <w:rFonts w:ascii="微软雅黑" w:eastAsia="微软雅黑" w:hAnsi="微软雅黑" w:hint="eastAsia"/>
              </w:rPr>
              <w:t>房型浮层</w:t>
            </w:r>
            <w:ins w:id="455" w:author="ws吴尚" w:date="2015-03-31T14:35:00Z">
              <w:r w:rsidR="00AE0C90">
                <w:rPr>
                  <w:rFonts w:ascii="微软雅黑" w:eastAsia="微软雅黑" w:hAnsi="微软雅黑" w:hint="eastAsia"/>
                </w:rPr>
                <w:t>只在H5中出现，</w:t>
              </w:r>
            </w:ins>
            <w:r>
              <w:rPr>
                <w:rFonts w:ascii="微软雅黑" w:eastAsia="微软雅黑" w:hAnsi="微软雅黑" w:hint="eastAsia"/>
              </w:rPr>
              <w:t>同</w:t>
            </w:r>
            <w:del w:id="456" w:author="ws吴尚" w:date="2015-03-26T17:05:00Z">
              <w:r w:rsidDel="00F0478C">
                <w:rPr>
                  <w:rFonts w:ascii="微软雅黑" w:eastAsia="微软雅黑" w:hAnsi="微软雅黑" w:hint="eastAsia"/>
                </w:rPr>
                <w:delText>app</w:delText>
              </w:r>
            </w:del>
            <w:ins w:id="457" w:author="ws吴尚" w:date="2015-03-26T17:05:00Z">
              <w:r w:rsidR="00F0478C">
                <w:rPr>
                  <w:rFonts w:ascii="微软雅黑" w:eastAsia="微软雅黑" w:hAnsi="微软雅黑" w:hint="eastAsia"/>
                </w:rPr>
                <w:t>H5</w:t>
              </w:r>
            </w:ins>
            <w:r>
              <w:rPr>
                <w:rFonts w:ascii="微软雅黑" w:eastAsia="微软雅黑" w:hAnsi="微软雅黑" w:hint="eastAsia"/>
              </w:rPr>
              <w:t>现有房型浮层</w:t>
            </w:r>
          </w:p>
          <w:p w:rsidR="00AF7963" w:rsidDel="00037A61" w:rsidRDefault="00AF7963" w:rsidP="00B15D4D">
            <w:pPr>
              <w:rPr>
                <w:del w:id="458" w:author="ws吴尚" w:date="2015-03-26T17:22:00Z"/>
                <w:rFonts w:ascii="微软雅黑" w:eastAsia="微软雅黑" w:hAnsi="微软雅黑"/>
              </w:rPr>
            </w:pPr>
            <w:r>
              <w:rPr>
                <w:rFonts w:ascii="微软雅黑" w:eastAsia="微软雅黑" w:hAnsi="微软雅黑" w:hint="eastAsia"/>
              </w:rPr>
              <w:t>对于包含套餐的房型，其礼盒显示在图片下方，</w:t>
            </w:r>
            <w:ins w:id="459" w:author="ws吴尚" w:date="2015-03-30T18:43:00Z">
              <w:r w:rsidR="00A9069F" w:rsidDel="00037A61">
                <w:rPr>
                  <w:rFonts w:ascii="微软雅黑" w:eastAsia="微软雅黑" w:hAnsi="微软雅黑"/>
                </w:rPr>
                <w:t xml:space="preserve"> </w:t>
              </w:r>
            </w:ins>
          </w:p>
          <w:p w:rsidR="00AF7963" w:rsidDel="00037A61" w:rsidRDefault="00AF7963" w:rsidP="00B15D4D">
            <w:pPr>
              <w:rPr>
                <w:del w:id="460" w:author="ws吴尚" w:date="2015-03-26T17:22:00Z"/>
                <w:rFonts w:ascii="微软雅黑" w:eastAsia="微软雅黑" w:hAnsi="微软雅黑"/>
              </w:rPr>
            </w:pPr>
            <w:del w:id="461" w:author="ws吴尚" w:date="2015-03-26T17:22:00Z">
              <w:r w:rsidDel="00037A61">
                <w:rPr>
                  <w:rFonts w:ascii="微软雅黑" w:eastAsia="微软雅黑" w:hAnsi="微软雅黑" w:hint="eastAsia"/>
                </w:rPr>
                <w:delText>名称为“套餐包含”</w:delText>
              </w:r>
              <w:r w:rsidR="00290DE4" w:rsidDel="00037A61">
                <w:rPr>
                  <w:rFonts w:ascii="微软雅黑" w:eastAsia="微软雅黑" w:hAnsi="微软雅黑" w:hint="eastAsia"/>
                </w:rPr>
                <w:delText>，下面显示文本的礼盒信息。</w:delText>
              </w:r>
            </w:del>
          </w:p>
          <w:p w:rsidR="00AF7963" w:rsidRPr="00AF7963" w:rsidRDefault="00AF7963" w:rsidP="00B15D4D">
            <w:pPr>
              <w:rPr>
                <w:rFonts w:ascii="微软雅黑" w:eastAsia="微软雅黑" w:hAnsi="微软雅黑"/>
              </w:rPr>
            </w:pPr>
            <w:del w:id="462" w:author="ws吴尚" w:date="2015-03-26T17:22:00Z">
              <w:r w:rsidDel="00037A61">
                <w:rPr>
                  <w:noProof/>
                </w:rPr>
                <w:drawing>
                  <wp:inline distT="0" distB="0" distL="0" distR="0" wp14:anchorId="1F008EAF" wp14:editId="736E8A51">
                    <wp:extent cx="2762250" cy="29432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2250" cy="2943225"/>
                            </a:xfrm>
                            <a:prstGeom prst="rect">
                              <a:avLst/>
                            </a:prstGeom>
                          </pic:spPr>
                        </pic:pic>
                      </a:graphicData>
                    </a:graphic>
                  </wp:inline>
                </w:drawing>
              </w:r>
            </w:del>
            <w:ins w:id="463" w:author="ws吴尚" w:date="2015-03-26T17:22:00Z">
              <w:r w:rsidR="00037A61">
                <w:rPr>
                  <w:noProof/>
                </w:rPr>
                <w:t xml:space="preserve"> </w:t>
              </w:r>
              <w:r w:rsidR="00037A61">
                <w:rPr>
                  <w:noProof/>
                </w:rPr>
                <w:lastRenderedPageBreak/>
                <w:drawing>
                  <wp:inline distT="0" distB="0" distL="0" distR="0" wp14:anchorId="65A26BDD" wp14:editId="5AA35B11">
                    <wp:extent cx="2743200" cy="27527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2752725"/>
                            </a:xfrm>
                            <a:prstGeom prst="rect">
                              <a:avLst/>
                            </a:prstGeom>
                          </pic:spPr>
                        </pic:pic>
                      </a:graphicData>
                    </a:graphic>
                  </wp:inline>
                </w:drawing>
              </w:r>
            </w:ins>
          </w:p>
        </w:tc>
        <w:tc>
          <w:tcPr>
            <w:tcW w:w="1644" w:type="dxa"/>
          </w:tcPr>
          <w:p w:rsidR="00AF7963" w:rsidRDefault="00AF7963" w:rsidP="008017FD">
            <w:pPr>
              <w:rPr>
                <w:rFonts w:ascii="微软雅黑" w:eastAsia="微软雅黑" w:hAnsi="微软雅黑" w:cs="Arial"/>
                <w:kern w:val="0"/>
                <w:szCs w:val="21"/>
              </w:rPr>
            </w:pPr>
          </w:p>
        </w:tc>
      </w:tr>
    </w:tbl>
    <w:p w:rsidR="0014259D" w:rsidRDefault="0014259D" w:rsidP="0014259D">
      <w:pPr>
        <w:numPr>
          <w:ilvl w:val="1"/>
          <w:numId w:val="1"/>
        </w:numPr>
        <w:jc w:val="left"/>
        <w:outlineLvl w:val="1"/>
        <w:rPr>
          <w:rFonts w:ascii="微软雅黑" w:eastAsia="微软雅黑" w:hAnsi="微软雅黑" w:cs="Arial"/>
          <w:b/>
          <w:sz w:val="28"/>
          <w:szCs w:val="28"/>
        </w:rPr>
      </w:pPr>
      <w:bookmarkStart w:id="464" w:name="_Toc415054926"/>
      <w:r>
        <w:rPr>
          <w:rFonts w:ascii="微软雅黑" w:eastAsia="微软雅黑" w:hAnsi="微软雅黑" w:cs="Arial" w:hint="eastAsia"/>
          <w:b/>
          <w:sz w:val="28"/>
          <w:szCs w:val="28"/>
        </w:rPr>
        <w:lastRenderedPageBreak/>
        <w:t>预订餐饮娱乐模块</w:t>
      </w:r>
      <w:bookmarkEnd w:id="4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14259D" w:rsidTr="00C24D39">
        <w:tc>
          <w:tcPr>
            <w:tcW w:w="1384" w:type="dxa"/>
            <w:shd w:val="clear" w:color="auto" w:fill="CCCCCC"/>
          </w:tcPr>
          <w:p w:rsidR="0014259D" w:rsidRDefault="0014259D" w:rsidP="00C24D39">
            <w:pPr>
              <w:rPr>
                <w:rFonts w:ascii="微软雅黑" w:eastAsia="微软雅黑" w:hAnsi="微软雅黑" w:cs="Arial"/>
                <w:b/>
                <w:szCs w:val="21"/>
              </w:rPr>
            </w:pPr>
          </w:p>
        </w:tc>
        <w:tc>
          <w:tcPr>
            <w:tcW w:w="7088" w:type="dxa"/>
            <w:shd w:val="clear" w:color="auto" w:fill="CCCCCC"/>
          </w:tcPr>
          <w:p w:rsidR="0014259D" w:rsidRDefault="0014259D" w:rsidP="00C24D39">
            <w:pPr>
              <w:rPr>
                <w:rFonts w:ascii="微软雅黑" w:eastAsia="微软雅黑" w:hAnsi="微软雅黑" w:cs="Arial"/>
                <w:b/>
                <w:szCs w:val="21"/>
              </w:rPr>
            </w:pPr>
          </w:p>
        </w:tc>
        <w:tc>
          <w:tcPr>
            <w:tcW w:w="1644" w:type="dxa"/>
            <w:shd w:val="clear" w:color="auto" w:fill="CCCCCC"/>
          </w:tcPr>
          <w:p w:rsidR="0014259D" w:rsidRDefault="0014259D" w:rsidP="00C24D39">
            <w:pPr>
              <w:rPr>
                <w:rFonts w:ascii="微软雅黑" w:eastAsia="微软雅黑" w:hAnsi="微软雅黑" w:cs="Arial"/>
                <w:b/>
                <w:szCs w:val="21"/>
              </w:rPr>
            </w:pPr>
          </w:p>
        </w:tc>
      </w:tr>
      <w:tr w:rsidR="0014259D" w:rsidTr="00C24D39">
        <w:tc>
          <w:tcPr>
            <w:tcW w:w="1384" w:type="dxa"/>
          </w:tcPr>
          <w:p w:rsidR="0014259D" w:rsidRDefault="00803F61" w:rsidP="00C24D39">
            <w:pPr>
              <w:jc w:val="left"/>
              <w:rPr>
                <w:rFonts w:ascii="微软雅黑" w:eastAsia="微软雅黑" w:hAnsi="微软雅黑"/>
              </w:rPr>
            </w:pPr>
            <w:r>
              <w:rPr>
                <w:rFonts w:ascii="微软雅黑" w:eastAsia="微软雅黑" w:hAnsi="微软雅黑" w:hint="eastAsia"/>
              </w:rPr>
              <w:t>产品列表</w:t>
            </w:r>
          </w:p>
        </w:tc>
        <w:tc>
          <w:tcPr>
            <w:tcW w:w="7088" w:type="dxa"/>
          </w:tcPr>
          <w:p w:rsidR="0014259D" w:rsidRDefault="00F30277" w:rsidP="00DB7F00">
            <w:pPr>
              <w:pStyle w:val="a8"/>
              <w:numPr>
                <w:ilvl w:val="0"/>
                <w:numId w:val="36"/>
              </w:numPr>
              <w:ind w:firstLineChars="0"/>
              <w:rPr>
                <w:rFonts w:ascii="微软雅黑" w:eastAsia="微软雅黑" w:hAnsi="微软雅黑"/>
              </w:rPr>
            </w:pPr>
            <w:r>
              <w:rPr>
                <w:rFonts w:ascii="微软雅黑" w:eastAsia="微软雅黑" w:hAnsi="微软雅黑" w:hint="eastAsia"/>
              </w:rPr>
              <w:t>显示与该商户关联的团购所有产品</w:t>
            </w:r>
          </w:p>
          <w:p w:rsidR="00F30277" w:rsidRDefault="00F30277" w:rsidP="00DB7F00">
            <w:pPr>
              <w:pStyle w:val="a8"/>
              <w:numPr>
                <w:ilvl w:val="0"/>
                <w:numId w:val="36"/>
              </w:numPr>
              <w:ind w:firstLineChars="0"/>
              <w:rPr>
                <w:rFonts w:ascii="微软雅黑" w:eastAsia="微软雅黑" w:hAnsi="微软雅黑"/>
              </w:rPr>
            </w:pPr>
            <w:r>
              <w:rPr>
                <w:rFonts w:ascii="微软雅黑" w:eastAsia="微软雅黑" w:hAnsi="微软雅黑" w:hint="eastAsia"/>
              </w:rPr>
              <w:t>按照价格从低到高排序</w:t>
            </w:r>
          </w:p>
          <w:p w:rsidR="00F30277" w:rsidRDefault="00F30277" w:rsidP="00DB7F00">
            <w:pPr>
              <w:pStyle w:val="a8"/>
              <w:numPr>
                <w:ilvl w:val="0"/>
                <w:numId w:val="36"/>
              </w:numPr>
              <w:ind w:firstLineChars="0"/>
              <w:rPr>
                <w:rFonts w:ascii="微软雅黑" w:eastAsia="微软雅黑" w:hAnsi="微软雅黑"/>
              </w:rPr>
            </w:pPr>
            <w:r>
              <w:rPr>
                <w:rFonts w:ascii="微软雅黑" w:eastAsia="微软雅黑" w:hAnsi="微软雅黑" w:hint="eastAsia"/>
              </w:rPr>
              <w:t>默认展示3个：价格最低的3个</w:t>
            </w:r>
          </w:p>
          <w:p w:rsidR="000100F0" w:rsidRPr="004607E4" w:rsidRDefault="000100F0" w:rsidP="00DB7F00">
            <w:pPr>
              <w:pStyle w:val="a8"/>
              <w:numPr>
                <w:ilvl w:val="0"/>
                <w:numId w:val="36"/>
              </w:numPr>
              <w:ind w:firstLineChars="0"/>
              <w:rPr>
                <w:rFonts w:ascii="微软雅黑" w:eastAsia="微软雅黑" w:hAnsi="微软雅黑"/>
              </w:rPr>
            </w:pPr>
            <w:r>
              <w:rPr>
                <w:rFonts w:ascii="微软雅黑" w:eastAsia="微软雅黑" w:hAnsi="微软雅黑" w:hint="eastAsia"/>
              </w:rPr>
              <w:t>点击“更多团购”展示所有团购产品</w:t>
            </w:r>
          </w:p>
          <w:p w:rsidR="0014259D" w:rsidRPr="00371228" w:rsidRDefault="000601BE" w:rsidP="00781DBB">
            <w:pPr>
              <w:pStyle w:val="a8"/>
              <w:ind w:left="360" w:firstLineChars="0" w:firstLine="0"/>
              <w:rPr>
                <w:rFonts w:ascii="微软雅黑" w:eastAsia="微软雅黑" w:hAnsi="微软雅黑"/>
              </w:rPr>
            </w:pPr>
            <w:r>
              <w:rPr>
                <w:noProof/>
              </w:rPr>
              <w:drawing>
                <wp:inline distT="0" distB="0" distL="0" distR="0" wp14:anchorId="6A771212" wp14:editId="74FD3CD0">
                  <wp:extent cx="3048000" cy="18573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48000" cy="1857375"/>
                          </a:xfrm>
                          <a:prstGeom prst="rect">
                            <a:avLst/>
                          </a:prstGeom>
                        </pic:spPr>
                      </pic:pic>
                    </a:graphicData>
                  </a:graphic>
                </wp:inline>
              </w:drawing>
            </w:r>
          </w:p>
        </w:tc>
        <w:tc>
          <w:tcPr>
            <w:tcW w:w="1644" w:type="dxa"/>
          </w:tcPr>
          <w:p w:rsidR="0014259D" w:rsidRDefault="0014259D" w:rsidP="00C24D39">
            <w:pPr>
              <w:rPr>
                <w:rFonts w:ascii="微软雅黑" w:eastAsia="微软雅黑" w:hAnsi="微软雅黑" w:cs="Arial"/>
                <w:kern w:val="0"/>
                <w:szCs w:val="21"/>
              </w:rPr>
            </w:pPr>
          </w:p>
        </w:tc>
      </w:tr>
      <w:tr w:rsidR="00803F61" w:rsidTr="00C24D39">
        <w:tc>
          <w:tcPr>
            <w:tcW w:w="1384" w:type="dxa"/>
          </w:tcPr>
          <w:p w:rsidR="00803F61" w:rsidRDefault="00803F61" w:rsidP="00C24D39">
            <w:pPr>
              <w:jc w:val="left"/>
              <w:rPr>
                <w:rFonts w:ascii="微软雅黑" w:eastAsia="微软雅黑" w:hAnsi="微软雅黑"/>
              </w:rPr>
            </w:pPr>
            <w:r>
              <w:rPr>
                <w:rFonts w:ascii="微软雅黑" w:eastAsia="微软雅黑" w:hAnsi="微软雅黑" w:hint="eastAsia"/>
              </w:rPr>
              <w:t>每个团购产品</w:t>
            </w:r>
          </w:p>
        </w:tc>
        <w:tc>
          <w:tcPr>
            <w:tcW w:w="7088" w:type="dxa"/>
          </w:tcPr>
          <w:p w:rsidR="00803F61" w:rsidRDefault="00466273" w:rsidP="00DB7F00">
            <w:pPr>
              <w:pStyle w:val="a8"/>
              <w:numPr>
                <w:ilvl w:val="0"/>
                <w:numId w:val="36"/>
              </w:numPr>
              <w:ind w:firstLineChars="0"/>
              <w:rPr>
                <w:rFonts w:ascii="微软雅黑" w:eastAsia="微软雅黑" w:hAnsi="微软雅黑"/>
              </w:rPr>
            </w:pPr>
            <w:r>
              <w:rPr>
                <w:rFonts w:ascii="微软雅黑" w:eastAsia="微软雅黑" w:hAnsi="微软雅黑" w:hint="eastAsia"/>
              </w:rPr>
              <w:t>每个团购</w:t>
            </w:r>
            <w:r w:rsidR="00234E8A">
              <w:rPr>
                <w:rFonts w:ascii="微软雅黑" w:eastAsia="微软雅黑" w:hAnsi="微软雅黑" w:hint="eastAsia"/>
              </w:rPr>
              <w:t>产品需要展示的元素：</w:t>
            </w:r>
          </w:p>
          <w:p w:rsidR="00234E8A" w:rsidRDefault="00234E8A" w:rsidP="00234E8A">
            <w:pPr>
              <w:pStyle w:val="a8"/>
              <w:numPr>
                <w:ilvl w:val="0"/>
                <w:numId w:val="39"/>
              </w:numPr>
              <w:ind w:firstLineChars="0"/>
              <w:rPr>
                <w:rFonts w:ascii="微软雅黑" w:eastAsia="微软雅黑" w:hAnsi="微软雅黑"/>
              </w:rPr>
            </w:pPr>
            <w:r>
              <w:rPr>
                <w:rFonts w:ascii="微软雅黑" w:eastAsia="微软雅黑" w:hAnsi="微软雅黑" w:hint="eastAsia"/>
              </w:rPr>
              <w:t>头图：产品的第一张图片</w:t>
            </w:r>
          </w:p>
          <w:p w:rsidR="00234E8A" w:rsidRDefault="00234E8A" w:rsidP="00234E8A">
            <w:pPr>
              <w:pStyle w:val="a8"/>
              <w:numPr>
                <w:ilvl w:val="0"/>
                <w:numId w:val="39"/>
              </w:numPr>
              <w:ind w:firstLineChars="0"/>
              <w:rPr>
                <w:rFonts w:ascii="微软雅黑" w:eastAsia="微软雅黑" w:hAnsi="微软雅黑"/>
              </w:rPr>
            </w:pPr>
            <w:r>
              <w:rPr>
                <w:rFonts w:ascii="微软雅黑" w:eastAsia="微软雅黑" w:hAnsi="微软雅黑" w:hint="eastAsia"/>
              </w:rPr>
              <w:t>产品名称：团购产品名称</w:t>
            </w:r>
          </w:p>
          <w:p w:rsidR="00234E8A" w:rsidRDefault="00234E8A" w:rsidP="00234E8A">
            <w:pPr>
              <w:pStyle w:val="a8"/>
              <w:numPr>
                <w:ilvl w:val="0"/>
                <w:numId w:val="39"/>
              </w:numPr>
              <w:ind w:firstLineChars="0"/>
              <w:rPr>
                <w:rFonts w:ascii="微软雅黑" w:eastAsia="微软雅黑" w:hAnsi="微软雅黑"/>
              </w:rPr>
            </w:pPr>
            <w:r>
              <w:rPr>
                <w:rFonts w:ascii="微软雅黑" w:eastAsia="微软雅黑" w:hAnsi="微软雅黑" w:hint="eastAsia"/>
              </w:rPr>
              <w:t>价格：团购产品价格</w:t>
            </w:r>
          </w:p>
          <w:p w:rsidR="00234E8A" w:rsidRDefault="00234E8A" w:rsidP="00234E8A">
            <w:pPr>
              <w:pStyle w:val="a8"/>
              <w:numPr>
                <w:ilvl w:val="0"/>
                <w:numId w:val="39"/>
              </w:numPr>
              <w:ind w:firstLineChars="0"/>
              <w:rPr>
                <w:rFonts w:ascii="微软雅黑" w:eastAsia="微软雅黑" w:hAnsi="微软雅黑"/>
              </w:rPr>
            </w:pPr>
            <w:r>
              <w:rPr>
                <w:rFonts w:ascii="微软雅黑" w:eastAsia="微软雅黑" w:hAnsi="微软雅黑" w:hint="eastAsia"/>
              </w:rPr>
              <w:lastRenderedPageBreak/>
              <w:t>立即抢购按钮</w:t>
            </w:r>
          </w:p>
          <w:p w:rsidR="00234E8A" w:rsidRDefault="00234E8A" w:rsidP="001B0134">
            <w:pPr>
              <w:pStyle w:val="a8"/>
              <w:numPr>
                <w:ilvl w:val="0"/>
                <w:numId w:val="36"/>
              </w:numPr>
              <w:ind w:firstLineChars="0"/>
              <w:rPr>
                <w:rFonts w:ascii="微软雅黑" w:eastAsia="微软雅黑" w:hAnsi="微软雅黑"/>
              </w:rPr>
            </w:pPr>
            <w:r>
              <w:rPr>
                <w:rFonts w:ascii="微软雅黑" w:eastAsia="微软雅黑" w:hAnsi="微软雅黑" w:hint="eastAsia"/>
              </w:rPr>
              <w:t>点击团购产品区域，以及立即抢购都是去到团购产品的详情页面。</w:t>
            </w:r>
            <w:r w:rsidR="001B0134" w:rsidRPr="001B0134">
              <w:rPr>
                <w:rFonts w:ascii="微软雅黑" w:eastAsia="微软雅黑" w:hAnsi="微软雅黑" w:hint="eastAsia"/>
              </w:rPr>
              <w:t>如果是app的去到app</w:t>
            </w:r>
            <w:r w:rsidR="001B0134">
              <w:rPr>
                <w:rFonts w:ascii="微软雅黑" w:eastAsia="微软雅黑" w:hAnsi="微软雅黑" w:hint="eastAsia"/>
              </w:rPr>
              <w:t>团购产品详情页</w:t>
            </w:r>
            <w:r w:rsidR="001B0134" w:rsidRPr="001B0134">
              <w:rPr>
                <w:rFonts w:ascii="微软雅黑" w:eastAsia="微软雅黑" w:hAnsi="微软雅黑" w:hint="eastAsia"/>
              </w:rPr>
              <w:t>，如果在H5页面，去到H5的</w:t>
            </w:r>
            <w:r w:rsidR="001B0134">
              <w:rPr>
                <w:rFonts w:ascii="微软雅黑" w:eastAsia="微软雅黑" w:hAnsi="微软雅黑" w:hint="eastAsia"/>
              </w:rPr>
              <w:t>团购产品详情页。</w:t>
            </w:r>
            <w:r w:rsidR="00C15FFF">
              <w:rPr>
                <w:rFonts w:ascii="微软雅黑" w:eastAsia="微软雅黑" w:hAnsi="微软雅黑" w:hint="eastAsia"/>
              </w:rPr>
              <w:t>需要有参数标记是农家乐频道过去的。</w:t>
            </w:r>
          </w:p>
        </w:tc>
        <w:tc>
          <w:tcPr>
            <w:tcW w:w="1644" w:type="dxa"/>
          </w:tcPr>
          <w:p w:rsidR="00803F61" w:rsidRDefault="00803F61" w:rsidP="00C24D39">
            <w:pPr>
              <w:rPr>
                <w:rFonts w:ascii="微软雅黑" w:eastAsia="微软雅黑" w:hAnsi="微软雅黑" w:cs="Arial"/>
                <w:kern w:val="0"/>
                <w:szCs w:val="21"/>
              </w:rPr>
            </w:pPr>
          </w:p>
        </w:tc>
      </w:tr>
    </w:tbl>
    <w:p w:rsidR="0003415F" w:rsidRPr="0016369B" w:rsidRDefault="0003415F" w:rsidP="0003415F">
      <w:pPr>
        <w:numPr>
          <w:ilvl w:val="0"/>
          <w:numId w:val="1"/>
        </w:numPr>
        <w:jc w:val="left"/>
        <w:outlineLvl w:val="0"/>
        <w:rPr>
          <w:rFonts w:ascii="微软雅黑" w:eastAsia="微软雅黑" w:hAnsi="微软雅黑" w:cs="Arial"/>
          <w:b/>
          <w:sz w:val="28"/>
          <w:szCs w:val="28"/>
        </w:rPr>
      </w:pPr>
      <w:bookmarkStart w:id="465" w:name="_Toc415054927"/>
      <w:r>
        <w:rPr>
          <w:rFonts w:ascii="微软雅黑" w:eastAsia="微软雅黑" w:hAnsi="微软雅黑" w:cs="Arial" w:hint="eastAsia"/>
          <w:b/>
          <w:sz w:val="28"/>
          <w:szCs w:val="28"/>
        </w:rPr>
        <w:lastRenderedPageBreak/>
        <w:t>酒店预订填写页</w:t>
      </w:r>
      <w:bookmarkEnd w:id="4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03415F" w:rsidTr="00AE10C0">
        <w:tc>
          <w:tcPr>
            <w:tcW w:w="1384" w:type="dxa"/>
            <w:shd w:val="clear" w:color="auto" w:fill="CCCCCC"/>
          </w:tcPr>
          <w:p w:rsidR="0003415F" w:rsidRDefault="0003415F" w:rsidP="00AE10C0">
            <w:pPr>
              <w:rPr>
                <w:rFonts w:ascii="微软雅黑" w:eastAsia="微软雅黑" w:hAnsi="微软雅黑" w:cs="Arial"/>
                <w:b/>
                <w:szCs w:val="21"/>
              </w:rPr>
            </w:pPr>
          </w:p>
        </w:tc>
        <w:tc>
          <w:tcPr>
            <w:tcW w:w="7088" w:type="dxa"/>
            <w:shd w:val="clear" w:color="auto" w:fill="CCCCCC"/>
          </w:tcPr>
          <w:p w:rsidR="0003415F" w:rsidRDefault="0003415F" w:rsidP="00AE10C0">
            <w:pPr>
              <w:rPr>
                <w:rFonts w:ascii="微软雅黑" w:eastAsia="微软雅黑" w:hAnsi="微软雅黑" w:cs="Arial"/>
                <w:b/>
                <w:szCs w:val="21"/>
              </w:rPr>
            </w:pPr>
          </w:p>
        </w:tc>
        <w:tc>
          <w:tcPr>
            <w:tcW w:w="1644" w:type="dxa"/>
            <w:shd w:val="clear" w:color="auto" w:fill="CCCCCC"/>
          </w:tcPr>
          <w:p w:rsidR="0003415F" w:rsidRDefault="0003415F" w:rsidP="00AE10C0">
            <w:pPr>
              <w:rPr>
                <w:rFonts w:ascii="微软雅黑" w:eastAsia="微软雅黑" w:hAnsi="微软雅黑" w:cs="Arial"/>
                <w:b/>
                <w:szCs w:val="21"/>
              </w:rPr>
            </w:pPr>
          </w:p>
        </w:tc>
      </w:tr>
      <w:tr w:rsidR="0003415F" w:rsidTr="00AE10C0">
        <w:tc>
          <w:tcPr>
            <w:tcW w:w="1384" w:type="dxa"/>
          </w:tcPr>
          <w:p w:rsidR="0003415F" w:rsidRDefault="0003415F" w:rsidP="00AE10C0">
            <w:pPr>
              <w:jc w:val="left"/>
              <w:rPr>
                <w:rFonts w:ascii="微软雅黑" w:eastAsia="微软雅黑" w:hAnsi="微软雅黑"/>
              </w:rPr>
            </w:pPr>
          </w:p>
        </w:tc>
        <w:tc>
          <w:tcPr>
            <w:tcW w:w="7088" w:type="dxa"/>
          </w:tcPr>
          <w:p w:rsidR="0003415F" w:rsidRDefault="0008153B" w:rsidP="0003415F">
            <w:pPr>
              <w:pStyle w:val="a8"/>
              <w:numPr>
                <w:ilvl w:val="0"/>
                <w:numId w:val="40"/>
              </w:numPr>
              <w:ind w:firstLineChars="0"/>
              <w:rPr>
                <w:rFonts w:ascii="微软雅黑" w:eastAsia="微软雅黑" w:hAnsi="微软雅黑"/>
              </w:rPr>
            </w:pPr>
            <w:r>
              <w:rPr>
                <w:rFonts w:ascii="微软雅黑" w:eastAsia="微软雅黑" w:hAnsi="微软雅黑" w:hint="eastAsia"/>
              </w:rPr>
              <w:t>使用酒店现有的订单填写页，需要标记是农家乐频道的订单。</w:t>
            </w:r>
          </w:p>
          <w:p w:rsidR="0003415F" w:rsidRPr="0003415F" w:rsidRDefault="0003415F" w:rsidP="0003415F">
            <w:pPr>
              <w:pStyle w:val="a8"/>
              <w:numPr>
                <w:ilvl w:val="0"/>
                <w:numId w:val="40"/>
              </w:numPr>
              <w:ind w:firstLineChars="0"/>
              <w:rPr>
                <w:rFonts w:ascii="微软雅黑" w:eastAsia="微软雅黑" w:hAnsi="微软雅黑"/>
              </w:rPr>
            </w:pPr>
            <w:del w:id="466" w:author="ws吴尚" w:date="2015-03-26T17:04:00Z">
              <w:r w:rsidDel="00F0478C">
                <w:rPr>
                  <w:rFonts w:ascii="微软雅黑" w:eastAsia="微软雅黑" w:hAnsi="微软雅黑" w:hint="eastAsia"/>
                </w:rPr>
                <w:delText>只有当预订带礼盒的农家乐房型时，在现有订单填写页的房型信息处加上礼盒信息</w:delText>
              </w:r>
              <w:r w:rsidR="00B56B38" w:rsidDel="00F0478C">
                <w:rPr>
                  <w:rFonts w:ascii="微软雅黑" w:eastAsia="微软雅黑" w:hAnsi="微软雅黑" w:hint="eastAsia"/>
                </w:rPr>
                <w:delText>。</w:delText>
              </w:r>
            </w:del>
          </w:p>
        </w:tc>
        <w:tc>
          <w:tcPr>
            <w:tcW w:w="1644" w:type="dxa"/>
          </w:tcPr>
          <w:p w:rsidR="0003415F" w:rsidRDefault="0003415F" w:rsidP="00AE10C0">
            <w:pPr>
              <w:rPr>
                <w:rFonts w:ascii="微软雅黑" w:eastAsia="微软雅黑" w:hAnsi="微软雅黑" w:cs="Arial"/>
                <w:kern w:val="0"/>
                <w:szCs w:val="21"/>
              </w:rPr>
            </w:pPr>
          </w:p>
        </w:tc>
      </w:tr>
    </w:tbl>
    <w:p w:rsidR="007527C6" w:rsidRPr="0016369B" w:rsidDel="00F0478C" w:rsidRDefault="007527C6" w:rsidP="007527C6">
      <w:pPr>
        <w:numPr>
          <w:ilvl w:val="0"/>
          <w:numId w:val="1"/>
        </w:numPr>
        <w:jc w:val="left"/>
        <w:outlineLvl w:val="0"/>
        <w:rPr>
          <w:del w:id="467" w:author="ws吴尚" w:date="2015-03-26T17:04:00Z"/>
          <w:rFonts w:ascii="微软雅黑" w:eastAsia="微软雅黑" w:hAnsi="微软雅黑" w:cs="Arial"/>
          <w:b/>
          <w:sz w:val="28"/>
          <w:szCs w:val="28"/>
        </w:rPr>
      </w:pPr>
      <w:bookmarkStart w:id="468" w:name="_Toc415054928"/>
      <w:del w:id="469" w:author="ws吴尚" w:date="2015-03-26T17:04:00Z">
        <w:r w:rsidDel="00F0478C">
          <w:rPr>
            <w:rFonts w:ascii="微软雅黑" w:eastAsia="微软雅黑" w:hAnsi="微软雅黑" w:cs="Arial" w:hint="eastAsia"/>
            <w:b/>
            <w:sz w:val="28"/>
            <w:szCs w:val="28"/>
          </w:rPr>
          <w:delText>酒店订单详情页</w:delText>
        </w:r>
      </w:del>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7527C6" w:rsidDel="00F0478C" w:rsidTr="00AE10C0">
        <w:trPr>
          <w:del w:id="470" w:author="ws吴尚" w:date="2015-03-26T17:04:00Z"/>
        </w:trPr>
        <w:tc>
          <w:tcPr>
            <w:tcW w:w="1384" w:type="dxa"/>
            <w:shd w:val="clear" w:color="auto" w:fill="CCCCCC"/>
          </w:tcPr>
          <w:p w:rsidR="007527C6" w:rsidDel="00F0478C" w:rsidRDefault="007527C6" w:rsidP="00AE10C0">
            <w:pPr>
              <w:rPr>
                <w:del w:id="471" w:author="ws吴尚" w:date="2015-03-26T17:04:00Z"/>
                <w:rFonts w:ascii="微软雅黑" w:eastAsia="微软雅黑" w:hAnsi="微软雅黑" w:cs="Arial"/>
                <w:b/>
                <w:szCs w:val="21"/>
              </w:rPr>
            </w:pPr>
          </w:p>
        </w:tc>
        <w:tc>
          <w:tcPr>
            <w:tcW w:w="7088" w:type="dxa"/>
            <w:shd w:val="clear" w:color="auto" w:fill="CCCCCC"/>
          </w:tcPr>
          <w:p w:rsidR="007527C6" w:rsidDel="00F0478C" w:rsidRDefault="007527C6" w:rsidP="00AE10C0">
            <w:pPr>
              <w:rPr>
                <w:del w:id="472" w:author="ws吴尚" w:date="2015-03-26T17:04:00Z"/>
                <w:rFonts w:ascii="微软雅黑" w:eastAsia="微软雅黑" w:hAnsi="微软雅黑" w:cs="Arial"/>
                <w:b/>
                <w:szCs w:val="21"/>
              </w:rPr>
            </w:pPr>
          </w:p>
        </w:tc>
        <w:tc>
          <w:tcPr>
            <w:tcW w:w="1644" w:type="dxa"/>
            <w:shd w:val="clear" w:color="auto" w:fill="CCCCCC"/>
          </w:tcPr>
          <w:p w:rsidR="007527C6" w:rsidDel="00F0478C" w:rsidRDefault="007527C6" w:rsidP="00AE10C0">
            <w:pPr>
              <w:rPr>
                <w:del w:id="473" w:author="ws吴尚" w:date="2015-03-26T17:04:00Z"/>
                <w:rFonts w:ascii="微软雅黑" w:eastAsia="微软雅黑" w:hAnsi="微软雅黑" w:cs="Arial"/>
                <w:b/>
                <w:szCs w:val="21"/>
              </w:rPr>
            </w:pPr>
          </w:p>
        </w:tc>
      </w:tr>
      <w:tr w:rsidR="007527C6" w:rsidDel="00F0478C" w:rsidTr="00AE10C0">
        <w:trPr>
          <w:del w:id="474" w:author="ws吴尚" w:date="2015-03-26T17:04:00Z"/>
        </w:trPr>
        <w:tc>
          <w:tcPr>
            <w:tcW w:w="1384" w:type="dxa"/>
          </w:tcPr>
          <w:p w:rsidR="007527C6" w:rsidDel="00F0478C" w:rsidRDefault="007527C6" w:rsidP="00AE10C0">
            <w:pPr>
              <w:jc w:val="left"/>
              <w:rPr>
                <w:del w:id="475" w:author="ws吴尚" w:date="2015-03-26T17:04:00Z"/>
                <w:rFonts w:ascii="微软雅黑" w:eastAsia="微软雅黑" w:hAnsi="微软雅黑"/>
              </w:rPr>
            </w:pPr>
          </w:p>
        </w:tc>
        <w:tc>
          <w:tcPr>
            <w:tcW w:w="7088" w:type="dxa"/>
          </w:tcPr>
          <w:p w:rsidR="007527C6" w:rsidDel="00F0478C" w:rsidRDefault="007527C6" w:rsidP="00AE10C0">
            <w:pPr>
              <w:pStyle w:val="a8"/>
              <w:numPr>
                <w:ilvl w:val="0"/>
                <w:numId w:val="40"/>
              </w:numPr>
              <w:ind w:firstLineChars="0"/>
              <w:rPr>
                <w:del w:id="476" w:author="ws吴尚" w:date="2015-03-26T17:04:00Z"/>
                <w:rFonts w:ascii="微软雅黑" w:eastAsia="微软雅黑" w:hAnsi="微软雅黑"/>
              </w:rPr>
            </w:pPr>
            <w:del w:id="477" w:author="ws吴尚" w:date="2015-03-26T17:04:00Z">
              <w:r w:rsidDel="00F0478C">
                <w:rPr>
                  <w:rFonts w:ascii="微软雅黑" w:eastAsia="微软雅黑" w:hAnsi="微软雅黑" w:hint="eastAsia"/>
                </w:rPr>
                <w:delText>使用酒店现有的订单填写页。</w:delText>
              </w:r>
            </w:del>
          </w:p>
          <w:p w:rsidR="007527C6" w:rsidRPr="0003415F" w:rsidDel="00F0478C" w:rsidRDefault="00C52C35" w:rsidP="00C52C35">
            <w:pPr>
              <w:pStyle w:val="a8"/>
              <w:numPr>
                <w:ilvl w:val="0"/>
                <w:numId w:val="40"/>
              </w:numPr>
              <w:ind w:firstLineChars="0"/>
              <w:rPr>
                <w:del w:id="478" w:author="ws吴尚" w:date="2015-03-26T17:04:00Z"/>
                <w:rFonts w:ascii="微软雅黑" w:eastAsia="微软雅黑" w:hAnsi="微软雅黑"/>
              </w:rPr>
            </w:pPr>
            <w:del w:id="479" w:author="ws吴尚" w:date="2015-03-26T17:04:00Z">
              <w:r w:rsidDel="00F0478C">
                <w:rPr>
                  <w:rFonts w:ascii="微软雅黑" w:eastAsia="微软雅黑" w:hAnsi="微软雅黑" w:hint="eastAsia"/>
                </w:rPr>
                <w:delText>如果是标记成农家乐的订单，并且预订的是带</w:delText>
              </w:r>
              <w:r w:rsidR="007527C6" w:rsidDel="00F0478C">
                <w:rPr>
                  <w:rFonts w:ascii="微软雅黑" w:eastAsia="微软雅黑" w:hAnsi="微软雅黑" w:hint="eastAsia"/>
                </w:rPr>
                <w:delText>礼盒的农家乐房型时，在现有</w:delText>
              </w:r>
              <w:r w:rsidRPr="00C52C35" w:rsidDel="00F0478C">
                <w:rPr>
                  <w:rFonts w:ascii="微软雅黑" w:eastAsia="微软雅黑" w:hAnsi="微软雅黑" w:hint="eastAsia"/>
                </w:rPr>
                <w:delText>订单详情页</w:delText>
              </w:r>
              <w:r w:rsidR="007527C6" w:rsidDel="00F0478C">
                <w:rPr>
                  <w:rFonts w:ascii="微软雅黑" w:eastAsia="微软雅黑" w:hAnsi="微软雅黑" w:hint="eastAsia"/>
                </w:rPr>
                <w:delText>的房型信息处</w:delText>
              </w:r>
              <w:r w:rsidDel="00F0478C">
                <w:rPr>
                  <w:rFonts w:ascii="微软雅黑" w:eastAsia="微软雅黑" w:hAnsi="微软雅黑" w:hint="eastAsia"/>
                </w:rPr>
                <w:delText>下面加上礼盒信息，并且现有的“促销礼盒”icon去除</w:delText>
              </w:r>
              <w:r w:rsidR="007527C6" w:rsidDel="00F0478C">
                <w:rPr>
                  <w:rFonts w:ascii="微软雅黑" w:eastAsia="微软雅黑" w:hAnsi="微软雅黑" w:hint="eastAsia"/>
                </w:rPr>
                <w:delText>。</w:delText>
              </w:r>
            </w:del>
          </w:p>
        </w:tc>
        <w:tc>
          <w:tcPr>
            <w:tcW w:w="1644" w:type="dxa"/>
          </w:tcPr>
          <w:p w:rsidR="007527C6" w:rsidDel="00F0478C" w:rsidRDefault="007527C6" w:rsidP="00AE10C0">
            <w:pPr>
              <w:rPr>
                <w:del w:id="480" w:author="ws吴尚" w:date="2015-03-26T17:04:00Z"/>
                <w:rFonts w:ascii="微软雅黑" w:eastAsia="微软雅黑" w:hAnsi="微软雅黑" w:cs="Arial"/>
                <w:kern w:val="0"/>
                <w:szCs w:val="21"/>
              </w:rPr>
            </w:pPr>
          </w:p>
        </w:tc>
      </w:tr>
    </w:tbl>
    <w:p w:rsidR="00C6671E" w:rsidRPr="0016369B" w:rsidRDefault="00C6671E" w:rsidP="0016369B">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t>数据监测</w:t>
      </w:r>
      <w:bookmarkEnd w:id="4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C6671E" w:rsidTr="004736BB">
        <w:tc>
          <w:tcPr>
            <w:tcW w:w="1384" w:type="dxa"/>
            <w:shd w:val="clear" w:color="auto" w:fill="CCCCCC"/>
          </w:tcPr>
          <w:p w:rsidR="00C6671E" w:rsidRDefault="00C6671E" w:rsidP="004736BB">
            <w:pPr>
              <w:rPr>
                <w:rFonts w:ascii="微软雅黑" w:eastAsia="微软雅黑" w:hAnsi="微软雅黑" w:cs="Arial"/>
                <w:b/>
                <w:szCs w:val="21"/>
              </w:rPr>
            </w:pPr>
          </w:p>
        </w:tc>
        <w:tc>
          <w:tcPr>
            <w:tcW w:w="7088" w:type="dxa"/>
            <w:shd w:val="clear" w:color="auto" w:fill="CCCCCC"/>
          </w:tcPr>
          <w:p w:rsidR="00C6671E" w:rsidRDefault="00C6671E" w:rsidP="004736BB">
            <w:pPr>
              <w:rPr>
                <w:rFonts w:ascii="微软雅黑" w:eastAsia="微软雅黑" w:hAnsi="微软雅黑" w:cs="Arial"/>
                <w:b/>
                <w:szCs w:val="21"/>
              </w:rPr>
            </w:pPr>
          </w:p>
        </w:tc>
        <w:tc>
          <w:tcPr>
            <w:tcW w:w="1644" w:type="dxa"/>
            <w:shd w:val="clear" w:color="auto" w:fill="CCCCCC"/>
          </w:tcPr>
          <w:p w:rsidR="00C6671E" w:rsidRDefault="00C6671E" w:rsidP="004736BB">
            <w:pPr>
              <w:rPr>
                <w:rFonts w:ascii="微软雅黑" w:eastAsia="微软雅黑" w:hAnsi="微软雅黑" w:cs="Arial"/>
                <w:b/>
                <w:szCs w:val="21"/>
              </w:rPr>
            </w:pPr>
          </w:p>
        </w:tc>
      </w:tr>
      <w:tr w:rsidR="00C6671E" w:rsidTr="004736BB">
        <w:tc>
          <w:tcPr>
            <w:tcW w:w="1384" w:type="dxa"/>
          </w:tcPr>
          <w:p w:rsidR="00C6671E" w:rsidRDefault="00C6671E" w:rsidP="004736BB">
            <w:pPr>
              <w:jc w:val="left"/>
              <w:rPr>
                <w:rFonts w:ascii="微软雅黑" w:eastAsia="微软雅黑" w:hAnsi="微软雅黑"/>
              </w:rPr>
            </w:pPr>
          </w:p>
        </w:tc>
        <w:tc>
          <w:tcPr>
            <w:tcW w:w="7088" w:type="dxa"/>
          </w:tcPr>
          <w:p w:rsidR="00C6671E" w:rsidRPr="0039270F" w:rsidRDefault="0058270D" w:rsidP="0039270F">
            <w:pPr>
              <w:rPr>
                <w:rFonts w:ascii="微软雅黑" w:eastAsia="微软雅黑" w:hAnsi="微软雅黑"/>
              </w:rPr>
            </w:pPr>
            <w:r>
              <w:rPr>
                <w:rFonts w:ascii="微软雅黑" w:eastAsia="微软雅黑" w:hAnsi="微软雅黑" w:hint="eastAsia"/>
              </w:rPr>
              <w:t>监测列表页和详情页的流量和转化</w:t>
            </w:r>
          </w:p>
        </w:tc>
        <w:tc>
          <w:tcPr>
            <w:tcW w:w="1644" w:type="dxa"/>
          </w:tcPr>
          <w:p w:rsidR="00C6671E" w:rsidRDefault="00717D35" w:rsidP="00C36544">
            <w:pPr>
              <w:rPr>
                <w:rFonts w:ascii="微软雅黑" w:eastAsia="微软雅黑" w:hAnsi="微软雅黑" w:cs="Arial"/>
                <w:kern w:val="0"/>
                <w:szCs w:val="21"/>
              </w:rPr>
            </w:pPr>
            <w:r>
              <w:rPr>
                <w:rFonts w:ascii="微软雅黑" w:eastAsia="微软雅黑" w:hAnsi="微软雅黑" w:cs="Arial" w:hint="eastAsia"/>
                <w:kern w:val="0"/>
                <w:szCs w:val="21"/>
              </w:rPr>
              <w:t>待</w:t>
            </w:r>
            <w:r w:rsidR="00C36544">
              <w:rPr>
                <w:rFonts w:ascii="微软雅黑" w:eastAsia="微软雅黑" w:hAnsi="微软雅黑" w:cs="Arial" w:hint="eastAsia"/>
                <w:kern w:val="0"/>
                <w:szCs w:val="21"/>
              </w:rPr>
              <w:t>TS</w:t>
            </w:r>
            <w:r>
              <w:rPr>
                <w:rFonts w:ascii="微软雅黑" w:eastAsia="微软雅黑" w:hAnsi="微软雅黑" w:cs="Arial" w:hint="eastAsia"/>
                <w:kern w:val="0"/>
                <w:szCs w:val="21"/>
              </w:rPr>
              <w:t>给出监测代码</w:t>
            </w:r>
          </w:p>
        </w:tc>
      </w:tr>
    </w:tbl>
    <w:p w:rsidR="0039745F" w:rsidRDefault="0039745F" w:rsidP="00467690">
      <w:pPr>
        <w:numPr>
          <w:ilvl w:val="0"/>
          <w:numId w:val="1"/>
        </w:numPr>
        <w:jc w:val="left"/>
        <w:outlineLvl w:val="0"/>
        <w:rPr>
          <w:rFonts w:ascii="微软雅黑" w:eastAsia="微软雅黑" w:hAnsi="微软雅黑" w:cs="Arial"/>
          <w:b/>
          <w:sz w:val="28"/>
          <w:szCs w:val="28"/>
        </w:rPr>
      </w:pPr>
      <w:bookmarkStart w:id="481" w:name="_Toc415054929"/>
      <w:r>
        <w:rPr>
          <w:rFonts w:ascii="微软雅黑" w:eastAsia="微软雅黑" w:hAnsi="微软雅黑" w:cs="Arial" w:hint="eastAsia"/>
          <w:b/>
          <w:sz w:val="28"/>
          <w:szCs w:val="28"/>
        </w:rPr>
        <w:t>附录一</w:t>
      </w:r>
      <w:bookmarkEnd w:id="48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39745F" w:rsidTr="00C24D39">
        <w:tc>
          <w:tcPr>
            <w:tcW w:w="1384" w:type="dxa"/>
            <w:shd w:val="clear" w:color="auto" w:fill="CCCCCC"/>
          </w:tcPr>
          <w:p w:rsidR="0039745F" w:rsidRDefault="0039745F" w:rsidP="00C24D39">
            <w:pPr>
              <w:rPr>
                <w:rFonts w:ascii="微软雅黑" w:eastAsia="微软雅黑" w:hAnsi="微软雅黑" w:cs="Arial"/>
                <w:b/>
                <w:szCs w:val="21"/>
              </w:rPr>
            </w:pPr>
          </w:p>
        </w:tc>
        <w:tc>
          <w:tcPr>
            <w:tcW w:w="7088" w:type="dxa"/>
            <w:shd w:val="clear" w:color="auto" w:fill="CCCCCC"/>
          </w:tcPr>
          <w:p w:rsidR="0039745F" w:rsidRDefault="0039745F" w:rsidP="00C24D39">
            <w:pPr>
              <w:rPr>
                <w:rFonts w:ascii="微软雅黑" w:eastAsia="微软雅黑" w:hAnsi="微软雅黑" w:cs="Arial"/>
                <w:b/>
                <w:szCs w:val="21"/>
              </w:rPr>
            </w:pPr>
          </w:p>
        </w:tc>
        <w:tc>
          <w:tcPr>
            <w:tcW w:w="1644" w:type="dxa"/>
            <w:shd w:val="clear" w:color="auto" w:fill="CCCCCC"/>
          </w:tcPr>
          <w:p w:rsidR="0039745F" w:rsidRDefault="0039745F" w:rsidP="00C24D39">
            <w:pPr>
              <w:rPr>
                <w:rFonts w:ascii="微软雅黑" w:eastAsia="微软雅黑" w:hAnsi="微软雅黑" w:cs="Arial"/>
                <w:b/>
                <w:szCs w:val="21"/>
              </w:rPr>
            </w:pPr>
          </w:p>
        </w:tc>
      </w:tr>
      <w:tr w:rsidR="0039745F" w:rsidTr="00C24D39">
        <w:tc>
          <w:tcPr>
            <w:tcW w:w="1384" w:type="dxa"/>
          </w:tcPr>
          <w:p w:rsidR="0039745F" w:rsidRDefault="0039745F" w:rsidP="00C24D39">
            <w:pPr>
              <w:jc w:val="left"/>
              <w:rPr>
                <w:rFonts w:ascii="微软雅黑" w:eastAsia="微软雅黑" w:hAnsi="微软雅黑"/>
              </w:rPr>
            </w:pPr>
            <w:r>
              <w:rPr>
                <w:rFonts w:ascii="微软雅黑" w:eastAsia="微软雅黑" w:hAnsi="微软雅黑" w:hint="eastAsia"/>
              </w:rPr>
              <w:t>农家乐娱乐项目以及优先级</w:t>
            </w:r>
          </w:p>
        </w:tc>
        <w:tc>
          <w:tcPr>
            <w:tcW w:w="7088" w:type="dxa"/>
          </w:tcPr>
          <w:p w:rsidR="0039745F" w:rsidRDefault="0039745F" w:rsidP="00C24D39">
            <w:pPr>
              <w:rPr>
                <w:rFonts w:ascii="微软雅黑" w:eastAsia="微软雅黑" w:hAnsi="微软雅黑"/>
              </w:rPr>
            </w:pPr>
            <w:r>
              <w:rPr>
                <w:rFonts w:ascii="微软雅黑" w:eastAsia="微软雅黑" w:hAnsi="微软雅黑" w:hint="eastAsia"/>
              </w:rPr>
              <w:t>农家乐娱乐项目按照优先级给定如下：</w:t>
            </w:r>
          </w:p>
          <w:p w:rsidR="0039745F" w:rsidRPr="0039270F" w:rsidRDefault="0039745F" w:rsidP="00C24D39">
            <w:pPr>
              <w:rPr>
                <w:rFonts w:ascii="微软雅黑" w:eastAsia="微软雅黑" w:hAnsi="微软雅黑"/>
              </w:rPr>
            </w:pPr>
            <w:r w:rsidRPr="0039745F">
              <w:rPr>
                <w:rFonts w:ascii="微软雅黑" w:eastAsia="微软雅黑" w:hAnsi="微软雅黑" w:hint="eastAsia"/>
              </w:rPr>
              <w:t>采摘、踏青、赏花、垂钓 烧烤、自行车、棋牌、茶坊、亲子、漂流</w:t>
            </w:r>
            <w:r>
              <w:rPr>
                <w:rFonts w:ascii="微软雅黑" w:eastAsia="微软雅黑" w:hAnsi="微软雅黑" w:hint="eastAsia"/>
              </w:rPr>
              <w:t>、</w:t>
            </w:r>
            <w:r w:rsidRPr="0039745F">
              <w:rPr>
                <w:rFonts w:ascii="微软雅黑" w:eastAsia="微软雅黑" w:hAnsi="微软雅黑" w:hint="eastAsia"/>
              </w:rPr>
              <w:t>真人cs、蹦极、汽艇、温泉、拓展、卡丁车、骑马、会议、滑雪、避暑、养生</w:t>
            </w:r>
          </w:p>
        </w:tc>
        <w:tc>
          <w:tcPr>
            <w:tcW w:w="1644" w:type="dxa"/>
          </w:tcPr>
          <w:p w:rsidR="0039745F" w:rsidRDefault="0039745F" w:rsidP="00C24D39">
            <w:pPr>
              <w:rPr>
                <w:rFonts w:ascii="微软雅黑" w:eastAsia="微软雅黑" w:hAnsi="微软雅黑" w:cs="Arial"/>
                <w:kern w:val="0"/>
                <w:szCs w:val="21"/>
              </w:rPr>
            </w:pPr>
          </w:p>
        </w:tc>
      </w:tr>
    </w:tbl>
    <w:p w:rsidR="001C1866" w:rsidRDefault="001C1866" w:rsidP="001C1866">
      <w:pPr>
        <w:numPr>
          <w:ilvl w:val="0"/>
          <w:numId w:val="1"/>
        </w:numPr>
        <w:jc w:val="left"/>
        <w:outlineLvl w:val="0"/>
        <w:rPr>
          <w:ins w:id="482" w:author="ws吴尚" w:date="2015-03-27T14:22:00Z"/>
          <w:rFonts w:ascii="微软雅黑" w:eastAsia="微软雅黑" w:hAnsi="微软雅黑" w:cs="Arial"/>
          <w:b/>
          <w:sz w:val="28"/>
          <w:szCs w:val="28"/>
        </w:rPr>
      </w:pPr>
      <w:bookmarkStart w:id="483" w:name="_Toc415054930"/>
      <w:ins w:id="484" w:author="ws吴尚" w:date="2015-03-27T14:22:00Z">
        <w:r>
          <w:rPr>
            <w:rFonts w:ascii="微软雅黑" w:eastAsia="微软雅黑" w:hAnsi="微软雅黑" w:cs="Arial" w:hint="eastAsia"/>
            <w:b/>
            <w:sz w:val="28"/>
            <w:szCs w:val="28"/>
          </w:rPr>
          <w:t>Q&amp;A</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088"/>
        <w:gridCol w:w="1644"/>
      </w:tblGrid>
      <w:tr w:rsidR="001C1866" w:rsidTr="00271D35">
        <w:trPr>
          <w:ins w:id="485" w:author="ws吴尚" w:date="2015-03-27T14:22:00Z"/>
        </w:trPr>
        <w:tc>
          <w:tcPr>
            <w:tcW w:w="1384" w:type="dxa"/>
            <w:shd w:val="clear" w:color="auto" w:fill="CCCCCC"/>
          </w:tcPr>
          <w:p w:rsidR="001C1866" w:rsidRDefault="001C1866" w:rsidP="00271D35">
            <w:pPr>
              <w:rPr>
                <w:ins w:id="486" w:author="ws吴尚" w:date="2015-03-27T14:22:00Z"/>
                <w:rFonts w:ascii="微软雅黑" w:eastAsia="微软雅黑" w:hAnsi="微软雅黑" w:cs="Arial"/>
                <w:b/>
                <w:szCs w:val="21"/>
              </w:rPr>
            </w:pPr>
          </w:p>
        </w:tc>
        <w:tc>
          <w:tcPr>
            <w:tcW w:w="7088" w:type="dxa"/>
            <w:shd w:val="clear" w:color="auto" w:fill="CCCCCC"/>
          </w:tcPr>
          <w:p w:rsidR="001C1866" w:rsidRDefault="001C1866" w:rsidP="00271D35">
            <w:pPr>
              <w:rPr>
                <w:ins w:id="487" w:author="ws吴尚" w:date="2015-03-27T14:22:00Z"/>
                <w:rFonts w:ascii="微软雅黑" w:eastAsia="微软雅黑" w:hAnsi="微软雅黑" w:cs="Arial"/>
                <w:b/>
                <w:szCs w:val="21"/>
              </w:rPr>
            </w:pPr>
          </w:p>
        </w:tc>
        <w:tc>
          <w:tcPr>
            <w:tcW w:w="1644" w:type="dxa"/>
            <w:shd w:val="clear" w:color="auto" w:fill="CCCCCC"/>
          </w:tcPr>
          <w:p w:rsidR="001C1866" w:rsidRDefault="001C1866" w:rsidP="00271D35">
            <w:pPr>
              <w:rPr>
                <w:ins w:id="488" w:author="ws吴尚" w:date="2015-03-27T14:22:00Z"/>
                <w:rFonts w:ascii="微软雅黑" w:eastAsia="微软雅黑" w:hAnsi="微软雅黑" w:cs="Arial"/>
                <w:b/>
                <w:szCs w:val="21"/>
              </w:rPr>
            </w:pPr>
          </w:p>
        </w:tc>
      </w:tr>
      <w:tr w:rsidR="001C1866" w:rsidTr="00271D35">
        <w:trPr>
          <w:ins w:id="489" w:author="ws吴尚" w:date="2015-03-27T14:22:00Z"/>
        </w:trPr>
        <w:tc>
          <w:tcPr>
            <w:tcW w:w="1384" w:type="dxa"/>
          </w:tcPr>
          <w:p w:rsidR="001C1866" w:rsidRDefault="001C1866" w:rsidP="00271D35">
            <w:pPr>
              <w:jc w:val="left"/>
              <w:rPr>
                <w:ins w:id="490" w:author="ws吴尚" w:date="2015-03-27T14:22:00Z"/>
                <w:rFonts w:ascii="微软雅黑" w:eastAsia="微软雅黑" w:hAnsi="微软雅黑"/>
              </w:rPr>
            </w:pPr>
          </w:p>
        </w:tc>
        <w:tc>
          <w:tcPr>
            <w:tcW w:w="7088" w:type="dxa"/>
          </w:tcPr>
          <w:p w:rsidR="001C1866" w:rsidRDefault="001C1866" w:rsidP="001C1866">
            <w:pPr>
              <w:pStyle w:val="a8"/>
              <w:widowControl/>
              <w:numPr>
                <w:ilvl w:val="0"/>
                <w:numId w:val="47"/>
              </w:numPr>
              <w:ind w:firstLineChars="0"/>
              <w:rPr>
                <w:ins w:id="491" w:author="ws吴尚" w:date="2015-03-27T14:23:00Z"/>
                <w:rFonts w:ascii="微软雅黑" w:eastAsia="微软雅黑" w:hAnsi="微软雅黑"/>
              </w:rPr>
            </w:pPr>
            <w:ins w:id="492" w:author="ws吴尚" w:date="2015-03-27T14:23:00Z">
              <w:r>
                <w:rPr>
                  <w:rFonts w:ascii="微软雅黑" w:eastAsia="微软雅黑" w:hAnsi="微软雅黑" w:hint="eastAsia"/>
                </w:rPr>
                <w:t>列表页看大图版（前文邮件已确认）</w:t>
              </w:r>
            </w:ins>
          </w:p>
          <w:p w:rsidR="001C1866" w:rsidRDefault="001C1866" w:rsidP="001C1866">
            <w:pPr>
              <w:pStyle w:val="a8"/>
              <w:widowControl/>
              <w:numPr>
                <w:ilvl w:val="0"/>
                <w:numId w:val="47"/>
              </w:numPr>
              <w:ind w:firstLineChars="0"/>
              <w:rPr>
                <w:ins w:id="493" w:author="ws吴尚" w:date="2015-03-27T14:23:00Z"/>
                <w:rFonts w:ascii="微软雅黑" w:eastAsia="微软雅黑" w:hAnsi="微软雅黑"/>
              </w:rPr>
            </w:pPr>
            <w:ins w:id="494" w:author="ws吴尚" w:date="2015-03-27T14:23:00Z">
              <w:r>
                <w:rPr>
                  <w:rFonts w:ascii="微软雅黑" w:eastAsia="微软雅黑" w:hAnsi="微软雅黑" w:hint="eastAsia"/>
                </w:rPr>
                <w:t>详情页存在大小两个版本以哪个为准？</w:t>
              </w:r>
            </w:ins>
          </w:p>
          <w:p w:rsidR="001C1866" w:rsidRDefault="001C1866" w:rsidP="001C1866">
            <w:pPr>
              <w:pStyle w:val="a8"/>
              <w:ind w:left="420"/>
              <w:rPr>
                <w:ins w:id="495" w:author="ws吴尚" w:date="2015-03-27T14:23:00Z"/>
                <w:rFonts w:ascii="微软雅黑" w:eastAsia="微软雅黑" w:hAnsi="微软雅黑"/>
                <w:color w:val="1F497D"/>
              </w:rPr>
            </w:pPr>
            <w:ins w:id="496" w:author="ws吴尚" w:date="2015-03-27T14:23:00Z">
              <w:r>
                <w:rPr>
                  <w:rFonts w:ascii="微软雅黑" w:eastAsia="微软雅黑" w:hAnsi="微软雅黑" w:hint="eastAsia"/>
                  <w:color w:val="1F497D"/>
                </w:rPr>
                <w:t>列表页，详情页都是使用大图版本。</w:t>
              </w:r>
            </w:ins>
          </w:p>
          <w:p w:rsidR="001C1866" w:rsidRDefault="001C1866" w:rsidP="001C1866">
            <w:pPr>
              <w:pStyle w:val="a8"/>
              <w:widowControl/>
              <w:numPr>
                <w:ilvl w:val="0"/>
                <w:numId w:val="47"/>
              </w:numPr>
              <w:ind w:firstLineChars="0"/>
              <w:rPr>
                <w:ins w:id="497" w:author="ws吴尚" w:date="2015-03-27T14:23:00Z"/>
                <w:rFonts w:ascii="微软雅黑" w:eastAsia="微软雅黑" w:hAnsi="微软雅黑"/>
              </w:rPr>
            </w:pPr>
            <w:ins w:id="498" w:author="ws吴尚" w:date="2015-03-27T14:23:00Z">
              <w:r>
                <w:rPr>
                  <w:rFonts w:ascii="微软雅黑" w:eastAsia="微软雅黑" w:hAnsi="微软雅黑" w:hint="eastAsia"/>
                </w:rPr>
                <w:lastRenderedPageBreak/>
                <w:t>城市选择去除热门城市PRD中没有提及。</w:t>
              </w:r>
            </w:ins>
          </w:p>
          <w:p w:rsidR="001C1866" w:rsidRDefault="001C1866" w:rsidP="001C1866">
            <w:pPr>
              <w:pStyle w:val="a8"/>
              <w:ind w:left="360"/>
              <w:rPr>
                <w:ins w:id="499" w:author="ws吴尚" w:date="2015-03-27T14:23:00Z"/>
                <w:rFonts w:ascii="微软雅黑" w:eastAsia="微软雅黑" w:hAnsi="微软雅黑"/>
                <w:color w:val="1F497D"/>
              </w:rPr>
            </w:pPr>
            <w:ins w:id="500" w:author="ws吴尚" w:date="2015-03-27T14:23:00Z">
              <w:r>
                <w:rPr>
                  <w:rFonts w:ascii="微软雅黑" w:eastAsia="微软雅黑" w:hAnsi="微软雅黑" w:hint="eastAsia"/>
                  <w:color w:val="1F497D"/>
                </w:rPr>
                <w:t>PRD中已说明：城市选择页面分为GPS定位，历史选择，然后A-Z的农家乐 3类，即不需要热门城市</w:t>
              </w:r>
            </w:ins>
          </w:p>
          <w:p w:rsidR="001C1866" w:rsidRDefault="001C1866" w:rsidP="001C1866">
            <w:pPr>
              <w:pStyle w:val="a8"/>
              <w:widowControl/>
              <w:numPr>
                <w:ilvl w:val="0"/>
                <w:numId w:val="47"/>
              </w:numPr>
              <w:ind w:firstLineChars="0"/>
              <w:rPr>
                <w:ins w:id="501" w:author="ws吴尚" w:date="2015-03-27T14:23:00Z"/>
                <w:rFonts w:ascii="微软雅黑" w:eastAsia="微软雅黑" w:hAnsi="微软雅黑"/>
                <w:sz w:val="22"/>
                <w:szCs w:val="22"/>
              </w:rPr>
            </w:pPr>
            <w:ins w:id="502" w:author="ws吴尚" w:date="2015-03-27T14:23:00Z">
              <w:r>
                <w:rPr>
                  <w:rFonts w:ascii="微软雅黑" w:eastAsia="微软雅黑" w:hAnsi="微软雅黑" w:hint="eastAsia"/>
                  <w:sz w:val="22"/>
                  <w:szCs w:val="22"/>
                </w:rPr>
                <w:t>列表页是否存在跨城市周边农家乐</w:t>
              </w:r>
            </w:ins>
          </w:p>
          <w:p w:rsidR="001C1866" w:rsidRDefault="00AA6C1E" w:rsidP="001C1866">
            <w:pPr>
              <w:pStyle w:val="a8"/>
              <w:ind w:left="420"/>
              <w:rPr>
                <w:ins w:id="503" w:author="ws吴尚" w:date="2015-03-27T14:23:00Z"/>
                <w:rFonts w:ascii="微软雅黑" w:eastAsia="微软雅黑" w:hAnsi="微软雅黑"/>
                <w:color w:val="1F497D"/>
                <w:szCs w:val="21"/>
              </w:rPr>
            </w:pPr>
            <w:ins w:id="504" w:author="ws吴尚" w:date="2015-04-01T15:12:00Z">
              <w:r>
                <w:rPr>
                  <w:rFonts w:ascii="微软雅黑" w:eastAsia="微软雅黑" w:hAnsi="微软雅黑" w:hint="eastAsia"/>
                  <w:color w:val="1F497D"/>
                </w:rPr>
                <w:t>根据当前定位位置查询时，是跨城市搜索的</w:t>
              </w:r>
            </w:ins>
          </w:p>
          <w:p w:rsidR="001C1866" w:rsidRDefault="001C1866" w:rsidP="001C1866">
            <w:pPr>
              <w:pStyle w:val="a8"/>
              <w:widowControl/>
              <w:numPr>
                <w:ilvl w:val="0"/>
                <w:numId w:val="47"/>
              </w:numPr>
              <w:ind w:firstLineChars="0"/>
              <w:rPr>
                <w:ins w:id="505" w:author="ws吴尚" w:date="2015-03-27T14:23:00Z"/>
                <w:rFonts w:ascii="微软雅黑" w:eastAsia="微软雅黑" w:hAnsi="微软雅黑"/>
                <w:sz w:val="22"/>
                <w:szCs w:val="22"/>
              </w:rPr>
            </w:pPr>
            <w:ins w:id="506" w:author="ws吴尚" w:date="2015-03-27T14:23:00Z">
              <w:r>
                <w:rPr>
                  <w:rFonts w:ascii="微软雅黑" w:eastAsia="微软雅黑" w:hAnsi="微软雅黑" w:hint="eastAsia"/>
                  <w:sz w:val="22"/>
                  <w:szCs w:val="22"/>
                </w:rPr>
                <w:t>娱乐设施筛选规范与全局筛选规范冲突</w:t>
              </w:r>
            </w:ins>
          </w:p>
          <w:p w:rsidR="001C1866" w:rsidRDefault="001C1866" w:rsidP="001C1866">
            <w:pPr>
              <w:pStyle w:val="a8"/>
              <w:ind w:left="420"/>
              <w:rPr>
                <w:ins w:id="507" w:author="ws吴尚" w:date="2015-03-27T14:23:00Z"/>
                <w:rFonts w:ascii="微软雅黑" w:eastAsia="微软雅黑" w:hAnsi="微软雅黑"/>
                <w:color w:val="1F497D"/>
                <w:szCs w:val="21"/>
              </w:rPr>
            </w:pPr>
            <w:ins w:id="508" w:author="ws吴尚" w:date="2015-03-27T14:23:00Z">
              <w:r>
                <w:rPr>
                  <w:rFonts w:ascii="微软雅黑" w:eastAsia="微软雅黑" w:hAnsi="微软雅黑" w:hint="eastAsia"/>
                  <w:color w:val="1F497D"/>
                </w:rPr>
                <w:t>这个之前没写清楚，PRD已更新，娱乐设施筛选项是点击确定或者</w:t>
              </w:r>
            </w:ins>
          </w:p>
          <w:p w:rsidR="001C1866" w:rsidRDefault="001C1866" w:rsidP="001C1866">
            <w:pPr>
              <w:pStyle w:val="a8"/>
              <w:widowControl/>
              <w:numPr>
                <w:ilvl w:val="0"/>
                <w:numId w:val="47"/>
              </w:numPr>
              <w:ind w:firstLineChars="0"/>
              <w:rPr>
                <w:ins w:id="509" w:author="ws吴尚" w:date="2015-03-27T14:23:00Z"/>
                <w:rFonts w:ascii="微软雅黑" w:eastAsia="微软雅黑" w:hAnsi="微软雅黑"/>
                <w:sz w:val="22"/>
                <w:szCs w:val="22"/>
              </w:rPr>
            </w:pPr>
            <w:ins w:id="510" w:author="ws吴尚" w:date="2015-03-27T14:23:00Z">
              <w:r>
                <w:rPr>
                  <w:rFonts w:ascii="微软雅黑" w:eastAsia="微软雅黑" w:hAnsi="微软雅黑" w:hint="eastAsia"/>
                  <w:sz w:val="22"/>
                  <w:szCs w:val="22"/>
                </w:rPr>
                <w:t>景点附近5km内农家乐是否包括跨市农家乐？</w:t>
              </w:r>
            </w:ins>
          </w:p>
          <w:p w:rsidR="001C1866" w:rsidRDefault="001C1866" w:rsidP="001C1866">
            <w:pPr>
              <w:pStyle w:val="a8"/>
              <w:rPr>
                <w:ins w:id="511" w:author="ws吴尚" w:date="2015-03-27T14:23:00Z"/>
                <w:rFonts w:ascii="微软雅黑" w:eastAsia="微软雅黑" w:hAnsi="微软雅黑"/>
                <w:color w:val="1F497D"/>
                <w:szCs w:val="21"/>
              </w:rPr>
            </w:pPr>
            <w:ins w:id="512" w:author="ws吴尚" w:date="2015-03-27T14:23:00Z">
              <w:r>
                <w:rPr>
                  <w:rFonts w:ascii="微软雅黑" w:eastAsia="微软雅黑" w:hAnsi="微软雅黑" w:hint="eastAsia"/>
                  <w:color w:val="1F497D"/>
                </w:rPr>
                <w:t>恩，包括跨城市的。</w:t>
              </w:r>
            </w:ins>
          </w:p>
          <w:p w:rsidR="001C1866" w:rsidRDefault="001C1866" w:rsidP="001C1866">
            <w:pPr>
              <w:pStyle w:val="a8"/>
              <w:widowControl/>
              <w:numPr>
                <w:ilvl w:val="0"/>
                <w:numId w:val="47"/>
              </w:numPr>
              <w:ind w:firstLineChars="0"/>
              <w:rPr>
                <w:ins w:id="513" w:author="ws吴尚" w:date="2015-03-27T14:23:00Z"/>
                <w:rFonts w:ascii="微软雅黑" w:eastAsia="微软雅黑" w:hAnsi="微软雅黑"/>
              </w:rPr>
            </w:pPr>
            <w:ins w:id="514" w:author="ws吴尚" w:date="2015-03-27T14:23:00Z">
              <w:r>
                <w:rPr>
                  <w:rFonts w:ascii="微软雅黑" w:eastAsia="微软雅黑" w:hAnsi="微软雅黑" w:hint="eastAsia"/>
                </w:rPr>
                <w:t>详情页不含住宿的农家乐是否需要跳转酒店地图？</w:t>
              </w:r>
            </w:ins>
          </w:p>
          <w:p w:rsidR="00925D42" w:rsidRDefault="00925D42" w:rsidP="001C1866">
            <w:pPr>
              <w:pStyle w:val="a8"/>
              <w:ind w:left="420"/>
              <w:rPr>
                <w:ins w:id="515" w:author="ws吴尚" w:date="2015-04-01T15:34:00Z"/>
                <w:rFonts w:ascii="微软雅黑" w:eastAsia="微软雅黑" w:hAnsi="微软雅黑"/>
                <w:color w:val="1F497D"/>
              </w:rPr>
            </w:pPr>
            <w:ins w:id="516" w:author="ws吴尚" w:date="2015-03-27T14:23:00Z">
              <w:r>
                <w:rPr>
                  <w:rFonts w:ascii="微软雅黑" w:eastAsia="微软雅黑" w:hAnsi="微软雅黑" w:hint="eastAsia"/>
                  <w:color w:val="1F497D"/>
                </w:rPr>
                <w:t>需要的</w:t>
              </w:r>
            </w:ins>
            <w:ins w:id="517" w:author="ws吴尚" w:date="2015-04-01T15:33:00Z">
              <w:r>
                <w:rPr>
                  <w:rFonts w:ascii="微软雅黑" w:eastAsia="微软雅黑" w:hAnsi="微软雅黑" w:hint="eastAsia"/>
                  <w:color w:val="1F497D"/>
                </w:rPr>
                <w:t>，如果不含住宿</w:t>
              </w:r>
            </w:ins>
            <w:ins w:id="518" w:author="ws吴尚" w:date="2015-04-01T15:34:00Z">
              <w:r>
                <w:rPr>
                  <w:rFonts w:ascii="微软雅黑" w:eastAsia="微软雅黑" w:hAnsi="微软雅黑" w:hint="eastAsia"/>
                  <w:color w:val="1F497D"/>
                </w:rPr>
                <w:t>的农家乐有经纬度信息的话。</w:t>
              </w:r>
            </w:ins>
          </w:p>
          <w:p w:rsidR="001C1866" w:rsidRDefault="00925D42" w:rsidP="001C1866">
            <w:pPr>
              <w:pStyle w:val="a8"/>
              <w:ind w:left="420"/>
              <w:rPr>
                <w:ins w:id="519" w:author="ws吴尚" w:date="2015-03-27T14:23:00Z"/>
                <w:rFonts w:ascii="微软雅黑" w:eastAsia="微软雅黑" w:hAnsi="微软雅黑"/>
                <w:color w:val="1F497D"/>
              </w:rPr>
            </w:pPr>
            <w:ins w:id="520" w:author="ws吴尚" w:date="2015-04-01T15:34:00Z">
              <w:r>
                <w:rPr>
                  <w:rFonts w:ascii="微软雅黑" w:eastAsia="微软雅黑" w:hAnsi="微软雅黑" w:hint="eastAsia"/>
                  <w:color w:val="1F497D"/>
                </w:rPr>
                <w:t>判断条件是，</w:t>
              </w:r>
            </w:ins>
            <w:ins w:id="521" w:author="ws吴尚" w:date="2015-04-01T15:33:00Z">
              <w:r>
                <w:rPr>
                  <w:rFonts w:ascii="微软雅黑" w:eastAsia="微软雅黑" w:hAnsi="微软雅黑" w:hint="eastAsia"/>
                  <w:color w:val="1F497D"/>
                </w:rPr>
                <w:t>如果</w:t>
              </w:r>
            </w:ins>
            <w:ins w:id="522" w:author="ws吴尚" w:date="2015-03-27T14:23:00Z">
              <w:r w:rsidR="001C1866">
                <w:rPr>
                  <w:rFonts w:ascii="微软雅黑" w:eastAsia="微软雅黑" w:hAnsi="微软雅黑" w:hint="eastAsia"/>
                  <w:color w:val="1F497D"/>
                </w:rPr>
                <w:t>农家乐</w:t>
              </w:r>
            </w:ins>
            <w:ins w:id="523" w:author="ws吴尚" w:date="2015-04-01T15:33:00Z">
              <w:r>
                <w:rPr>
                  <w:rFonts w:ascii="微软雅黑" w:eastAsia="微软雅黑" w:hAnsi="微软雅黑" w:hint="eastAsia"/>
                  <w:color w:val="1F497D"/>
                </w:rPr>
                <w:t>有</w:t>
              </w:r>
            </w:ins>
            <w:ins w:id="524" w:author="ws吴尚" w:date="2015-03-27T14:23:00Z">
              <w:r w:rsidR="001C1866">
                <w:rPr>
                  <w:rFonts w:ascii="微软雅黑" w:eastAsia="微软雅黑" w:hAnsi="微软雅黑" w:hint="eastAsia"/>
                  <w:color w:val="1F497D"/>
                </w:rPr>
                <w:t>经纬度信息</w:t>
              </w:r>
            </w:ins>
            <w:ins w:id="525" w:author="ws吴尚" w:date="2015-04-01T15:33:00Z">
              <w:r>
                <w:rPr>
                  <w:rFonts w:ascii="微软雅黑" w:eastAsia="微软雅黑" w:hAnsi="微软雅黑" w:hint="eastAsia"/>
                  <w:color w:val="1F497D"/>
                </w:rPr>
                <w:t>就跳转，没有就不跳转</w:t>
              </w:r>
            </w:ins>
            <w:ins w:id="526" w:author="ws吴尚" w:date="2015-03-27T14:23:00Z">
              <w:r w:rsidR="001C1866">
                <w:rPr>
                  <w:rFonts w:ascii="微软雅黑" w:eastAsia="微软雅黑" w:hAnsi="微软雅黑" w:hint="eastAsia"/>
                  <w:color w:val="1F497D"/>
                </w:rPr>
                <w:t>。</w:t>
              </w:r>
            </w:ins>
          </w:p>
          <w:p w:rsidR="001C1866" w:rsidRDefault="001C1866" w:rsidP="001C1866">
            <w:pPr>
              <w:pStyle w:val="a8"/>
              <w:widowControl/>
              <w:numPr>
                <w:ilvl w:val="0"/>
                <w:numId w:val="47"/>
              </w:numPr>
              <w:ind w:firstLineChars="0"/>
              <w:rPr>
                <w:ins w:id="527" w:author="ws吴尚" w:date="2015-03-27T14:23:00Z"/>
                <w:rFonts w:ascii="微软雅黑" w:eastAsia="微软雅黑" w:hAnsi="微软雅黑"/>
                <w:b/>
                <w:bCs/>
              </w:rPr>
            </w:pPr>
            <w:ins w:id="528" w:author="ws吴尚" w:date="2015-03-27T14:23:00Z">
              <w:r>
                <w:rPr>
                  <w:rFonts w:ascii="微软雅黑" w:eastAsia="微软雅黑" w:hAnsi="微软雅黑" w:hint="eastAsia"/>
                  <w:b/>
                  <w:bCs/>
                </w:rPr>
                <w:t>PRD中房型列表描述“选择入离时间模块同app。”需求模糊，请明确H5需求。</w:t>
              </w:r>
            </w:ins>
          </w:p>
          <w:p w:rsidR="001C1866" w:rsidRDefault="001C1866" w:rsidP="001C1866">
            <w:pPr>
              <w:pStyle w:val="a8"/>
              <w:ind w:left="420"/>
              <w:rPr>
                <w:ins w:id="529" w:author="ws吴尚" w:date="2015-03-27T14:23:00Z"/>
                <w:rFonts w:ascii="微软雅黑" w:eastAsia="微软雅黑" w:hAnsi="微软雅黑"/>
                <w:color w:val="1F497D"/>
              </w:rPr>
            </w:pPr>
            <w:ins w:id="530" w:author="ws吴尚" w:date="2015-03-27T14:23:00Z">
              <w:r>
                <w:rPr>
                  <w:rFonts w:ascii="微软雅黑" w:eastAsia="微软雅黑" w:hAnsi="微软雅黑" w:hint="eastAsia"/>
                  <w:color w:val="1F497D"/>
                </w:rPr>
                <w:t>恩，是同H5的，并且逻辑我细化了下。见PRD</w:t>
              </w:r>
            </w:ins>
          </w:p>
          <w:p w:rsidR="001C1866" w:rsidRDefault="001C1866" w:rsidP="001C1866">
            <w:pPr>
              <w:pStyle w:val="a8"/>
              <w:widowControl/>
              <w:numPr>
                <w:ilvl w:val="0"/>
                <w:numId w:val="47"/>
              </w:numPr>
              <w:ind w:firstLineChars="0"/>
              <w:rPr>
                <w:ins w:id="531" w:author="ws吴尚" w:date="2015-03-27T14:23:00Z"/>
                <w:rFonts w:ascii="微软雅黑" w:eastAsia="微软雅黑" w:hAnsi="微软雅黑"/>
                <w:sz w:val="22"/>
                <w:szCs w:val="22"/>
              </w:rPr>
            </w:pPr>
            <w:ins w:id="532" w:author="ws吴尚" w:date="2015-03-27T14:23:00Z">
              <w:r>
                <w:rPr>
                  <w:rFonts w:ascii="微软雅黑" w:eastAsia="微软雅黑" w:hAnsi="微软雅黑" w:hint="eastAsia"/>
                  <w:sz w:val="22"/>
                  <w:szCs w:val="22"/>
                </w:rPr>
                <w:t>房型列表是否存在APP专享房型？</w:t>
              </w:r>
            </w:ins>
          </w:p>
          <w:p w:rsidR="001C1866" w:rsidRDefault="00AE0C90">
            <w:pPr>
              <w:ind w:left="420"/>
              <w:rPr>
                <w:ins w:id="533" w:author="ws吴尚" w:date="2015-03-27T14:23:00Z"/>
                <w:rFonts w:ascii="微软雅黑" w:eastAsia="微软雅黑" w:hAnsi="微软雅黑"/>
              </w:rPr>
              <w:pPrChange w:id="534" w:author="ws吴尚" w:date="2015-03-31T14:26:00Z">
                <w:pPr/>
              </w:pPrChange>
            </w:pPr>
            <w:ins w:id="535" w:author="ws吴尚" w:date="2015-03-31T14:26:00Z">
              <w:r>
                <w:rPr>
                  <w:rFonts w:ascii="微软雅黑" w:eastAsia="微软雅黑" w:hAnsi="微软雅黑" w:hint="eastAsia"/>
                </w:rPr>
                <w:t>按照h5现有的房型逻辑。</w:t>
              </w:r>
            </w:ins>
          </w:p>
          <w:p w:rsidR="001C1866" w:rsidRPr="001C1866" w:rsidRDefault="001C1866" w:rsidP="001C1866">
            <w:pPr>
              <w:rPr>
                <w:ins w:id="536" w:author="ws吴尚" w:date="2015-03-27T14:22:00Z"/>
                <w:rFonts w:ascii="微软雅黑" w:eastAsia="微软雅黑" w:hAnsi="微软雅黑"/>
                <w:rPrChange w:id="537" w:author="ws吴尚" w:date="2015-03-27T14:23:00Z">
                  <w:rPr>
                    <w:ins w:id="538" w:author="ws吴尚" w:date="2015-03-27T14:22:00Z"/>
                  </w:rPr>
                </w:rPrChange>
              </w:rPr>
            </w:pPr>
          </w:p>
        </w:tc>
        <w:tc>
          <w:tcPr>
            <w:tcW w:w="1644" w:type="dxa"/>
          </w:tcPr>
          <w:p w:rsidR="001C1866" w:rsidRDefault="001C1866" w:rsidP="00271D35">
            <w:pPr>
              <w:rPr>
                <w:ins w:id="539" w:author="ws吴尚" w:date="2015-03-27T14:22:00Z"/>
                <w:rFonts w:ascii="微软雅黑" w:eastAsia="微软雅黑" w:hAnsi="微软雅黑" w:cs="Arial"/>
                <w:kern w:val="0"/>
                <w:szCs w:val="21"/>
              </w:rPr>
            </w:pPr>
          </w:p>
        </w:tc>
      </w:tr>
    </w:tbl>
    <w:p w:rsidR="00467690" w:rsidRPr="0069275F" w:rsidRDefault="00467690" w:rsidP="00467690">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检查列表Check List</w:t>
      </w:r>
      <w:bookmarkEnd w:id="483"/>
    </w:p>
    <w:tbl>
      <w:tblPr>
        <w:tblW w:w="9240" w:type="dxa"/>
        <w:tblInd w:w="93" w:type="dxa"/>
        <w:tblLook w:val="04A0" w:firstRow="1" w:lastRow="0" w:firstColumn="1" w:lastColumn="0" w:noHBand="0" w:noVBand="1"/>
      </w:tblPr>
      <w:tblGrid>
        <w:gridCol w:w="6000"/>
        <w:gridCol w:w="800"/>
        <w:gridCol w:w="2440"/>
      </w:tblGrid>
      <w:tr w:rsidR="00467690" w:rsidRPr="00562204" w:rsidTr="00B32FAB">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A. 法律和隐私 Legal &amp; Privacy</w:t>
            </w:r>
          </w:p>
        </w:tc>
        <w:tc>
          <w:tcPr>
            <w:tcW w:w="800" w:type="dxa"/>
            <w:tcBorders>
              <w:top w:val="single" w:sz="4" w:space="0" w:color="auto"/>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single" w:sz="4" w:space="0" w:color="auto"/>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54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是否需要移动，修改，增加或删除本站的法律、条款、规则、政策等相关内容？</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是否需要涉及用户个人信息的收集、处理、存储、获取或者分享给第三方？</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lastRenderedPageBreak/>
              <w:t>3. 是否涉及Ctrip内部数据被第三方获取或收集？</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54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是否涉及任何第三方需要新签、修改合约（诸如供应商，服务提供商或业务合作伙伴）？</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5. 是否需要基于的网络的用户行为追踪（如Cookies 或者浏览行为）？</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B. 专利 Patent</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是否会提供Ctrip相比于其他网站巨大的竞争优势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2. 是否会被竞争者模仿？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Y</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如果竞争者模仿，能否易于发现？</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C. 交互设计和HTML 页面 UED &amp; HTML Page</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是否需要UED 团队制作样例或模型（Demo ， Mockup）?</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Y</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是否会新增或者删除 HTML页面？</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是否会改变Ctrip的 Site Map？</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D. 产品设计 Product  Design</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 前端展示Front-end UI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Y</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是否改变现有的 业务逻辑Business Logic ，增加或改变现有的流程Flow？</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54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是否改变现有的 应用数据Application Data , 如新增表table、字段field、原数据metadata、属性值 Attribute等等</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E54823">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此功能是否需要在API 实现？</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C3198A">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C3198A">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5. 是否需要和第三方联调整合 3rd party integration？</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Y</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E. 酒店业务逻辑 Business Logic</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 查询逻辑 （Query &amp; Search）</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是否改变现有的 预订逻辑 （Booking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是否改变现有的 订单处理逻辑 （Order Processing）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4. 是否改变现有的 供应商管理逻辑 （Supplier  Mgmt）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5. 是否改变现有的 业务管理逻辑（Business Mgmt）</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6. 是否改变现有的 支付结算逻辑（Payment &amp; Billing）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F. 跟踪日志 Tracking &amp; Logging</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 监控、日志逻辑（Monitor  &amp; Logging）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是否需要AB Testing？ 用户如何分群 (Segmentation)</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C3198A">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C3198A">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是否需要新增访问和路径分析报告 PV &amp; Path Analysis Report？</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是否改变现有的用户行为监控代码  WEB JS Tracking？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G. 支付结算 Payment &amp; Billing</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是否改变现有的价格、汇率货币、信用卡、礼品卡、佣金结算的规则？</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是否改变支付方式，发票，账单，等流程？</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H. 运营 Operations</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是否会增加酒店的流量 （Visitors , PV）？</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Y</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C3198A" w:rsidP="00B32FA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社区会带流量过来</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是否会增加或改变数据库、表、列 （Database 、Table、Column）</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是否会增加、改变或删除Cookies？</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是否会改变现有的 邮件、短信、确认单、Voucher、取消单？</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B3142C">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B32FAB">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I. 网站速度 Site Speed</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是否引入Flash、视频、大型图片或第三方的内容到携程页面？</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lastRenderedPageBreak/>
              <w:t>2. 是否增加或修改了会影响页面首屏展示时间的元素？</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是否会增加关键页面的生成时间 （Rendering Time）?</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B32FAB">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是否会提升网站速度（Site Speed）？</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86992" w:rsidRPr="00562204" w:rsidRDefault="00486992" w:rsidP="00B32FAB">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8"/>
                <w:szCs w:val="16"/>
              </w:rPr>
              <w:t>J</w:t>
            </w:r>
            <w:r w:rsidRPr="006076BF">
              <w:rPr>
                <w:rFonts w:ascii="微软雅黑" w:eastAsia="微软雅黑" w:hAnsi="微软雅黑" w:cs="宋体" w:hint="eastAsia"/>
                <w:b/>
                <w:bCs/>
                <w:color w:val="000000"/>
                <w:kern w:val="0"/>
                <w:sz w:val="18"/>
                <w:szCs w:val="16"/>
              </w:rPr>
              <w:t xml:space="preserve">. </w:t>
            </w:r>
            <w:r>
              <w:rPr>
                <w:rFonts w:ascii="微软雅黑" w:eastAsia="微软雅黑" w:hAnsi="微软雅黑" w:cs="宋体" w:hint="eastAsia"/>
                <w:b/>
                <w:bCs/>
                <w:color w:val="000000"/>
                <w:kern w:val="0"/>
                <w:sz w:val="18"/>
                <w:szCs w:val="16"/>
              </w:rPr>
              <w:t>系统容量</w:t>
            </w:r>
            <w:r w:rsidRPr="006076BF">
              <w:rPr>
                <w:rFonts w:ascii="微软雅黑" w:eastAsia="微软雅黑" w:hAnsi="微软雅黑" w:cs="宋体" w:hint="eastAsia"/>
                <w:b/>
                <w:bCs/>
                <w:color w:val="000000"/>
                <w:kern w:val="0"/>
                <w:sz w:val="18"/>
                <w:szCs w:val="16"/>
              </w:rPr>
              <w:t xml:space="preserve"> S</w:t>
            </w:r>
            <w:r>
              <w:rPr>
                <w:rFonts w:ascii="微软雅黑" w:eastAsia="微软雅黑" w:hAnsi="微软雅黑" w:cs="宋体" w:hint="eastAsia"/>
                <w:b/>
                <w:bCs/>
                <w:color w:val="000000"/>
                <w:kern w:val="0"/>
                <w:sz w:val="18"/>
                <w:szCs w:val="16"/>
              </w:rPr>
              <w:t>ystem Capacity</w:t>
            </w:r>
          </w:p>
        </w:tc>
        <w:tc>
          <w:tcPr>
            <w:tcW w:w="80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w:t>
            </w:r>
            <w:r>
              <w:rPr>
                <w:rFonts w:ascii="微软雅黑" w:eastAsia="微软雅黑" w:hAnsi="微软雅黑" w:cs="宋体" w:hint="eastAsia"/>
                <w:color w:val="000000"/>
                <w:kern w:val="0"/>
                <w:sz w:val="16"/>
                <w:szCs w:val="16"/>
              </w:rPr>
              <w:t>影响数据库容量？</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w:t>
            </w:r>
            <w:r>
              <w:rPr>
                <w:rFonts w:ascii="微软雅黑" w:eastAsia="微软雅黑" w:hAnsi="微软雅黑" w:cs="宋体" w:hint="eastAsia"/>
                <w:color w:val="000000"/>
                <w:kern w:val="0"/>
                <w:sz w:val="16"/>
                <w:szCs w:val="16"/>
              </w:rPr>
              <w:t>影响WEB服务器容量？</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w:t>
            </w:r>
            <w:r>
              <w:rPr>
                <w:rFonts w:ascii="微软雅黑" w:eastAsia="微软雅黑" w:hAnsi="微软雅黑" w:cs="宋体" w:hint="eastAsia"/>
                <w:color w:val="000000"/>
                <w:kern w:val="0"/>
                <w:sz w:val="16"/>
                <w:szCs w:val="16"/>
              </w:rPr>
              <w:t>影响Cache容量？</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w:t>
            </w:r>
            <w:r>
              <w:rPr>
                <w:rFonts w:ascii="微软雅黑" w:eastAsia="微软雅黑" w:hAnsi="微软雅黑" w:cs="宋体" w:hint="eastAsia"/>
                <w:color w:val="000000"/>
                <w:kern w:val="0"/>
                <w:sz w:val="16"/>
                <w:szCs w:val="16"/>
              </w:rPr>
              <w:t>影响网络带宽？</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B32FAB">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86992" w:rsidRPr="00562204" w:rsidRDefault="00486992" w:rsidP="00486992">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8"/>
                <w:szCs w:val="16"/>
              </w:rPr>
              <w:t>K</w:t>
            </w:r>
            <w:r w:rsidRPr="006076BF">
              <w:rPr>
                <w:rFonts w:ascii="微软雅黑" w:eastAsia="微软雅黑" w:hAnsi="微软雅黑" w:cs="宋体" w:hint="eastAsia"/>
                <w:b/>
                <w:bCs/>
                <w:color w:val="000000"/>
                <w:kern w:val="0"/>
                <w:sz w:val="18"/>
                <w:szCs w:val="16"/>
              </w:rPr>
              <w:t xml:space="preserve">. </w:t>
            </w:r>
            <w:r>
              <w:rPr>
                <w:rFonts w:ascii="微软雅黑" w:eastAsia="微软雅黑" w:hAnsi="微软雅黑" w:cs="宋体" w:hint="eastAsia"/>
                <w:b/>
                <w:bCs/>
                <w:color w:val="000000"/>
                <w:kern w:val="0"/>
                <w:sz w:val="18"/>
                <w:szCs w:val="16"/>
              </w:rPr>
              <w:t>后台服务 Backend Service （API）</w:t>
            </w:r>
          </w:p>
        </w:tc>
        <w:tc>
          <w:tcPr>
            <w:tcW w:w="80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B32FAB">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86992" w:rsidRPr="00562204" w:rsidTr="00486992">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86992" w:rsidRPr="00562204" w:rsidRDefault="00486992" w:rsidP="00486992">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w:t>
            </w:r>
            <w:r>
              <w:rPr>
                <w:rFonts w:ascii="微软雅黑" w:eastAsia="微软雅黑" w:hAnsi="微软雅黑" w:cs="宋体" w:hint="eastAsia"/>
                <w:color w:val="000000"/>
                <w:kern w:val="0"/>
                <w:sz w:val="16"/>
                <w:szCs w:val="16"/>
              </w:rPr>
              <w:t xml:space="preserve">改变或影响查询服务？ </w:t>
            </w:r>
          </w:p>
        </w:tc>
        <w:tc>
          <w:tcPr>
            <w:tcW w:w="80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486992">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86992" w:rsidRPr="00562204" w:rsidRDefault="00486992" w:rsidP="00486992">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w:t>
            </w:r>
            <w:r>
              <w:rPr>
                <w:rFonts w:ascii="微软雅黑" w:eastAsia="微软雅黑" w:hAnsi="微软雅黑" w:cs="宋体" w:hint="eastAsia"/>
                <w:color w:val="000000"/>
                <w:kern w:val="0"/>
                <w:sz w:val="16"/>
                <w:szCs w:val="16"/>
              </w:rPr>
              <w:t>改变或影响订单生成服务？</w:t>
            </w:r>
          </w:p>
        </w:tc>
        <w:tc>
          <w:tcPr>
            <w:tcW w:w="80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486992">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86992" w:rsidRPr="00562204" w:rsidRDefault="00486992" w:rsidP="00486992">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3. </w:t>
            </w:r>
            <w:r>
              <w:rPr>
                <w:rFonts w:ascii="微软雅黑" w:eastAsia="微软雅黑" w:hAnsi="微软雅黑" w:cs="宋体" w:hint="eastAsia"/>
                <w:color w:val="000000"/>
                <w:kern w:val="0"/>
                <w:sz w:val="16"/>
                <w:szCs w:val="16"/>
              </w:rPr>
              <w:t>是否改变或影响其他后台服务？</w:t>
            </w:r>
          </w:p>
        </w:tc>
        <w:tc>
          <w:tcPr>
            <w:tcW w:w="80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B32FAB">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r w:rsidR="00377742">
              <w:rPr>
                <w:rFonts w:ascii="微软雅黑" w:eastAsia="微软雅黑" w:hAnsi="微软雅黑" w:cs="宋体" w:hint="eastAsia"/>
                <w:color w:val="000000"/>
                <w:kern w:val="0"/>
                <w:sz w:val="16"/>
                <w:szCs w:val="16"/>
              </w:rPr>
              <w:t>N</w:t>
            </w:r>
          </w:p>
        </w:tc>
        <w:tc>
          <w:tcPr>
            <w:tcW w:w="244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B32FAB">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bl>
    <w:p w:rsidR="00B32FAB" w:rsidRPr="00486992" w:rsidRDefault="00B32FAB"/>
    <w:sectPr w:rsidR="00B32FAB" w:rsidRPr="00486992">
      <w:headerReference w:type="default" r:id="rId31"/>
      <w:footerReference w:type="even" r:id="rId32"/>
      <w:footerReference w:type="default" r:id="rId33"/>
      <w:pgSz w:w="11906" w:h="16838"/>
      <w:pgMar w:top="1402" w:right="926" w:bottom="1246"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3E" w:rsidRDefault="00BD2D3E">
      <w:r>
        <w:separator/>
      </w:r>
    </w:p>
  </w:endnote>
  <w:endnote w:type="continuationSeparator" w:id="0">
    <w:p w:rsidR="00BD2D3E" w:rsidRDefault="00BD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87" w:rsidRDefault="00E72F87">
    <w:pPr>
      <w:pStyle w:val="a6"/>
      <w:framePr w:h="0" w:wrap="around" w:vAnchor="text" w:hAnchor="margin" w:xAlign="right" w:y="1"/>
      <w:rPr>
        <w:rStyle w:val="a5"/>
      </w:rPr>
    </w:pPr>
    <w:r>
      <w:fldChar w:fldCharType="begin"/>
    </w:r>
    <w:r>
      <w:rPr>
        <w:rStyle w:val="a5"/>
      </w:rPr>
      <w:instrText xml:space="preserve">PAGE  </w:instrText>
    </w:r>
    <w:r>
      <w:fldChar w:fldCharType="end"/>
    </w:r>
  </w:p>
  <w:p w:rsidR="00E72F87" w:rsidRDefault="00E72F87">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87" w:rsidRDefault="00E72F87">
    <w:pPr>
      <w:pStyle w:val="a6"/>
      <w:ind w:right="360"/>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40C50">
      <w:rPr>
        <w:noProof/>
        <w:kern w:val="0"/>
        <w:szCs w:val="21"/>
      </w:rPr>
      <w:t>17</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40C50">
      <w:rPr>
        <w:noProof/>
        <w:kern w:val="0"/>
        <w:szCs w:val="21"/>
      </w:rPr>
      <w:t>28</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3E" w:rsidRDefault="00BD2D3E">
      <w:r>
        <w:separator/>
      </w:r>
    </w:p>
  </w:footnote>
  <w:footnote w:type="continuationSeparator" w:id="0">
    <w:p w:rsidR="00BD2D3E" w:rsidRDefault="00BD2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87" w:rsidRDefault="00E72F87">
    <w:pPr>
      <w:pStyle w:val="a4"/>
      <w:tabs>
        <w:tab w:val="clear" w:pos="4153"/>
        <w:tab w:val="clear" w:pos="8306"/>
        <w:tab w:val="left" w:pos="5025"/>
        <w:tab w:val="left" w:pos="7980"/>
        <w:tab w:val="left" w:pos="8130"/>
      </w:tabs>
      <w:jc w:val="both"/>
    </w:pPr>
    <w:r>
      <w:rPr>
        <w:rFonts w:ascii="微软雅黑" w:eastAsia="微软雅黑" w:hAnsi="微软雅黑" w:hint="eastAsia"/>
      </w:rPr>
      <w:t>携程旅行网酒店 产品功能说明书</w:t>
    </w:r>
    <w:r>
      <w:rPr>
        <w:rFonts w:ascii="微软雅黑" w:eastAsia="微软雅黑" w:hAnsi="微软雅黑"/>
      </w:rPr>
      <w:t>PRD</w:t>
    </w:r>
    <w:r>
      <w:rPr>
        <w:szCs w:val="21"/>
      </w:rPr>
      <w:tab/>
    </w:r>
    <w:r>
      <w:rPr>
        <w:szCs w:val="21"/>
      </w:rPr>
      <w:tab/>
    </w:r>
    <w:r>
      <w:rPr>
        <w:noProof/>
        <w:szCs w:val="21"/>
      </w:rPr>
      <w:drawing>
        <wp:inline distT="0" distB="0" distL="0" distR="0" wp14:anchorId="7D27CEC9" wp14:editId="7B34F54B">
          <wp:extent cx="1028700" cy="371475"/>
          <wp:effectExtent l="0" t="0" r="0" b="9525"/>
          <wp:docPr id="1" name="图片 2" descr="cid:image001.gif@01CB7690.EE9B3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1.gif@01CB7690.EE9B3B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
    <w:nsid w:val="05CB5CE3"/>
    <w:multiLevelType w:val="hybridMultilevel"/>
    <w:tmpl w:val="A5A40672"/>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63A2F"/>
    <w:multiLevelType w:val="hybridMultilevel"/>
    <w:tmpl w:val="2AEE7718"/>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4E43F0"/>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134CF"/>
    <w:multiLevelType w:val="hybridMultilevel"/>
    <w:tmpl w:val="51406E7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C2E3D7C"/>
    <w:multiLevelType w:val="hybridMultilevel"/>
    <w:tmpl w:val="B7F608EA"/>
    <w:lvl w:ilvl="0" w:tplc="9B92C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8C7406"/>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4F2B15"/>
    <w:multiLevelType w:val="hybridMultilevel"/>
    <w:tmpl w:val="30B6359E"/>
    <w:lvl w:ilvl="0" w:tplc="9328E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FD11A2"/>
    <w:multiLevelType w:val="hybridMultilevel"/>
    <w:tmpl w:val="56D6B61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86B4C13"/>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8F58C7"/>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75786C"/>
    <w:multiLevelType w:val="hybridMultilevel"/>
    <w:tmpl w:val="749ACC4E"/>
    <w:lvl w:ilvl="0" w:tplc="45F89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683156"/>
    <w:multiLevelType w:val="hybridMultilevel"/>
    <w:tmpl w:val="5076457E"/>
    <w:lvl w:ilvl="0" w:tplc="EF0E9C5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7D5690"/>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E83CC7"/>
    <w:multiLevelType w:val="hybridMultilevel"/>
    <w:tmpl w:val="DC009F9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5083C87"/>
    <w:multiLevelType w:val="hybridMultilevel"/>
    <w:tmpl w:val="B2E46D9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5827377"/>
    <w:multiLevelType w:val="hybridMultilevel"/>
    <w:tmpl w:val="749ACC4E"/>
    <w:lvl w:ilvl="0" w:tplc="45F89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7B14F0"/>
    <w:multiLevelType w:val="hybridMultilevel"/>
    <w:tmpl w:val="B7F608EA"/>
    <w:lvl w:ilvl="0" w:tplc="9B92C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274615"/>
    <w:multiLevelType w:val="hybridMultilevel"/>
    <w:tmpl w:val="30B6359E"/>
    <w:lvl w:ilvl="0" w:tplc="9328E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A3440E"/>
    <w:multiLevelType w:val="hybridMultilevel"/>
    <w:tmpl w:val="1AC2EC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444C6782"/>
    <w:multiLevelType w:val="hybridMultilevel"/>
    <w:tmpl w:val="482874DC"/>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6E46CBC"/>
    <w:multiLevelType w:val="hybridMultilevel"/>
    <w:tmpl w:val="5076457E"/>
    <w:lvl w:ilvl="0" w:tplc="EF0E9C5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7A955A8"/>
    <w:multiLevelType w:val="hybridMultilevel"/>
    <w:tmpl w:val="5ED8229E"/>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A031F9"/>
    <w:multiLevelType w:val="hybridMultilevel"/>
    <w:tmpl w:val="B02AC23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9CF5DF2"/>
    <w:multiLevelType w:val="hybridMultilevel"/>
    <w:tmpl w:val="547800BC"/>
    <w:lvl w:ilvl="0" w:tplc="9328E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6C531B"/>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3C7EF3"/>
    <w:multiLevelType w:val="hybridMultilevel"/>
    <w:tmpl w:val="B7F608EA"/>
    <w:lvl w:ilvl="0" w:tplc="9B92C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586B1E"/>
    <w:multiLevelType w:val="hybridMultilevel"/>
    <w:tmpl w:val="482874DC"/>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566730"/>
    <w:multiLevelType w:val="hybridMultilevel"/>
    <w:tmpl w:val="47DE9768"/>
    <w:lvl w:ilvl="0" w:tplc="45F89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855A01"/>
    <w:multiLevelType w:val="hybridMultilevel"/>
    <w:tmpl w:val="B7F608EA"/>
    <w:lvl w:ilvl="0" w:tplc="9B92C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4152F0"/>
    <w:multiLevelType w:val="hybridMultilevel"/>
    <w:tmpl w:val="6A3E656A"/>
    <w:lvl w:ilvl="0" w:tplc="EF0E9C5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EFB7C2F"/>
    <w:multiLevelType w:val="hybridMultilevel"/>
    <w:tmpl w:val="96886B46"/>
    <w:lvl w:ilvl="0" w:tplc="06B4A7D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F5A3A1C"/>
    <w:multiLevelType w:val="hybridMultilevel"/>
    <w:tmpl w:val="30B6359E"/>
    <w:lvl w:ilvl="0" w:tplc="9328E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6F0575"/>
    <w:multiLevelType w:val="hybridMultilevel"/>
    <w:tmpl w:val="1A324228"/>
    <w:lvl w:ilvl="0" w:tplc="9642E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6D4685"/>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5A61D2"/>
    <w:multiLevelType w:val="hybridMultilevel"/>
    <w:tmpl w:val="477CD4BA"/>
    <w:lvl w:ilvl="0" w:tplc="9328E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046D77"/>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C27B1E"/>
    <w:multiLevelType w:val="hybridMultilevel"/>
    <w:tmpl w:val="C7A472FC"/>
    <w:lvl w:ilvl="0" w:tplc="52DAE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FE31BE6"/>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0C33855"/>
    <w:multiLevelType w:val="hybridMultilevel"/>
    <w:tmpl w:val="A0D8F11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3C77901"/>
    <w:multiLevelType w:val="hybridMultilevel"/>
    <w:tmpl w:val="749ACC4E"/>
    <w:lvl w:ilvl="0" w:tplc="45F89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9093207"/>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9C13861"/>
    <w:multiLevelType w:val="hybridMultilevel"/>
    <w:tmpl w:val="BFDAC92A"/>
    <w:lvl w:ilvl="0" w:tplc="3518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9C71B42"/>
    <w:multiLevelType w:val="hybridMultilevel"/>
    <w:tmpl w:val="749ACC4E"/>
    <w:lvl w:ilvl="0" w:tplc="45F89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344882"/>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950A35"/>
    <w:multiLevelType w:val="hybridMultilevel"/>
    <w:tmpl w:val="2AEE7718"/>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0830E5"/>
    <w:multiLevelType w:val="hybridMultilevel"/>
    <w:tmpl w:val="479A5DFA"/>
    <w:lvl w:ilvl="0" w:tplc="2ED85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5"/>
  </w:num>
  <w:num w:numId="4">
    <w:abstractNumId w:val="15"/>
  </w:num>
  <w:num w:numId="5">
    <w:abstractNumId w:val="2"/>
  </w:num>
  <w:num w:numId="6">
    <w:abstractNumId w:val="10"/>
  </w:num>
  <w:num w:numId="7">
    <w:abstractNumId w:val="25"/>
  </w:num>
  <w:num w:numId="8">
    <w:abstractNumId w:val="41"/>
  </w:num>
  <w:num w:numId="9">
    <w:abstractNumId w:val="46"/>
  </w:num>
  <w:num w:numId="10">
    <w:abstractNumId w:val="44"/>
  </w:num>
  <w:num w:numId="11">
    <w:abstractNumId w:val="38"/>
  </w:num>
  <w:num w:numId="12">
    <w:abstractNumId w:val="6"/>
  </w:num>
  <w:num w:numId="13">
    <w:abstractNumId w:val="3"/>
  </w:num>
  <w:num w:numId="14">
    <w:abstractNumId w:val="34"/>
  </w:num>
  <w:num w:numId="15">
    <w:abstractNumId w:val="9"/>
  </w:num>
  <w:num w:numId="16">
    <w:abstractNumId w:val="36"/>
  </w:num>
  <w:num w:numId="17">
    <w:abstractNumId w:val="13"/>
  </w:num>
  <w:num w:numId="18">
    <w:abstractNumId w:val="22"/>
  </w:num>
  <w:num w:numId="19">
    <w:abstractNumId w:val="20"/>
  </w:num>
  <w:num w:numId="20">
    <w:abstractNumId w:val="7"/>
  </w:num>
  <w:num w:numId="21">
    <w:abstractNumId w:val="35"/>
  </w:num>
  <w:num w:numId="22">
    <w:abstractNumId w:val="24"/>
  </w:num>
  <w:num w:numId="23">
    <w:abstractNumId w:val="18"/>
  </w:num>
  <w:num w:numId="24">
    <w:abstractNumId w:val="27"/>
  </w:num>
  <w:num w:numId="25">
    <w:abstractNumId w:val="5"/>
  </w:num>
  <w:num w:numId="26">
    <w:abstractNumId w:val="17"/>
  </w:num>
  <w:num w:numId="27">
    <w:abstractNumId w:val="29"/>
  </w:num>
  <w:num w:numId="28">
    <w:abstractNumId w:val="26"/>
  </w:num>
  <w:num w:numId="29">
    <w:abstractNumId w:val="37"/>
  </w:num>
  <w:num w:numId="30">
    <w:abstractNumId w:val="40"/>
  </w:num>
  <w:num w:numId="31">
    <w:abstractNumId w:val="33"/>
  </w:num>
  <w:num w:numId="32">
    <w:abstractNumId w:val="14"/>
  </w:num>
  <w:num w:numId="33">
    <w:abstractNumId w:val="8"/>
  </w:num>
  <w:num w:numId="34">
    <w:abstractNumId w:val="39"/>
  </w:num>
  <w:num w:numId="35">
    <w:abstractNumId w:val="42"/>
  </w:num>
  <w:num w:numId="36">
    <w:abstractNumId w:val="32"/>
  </w:num>
  <w:num w:numId="37">
    <w:abstractNumId w:val="16"/>
  </w:num>
  <w:num w:numId="38">
    <w:abstractNumId w:val="4"/>
  </w:num>
  <w:num w:numId="39">
    <w:abstractNumId w:val="23"/>
  </w:num>
  <w:num w:numId="40">
    <w:abstractNumId w:val="28"/>
  </w:num>
  <w:num w:numId="41">
    <w:abstractNumId w:val="31"/>
  </w:num>
  <w:num w:numId="42">
    <w:abstractNumId w:val="11"/>
  </w:num>
  <w:num w:numId="43">
    <w:abstractNumId w:val="43"/>
  </w:num>
  <w:num w:numId="44">
    <w:abstractNumId w:val="30"/>
  </w:num>
  <w:num w:numId="45">
    <w:abstractNumId w:val="21"/>
  </w:num>
  <w:num w:numId="46">
    <w:abstractNumId w:val="12"/>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90"/>
    <w:rsid w:val="000100F0"/>
    <w:rsid w:val="00016151"/>
    <w:rsid w:val="00016905"/>
    <w:rsid w:val="0003415F"/>
    <w:rsid w:val="00037A61"/>
    <w:rsid w:val="00037B92"/>
    <w:rsid w:val="00042414"/>
    <w:rsid w:val="0004604C"/>
    <w:rsid w:val="000601BE"/>
    <w:rsid w:val="000639F3"/>
    <w:rsid w:val="00071E51"/>
    <w:rsid w:val="00073A73"/>
    <w:rsid w:val="00073F41"/>
    <w:rsid w:val="000775DD"/>
    <w:rsid w:val="00077901"/>
    <w:rsid w:val="00077D17"/>
    <w:rsid w:val="0008000C"/>
    <w:rsid w:val="0008153B"/>
    <w:rsid w:val="0008198C"/>
    <w:rsid w:val="000826C1"/>
    <w:rsid w:val="00083214"/>
    <w:rsid w:val="00083353"/>
    <w:rsid w:val="0009209A"/>
    <w:rsid w:val="000928C3"/>
    <w:rsid w:val="00094B19"/>
    <w:rsid w:val="00095A65"/>
    <w:rsid w:val="00095DBF"/>
    <w:rsid w:val="00095DCE"/>
    <w:rsid w:val="00096B5C"/>
    <w:rsid w:val="000B658C"/>
    <w:rsid w:val="000B685B"/>
    <w:rsid w:val="000C16FB"/>
    <w:rsid w:val="000C31B1"/>
    <w:rsid w:val="000C36F8"/>
    <w:rsid w:val="000C6DE3"/>
    <w:rsid w:val="000D4D74"/>
    <w:rsid w:val="000D531D"/>
    <w:rsid w:val="000E425A"/>
    <w:rsid w:val="000E5763"/>
    <w:rsid w:val="000E5783"/>
    <w:rsid w:val="000F001D"/>
    <w:rsid w:val="000F0307"/>
    <w:rsid w:val="000F3705"/>
    <w:rsid w:val="001016E0"/>
    <w:rsid w:val="00107491"/>
    <w:rsid w:val="00113DD5"/>
    <w:rsid w:val="0011682E"/>
    <w:rsid w:val="00125F5B"/>
    <w:rsid w:val="00130617"/>
    <w:rsid w:val="001313C9"/>
    <w:rsid w:val="0013329F"/>
    <w:rsid w:val="00134FB5"/>
    <w:rsid w:val="00135A8D"/>
    <w:rsid w:val="0014259D"/>
    <w:rsid w:val="001446BC"/>
    <w:rsid w:val="00151676"/>
    <w:rsid w:val="0015225D"/>
    <w:rsid w:val="00152A98"/>
    <w:rsid w:val="001535B6"/>
    <w:rsid w:val="00155917"/>
    <w:rsid w:val="00161245"/>
    <w:rsid w:val="0016369B"/>
    <w:rsid w:val="00175944"/>
    <w:rsid w:val="00176199"/>
    <w:rsid w:val="00181EC5"/>
    <w:rsid w:val="00197D9C"/>
    <w:rsid w:val="00197E26"/>
    <w:rsid w:val="001A095B"/>
    <w:rsid w:val="001A2D5A"/>
    <w:rsid w:val="001A2EDB"/>
    <w:rsid w:val="001A430E"/>
    <w:rsid w:val="001B0134"/>
    <w:rsid w:val="001B3EAE"/>
    <w:rsid w:val="001B46B1"/>
    <w:rsid w:val="001B65DA"/>
    <w:rsid w:val="001B699D"/>
    <w:rsid w:val="001C1866"/>
    <w:rsid w:val="001C3E5C"/>
    <w:rsid w:val="001C6FF8"/>
    <w:rsid w:val="001D004F"/>
    <w:rsid w:val="001D14AC"/>
    <w:rsid w:val="001D4629"/>
    <w:rsid w:val="001D57DF"/>
    <w:rsid w:val="001E3FD2"/>
    <w:rsid w:val="001E5F5A"/>
    <w:rsid w:val="001E7728"/>
    <w:rsid w:val="001E7D5F"/>
    <w:rsid w:val="001F03C4"/>
    <w:rsid w:val="001F166F"/>
    <w:rsid w:val="001F2D57"/>
    <w:rsid w:val="00203073"/>
    <w:rsid w:val="00206F13"/>
    <w:rsid w:val="00211973"/>
    <w:rsid w:val="00217D97"/>
    <w:rsid w:val="002204DC"/>
    <w:rsid w:val="00221BF5"/>
    <w:rsid w:val="0022450F"/>
    <w:rsid w:val="002253E2"/>
    <w:rsid w:val="00232A75"/>
    <w:rsid w:val="00234E8A"/>
    <w:rsid w:val="00240C50"/>
    <w:rsid w:val="002425FE"/>
    <w:rsid w:val="00244BF9"/>
    <w:rsid w:val="00257B45"/>
    <w:rsid w:val="00271D35"/>
    <w:rsid w:val="002803EE"/>
    <w:rsid w:val="00290DE4"/>
    <w:rsid w:val="0029192D"/>
    <w:rsid w:val="00291944"/>
    <w:rsid w:val="002A00AB"/>
    <w:rsid w:val="002A4C6A"/>
    <w:rsid w:val="002A6030"/>
    <w:rsid w:val="002B54A0"/>
    <w:rsid w:val="002C25E3"/>
    <w:rsid w:val="002D2850"/>
    <w:rsid w:val="002D6875"/>
    <w:rsid w:val="002E1C86"/>
    <w:rsid w:val="002E479B"/>
    <w:rsid w:val="002E7474"/>
    <w:rsid w:val="00303F7B"/>
    <w:rsid w:val="00311766"/>
    <w:rsid w:val="00312A56"/>
    <w:rsid w:val="00321994"/>
    <w:rsid w:val="00322592"/>
    <w:rsid w:val="003225B2"/>
    <w:rsid w:val="00327316"/>
    <w:rsid w:val="00333E9D"/>
    <w:rsid w:val="00335C4A"/>
    <w:rsid w:val="00344525"/>
    <w:rsid w:val="003500C2"/>
    <w:rsid w:val="003507AB"/>
    <w:rsid w:val="0037006A"/>
    <w:rsid w:val="00371228"/>
    <w:rsid w:val="00372CE2"/>
    <w:rsid w:val="00377275"/>
    <w:rsid w:val="00377742"/>
    <w:rsid w:val="00381B71"/>
    <w:rsid w:val="003860D5"/>
    <w:rsid w:val="0039270F"/>
    <w:rsid w:val="003947F9"/>
    <w:rsid w:val="0039745F"/>
    <w:rsid w:val="003A5B49"/>
    <w:rsid w:val="003B0DA7"/>
    <w:rsid w:val="003B0F1A"/>
    <w:rsid w:val="003B3BA8"/>
    <w:rsid w:val="003D1864"/>
    <w:rsid w:val="003D44F4"/>
    <w:rsid w:val="003D7328"/>
    <w:rsid w:val="003E00A0"/>
    <w:rsid w:val="003E0CAB"/>
    <w:rsid w:val="003E6ADA"/>
    <w:rsid w:val="003E7EAB"/>
    <w:rsid w:val="003F1B81"/>
    <w:rsid w:val="003F2E94"/>
    <w:rsid w:val="003F7919"/>
    <w:rsid w:val="00400E80"/>
    <w:rsid w:val="00406419"/>
    <w:rsid w:val="00406BC9"/>
    <w:rsid w:val="00407B61"/>
    <w:rsid w:val="00411CEA"/>
    <w:rsid w:val="00415855"/>
    <w:rsid w:val="0042087E"/>
    <w:rsid w:val="00425412"/>
    <w:rsid w:val="00430FB7"/>
    <w:rsid w:val="004356F0"/>
    <w:rsid w:val="00436340"/>
    <w:rsid w:val="00441006"/>
    <w:rsid w:val="0044278E"/>
    <w:rsid w:val="00444D67"/>
    <w:rsid w:val="0044543D"/>
    <w:rsid w:val="0044787F"/>
    <w:rsid w:val="004531B9"/>
    <w:rsid w:val="004607E4"/>
    <w:rsid w:val="00462249"/>
    <w:rsid w:val="00466273"/>
    <w:rsid w:val="00467690"/>
    <w:rsid w:val="004724DD"/>
    <w:rsid w:val="004736BB"/>
    <w:rsid w:val="00480FFA"/>
    <w:rsid w:val="00482EED"/>
    <w:rsid w:val="00483F7B"/>
    <w:rsid w:val="00486992"/>
    <w:rsid w:val="00487C63"/>
    <w:rsid w:val="00494324"/>
    <w:rsid w:val="00495B5A"/>
    <w:rsid w:val="004A1842"/>
    <w:rsid w:val="004B1EB6"/>
    <w:rsid w:val="004B63F0"/>
    <w:rsid w:val="004C02E4"/>
    <w:rsid w:val="004C68D7"/>
    <w:rsid w:val="004D056B"/>
    <w:rsid w:val="004D16C0"/>
    <w:rsid w:val="004D3983"/>
    <w:rsid w:val="004D4B64"/>
    <w:rsid w:val="004E2CB8"/>
    <w:rsid w:val="004E6AD8"/>
    <w:rsid w:val="004F3CE7"/>
    <w:rsid w:val="004F5DD8"/>
    <w:rsid w:val="004F7F34"/>
    <w:rsid w:val="0050112D"/>
    <w:rsid w:val="00506ADB"/>
    <w:rsid w:val="00513F6E"/>
    <w:rsid w:val="00522CF9"/>
    <w:rsid w:val="00531F14"/>
    <w:rsid w:val="005333D5"/>
    <w:rsid w:val="005346EF"/>
    <w:rsid w:val="00535B7A"/>
    <w:rsid w:val="00545745"/>
    <w:rsid w:val="00553ED1"/>
    <w:rsid w:val="00570EDB"/>
    <w:rsid w:val="005717FD"/>
    <w:rsid w:val="00572428"/>
    <w:rsid w:val="00572CA8"/>
    <w:rsid w:val="0057773B"/>
    <w:rsid w:val="0058270D"/>
    <w:rsid w:val="00582A39"/>
    <w:rsid w:val="005869E5"/>
    <w:rsid w:val="00587C0B"/>
    <w:rsid w:val="005903F4"/>
    <w:rsid w:val="00590C8F"/>
    <w:rsid w:val="005933AB"/>
    <w:rsid w:val="005A00B1"/>
    <w:rsid w:val="005A0F0D"/>
    <w:rsid w:val="005A5049"/>
    <w:rsid w:val="005A5051"/>
    <w:rsid w:val="005A7100"/>
    <w:rsid w:val="005B09BE"/>
    <w:rsid w:val="005B3A7A"/>
    <w:rsid w:val="005B6B28"/>
    <w:rsid w:val="005C1B2D"/>
    <w:rsid w:val="005C234D"/>
    <w:rsid w:val="005C4C1F"/>
    <w:rsid w:val="005D3A43"/>
    <w:rsid w:val="005D5D52"/>
    <w:rsid w:val="005E1778"/>
    <w:rsid w:val="005E19EA"/>
    <w:rsid w:val="006076BF"/>
    <w:rsid w:val="00611011"/>
    <w:rsid w:val="0061487F"/>
    <w:rsid w:val="00615231"/>
    <w:rsid w:val="00615677"/>
    <w:rsid w:val="00626AB9"/>
    <w:rsid w:val="00633E94"/>
    <w:rsid w:val="006405D1"/>
    <w:rsid w:val="00642642"/>
    <w:rsid w:val="00643FDE"/>
    <w:rsid w:val="00646054"/>
    <w:rsid w:val="006462A4"/>
    <w:rsid w:val="006509C0"/>
    <w:rsid w:val="00651165"/>
    <w:rsid w:val="00651CB9"/>
    <w:rsid w:val="00652479"/>
    <w:rsid w:val="006527F7"/>
    <w:rsid w:val="00652D1F"/>
    <w:rsid w:val="006552CD"/>
    <w:rsid w:val="00660014"/>
    <w:rsid w:val="00666C36"/>
    <w:rsid w:val="00683A1F"/>
    <w:rsid w:val="006960F6"/>
    <w:rsid w:val="006A3EAE"/>
    <w:rsid w:val="006A6D66"/>
    <w:rsid w:val="006B0B01"/>
    <w:rsid w:val="006B1031"/>
    <w:rsid w:val="006B1F10"/>
    <w:rsid w:val="006B62B2"/>
    <w:rsid w:val="006C54AB"/>
    <w:rsid w:val="006C55F5"/>
    <w:rsid w:val="006C69F3"/>
    <w:rsid w:val="006C6A57"/>
    <w:rsid w:val="006D1B38"/>
    <w:rsid w:val="006D3119"/>
    <w:rsid w:val="006D3483"/>
    <w:rsid w:val="006D3BAD"/>
    <w:rsid w:val="006D40AF"/>
    <w:rsid w:val="006D7F5A"/>
    <w:rsid w:val="006E2BD0"/>
    <w:rsid w:val="006E660E"/>
    <w:rsid w:val="006F159C"/>
    <w:rsid w:val="006F197B"/>
    <w:rsid w:val="006F3F97"/>
    <w:rsid w:val="006F417D"/>
    <w:rsid w:val="006F4F1E"/>
    <w:rsid w:val="006F6526"/>
    <w:rsid w:val="00702F70"/>
    <w:rsid w:val="007040BA"/>
    <w:rsid w:val="007048F3"/>
    <w:rsid w:val="00714F1B"/>
    <w:rsid w:val="0071555C"/>
    <w:rsid w:val="00717D35"/>
    <w:rsid w:val="00724C78"/>
    <w:rsid w:val="007257C1"/>
    <w:rsid w:val="00726E78"/>
    <w:rsid w:val="0073441A"/>
    <w:rsid w:val="00741DAC"/>
    <w:rsid w:val="00742A63"/>
    <w:rsid w:val="00743278"/>
    <w:rsid w:val="00744152"/>
    <w:rsid w:val="00745919"/>
    <w:rsid w:val="00745D6A"/>
    <w:rsid w:val="00750344"/>
    <w:rsid w:val="00750D2C"/>
    <w:rsid w:val="007527C6"/>
    <w:rsid w:val="0075350E"/>
    <w:rsid w:val="007539C9"/>
    <w:rsid w:val="00754381"/>
    <w:rsid w:val="00757FCB"/>
    <w:rsid w:val="007660FE"/>
    <w:rsid w:val="00766D7A"/>
    <w:rsid w:val="0076713B"/>
    <w:rsid w:val="00772E48"/>
    <w:rsid w:val="007736F7"/>
    <w:rsid w:val="00780DD6"/>
    <w:rsid w:val="00781DBB"/>
    <w:rsid w:val="00784F73"/>
    <w:rsid w:val="00794B65"/>
    <w:rsid w:val="00796905"/>
    <w:rsid w:val="007A6834"/>
    <w:rsid w:val="007A71FE"/>
    <w:rsid w:val="007B7BE1"/>
    <w:rsid w:val="007C24E8"/>
    <w:rsid w:val="007C7AF2"/>
    <w:rsid w:val="007D3B55"/>
    <w:rsid w:val="007E467B"/>
    <w:rsid w:val="007E53B6"/>
    <w:rsid w:val="007F1A8A"/>
    <w:rsid w:val="007F1B7F"/>
    <w:rsid w:val="007F3BBD"/>
    <w:rsid w:val="007F4E3A"/>
    <w:rsid w:val="008008B2"/>
    <w:rsid w:val="008017FD"/>
    <w:rsid w:val="00801BD8"/>
    <w:rsid w:val="0080357D"/>
    <w:rsid w:val="00803F61"/>
    <w:rsid w:val="0080425C"/>
    <w:rsid w:val="00804DD4"/>
    <w:rsid w:val="0081098D"/>
    <w:rsid w:val="00814D88"/>
    <w:rsid w:val="00815E6B"/>
    <w:rsid w:val="008211E2"/>
    <w:rsid w:val="008265D6"/>
    <w:rsid w:val="00840467"/>
    <w:rsid w:val="00840AE7"/>
    <w:rsid w:val="00847E2E"/>
    <w:rsid w:val="00851FF7"/>
    <w:rsid w:val="008536EE"/>
    <w:rsid w:val="008574B0"/>
    <w:rsid w:val="00860203"/>
    <w:rsid w:val="00861BD7"/>
    <w:rsid w:val="00863FAE"/>
    <w:rsid w:val="008672F9"/>
    <w:rsid w:val="008758F0"/>
    <w:rsid w:val="00877A85"/>
    <w:rsid w:val="008802F3"/>
    <w:rsid w:val="008823F6"/>
    <w:rsid w:val="008834D3"/>
    <w:rsid w:val="00896546"/>
    <w:rsid w:val="008A70C9"/>
    <w:rsid w:val="008A7212"/>
    <w:rsid w:val="008A79AB"/>
    <w:rsid w:val="008B3C57"/>
    <w:rsid w:val="008B57DB"/>
    <w:rsid w:val="008C3651"/>
    <w:rsid w:val="008C476E"/>
    <w:rsid w:val="008D15B2"/>
    <w:rsid w:val="008D1819"/>
    <w:rsid w:val="008D58AE"/>
    <w:rsid w:val="008E35A9"/>
    <w:rsid w:val="008E5DF5"/>
    <w:rsid w:val="008E73A8"/>
    <w:rsid w:val="008F6FB5"/>
    <w:rsid w:val="0090093F"/>
    <w:rsid w:val="00907B5B"/>
    <w:rsid w:val="00912647"/>
    <w:rsid w:val="00913802"/>
    <w:rsid w:val="00913D3A"/>
    <w:rsid w:val="00925D42"/>
    <w:rsid w:val="009319B7"/>
    <w:rsid w:val="00936DE6"/>
    <w:rsid w:val="009521D8"/>
    <w:rsid w:val="00953F8D"/>
    <w:rsid w:val="00973AFC"/>
    <w:rsid w:val="009753D6"/>
    <w:rsid w:val="009824A3"/>
    <w:rsid w:val="0099134E"/>
    <w:rsid w:val="009947FF"/>
    <w:rsid w:val="00996553"/>
    <w:rsid w:val="009A0E25"/>
    <w:rsid w:val="009A2CF8"/>
    <w:rsid w:val="009B0373"/>
    <w:rsid w:val="009C3387"/>
    <w:rsid w:val="009C6703"/>
    <w:rsid w:val="009D33C6"/>
    <w:rsid w:val="009D7FB7"/>
    <w:rsid w:val="009E2212"/>
    <w:rsid w:val="009F0EF8"/>
    <w:rsid w:val="009F2A79"/>
    <w:rsid w:val="009F4F34"/>
    <w:rsid w:val="009F5977"/>
    <w:rsid w:val="00A00B3C"/>
    <w:rsid w:val="00A02A2A"/>
    <w:rsid w:val="00A04357"/>
    <w:rsid w:val="00A05267"/>
    <w:rsid w:val="00A10942"/>
    <w:rsid w:val="00A13824"/>
    <w:rsid w:val="00A2025F"/>
    <w:rsid w:val="00A21D6D"/>
    <w:rsid w:val="00A2346D"/>
    <w:rsid w:val="00A25301"/>
    <w:rsid w:val="00A25EB4"/>
    <w:rsid w:val="00A313A7"/>
    <w:rsid w:val="00A31474"/>
    <w:rsid w:val="00A32B1A"/>
    <w:rsid w:val="00A36DB9"/>
    <w:rsid w:val="00A3702E"/>
    <w:rsid w:val="00A46CA3"/>
    <w:rsid w:val="00A47012"/>
    <w:rsid w:val="00A47DE8"/>
    <w:rsid w:val="00A5442A"/>
    <w:rsid w:val="00A55550"/>
    <w:rsid w:val="00A65CA7"/>
    <w:rsid w:val="00A837CC"/>
    <w:rsid w:val="00A84379"/>
    <w:rsid w:val="00A857AE"/>
    <w:rsid w:val="00A87B42"/>
    <w:rsid w:val="00A9069F"/>
    <w:rsid w:val="00A96761"/>
    <w:rsid w:val="00AA413F"/>
    <w:rsid w:val="00AA4BAC"/>
    <w:rsid w:val="00AA6C1E"/>
    <w:rsid w:val="00AA7B61"/>
    <w:rsid w:val="00AB2679"/>
    <w:rsid w:val="00AB7C23"/>
    <w:rsid w:val="00AC7EB5"/>
    <w:rsid w:val="00AD0F9B"/>
    <w:rsid w:val="00AD721C"/>
    <w:rsid w:val="00AE0C90"/>
    <w:rsid w:val="00AE10C0"/>
    <w:rsid w:val="00AE23BE"/>
    <w:rsid w:val="00AE2B28"/>
    <w:rsid w:val="00AE527C"/>
    <w:rsid w:val="00AF7963"/>
    <w:rsid w:val="00B00AF6"/>
    <w:rsid w:val="00B00BF7"/>
    <w:rsid w:val="00B04BDE"/>
    <w:rsid w:val="00B10657"/>
    <w:rsid w:val="00B15D4D"/>
    <w:rsid w:val="00B17E85"/>
    <w:rsid w:val="00B20C94"/>
    <w:rsid w:val="00B30DC3"/>
    <w:rsid w:val="00B3142C"/>
    <w:rsid w:val="00B314FB"/>
    <w:rsid w:val="00B32FAB"/>
    <w:rsid w:val="00B33514"/>
    <w:rsid w:val="00B41A39"/>
    <w:rsid w:val="00B513C3"/>
    <w:rsid w:val="00B56B38"/>
    <w:rsid w:val="00B636D6"/>
    <w:rsid w:val="00B66B82"/>
    <w:rsid w:val="00B75505"/>
    <w:rsid w:val="00B76BCE"/>
    <w:rsid w:val="00B77B69"/>
    <w:rsid w:val="00B811BC"/>
    <w:rsid w:val="00B81710"/>
    <w:rsid w:val="00B861B4"/>
    <w:rsid w:val="00B93671"/>
    <w:rsid w:val="00B97F7C"/>
    <w:rsid w:val="00BA2A39"/>
    <w:rsid w:val="00BA3FB0"/>
    <w:rsid w:val="00BA670A"/>
    <w:rsid w:val="00BB4DB3"/>
    <w:rsid w:val="00BC2A30"/>
    <w:rsid w:val="00BC2DE0"/>
    <w:rsid w:val="00BC2F29"/>
    <w:rsid w:val="00BC411E"/>
    <w:rsid w:val="00BC4E06"/>
    <w:rsid w:val="00BC54EF"/>
    <w:rsid w:val="00BD2D3E"/>
    <w:rsid w:val="00BD30B2"/>
    <w:rsid w:val="00BD3CAB"/>
    <w:rsid w:val="00BD3E8D"/>
    <w:rsid w:val="00BD5531"/>
    <w:rsid w:val="00BD756D"/>
    <w:rsid w:val="00BE08B2"/>
    <w:rsid w:val="00BE4E49"/>
    <w:rsid w:val="00BE6DB8"/>
    <w:rsid w:val="00BF60D0"/>
    <w:rsid w:val="00C07E51"/>
    <w:rsid w:val="00C10966"/>
    <w:rsid w:val="00C12C4A"/>
    <w:rsid w:val="00C133C9"/>
    <w:rsid w:val="00C141DD"/>
    <w:rsid w:val="00C14351"/>
    <w:rsid w:val="00C15FFF"/>
    <w:rsid w:val="00C17EDD"/>
    <w:rsid w:val="00C20F57"/>
    <w:rsid w:val="00C24D39"/>
    <w:rsid w:val="00C25B4D"/>
    <w:rsid w:val="00C3198A"/>
    <w:rsid w:val="00C3535F"/>
    <w:rsid w:val="00C35FFB"/>
    <w:rsid w:val="00C36544"/>
    <w:rsid w:val="00C366CE"/>
    <w:rsid w:val="00C43120"/>
    <w:rsid w:val="00C4538E"/>
    <w:rsid w:val="00C46079"/>
    <w:rsid w:val="00C46820"/>
    <w:rsid w:val="00C51776"/>
    <w:rsid w:val="00C52C35"/>
    <w:rsid w:val="00C53100"/>
    <w:rsid w:val="00C544FC"/>
    <w:rsid w:val="00C55064"/>
    <w:rsid w:val="00C5759C"/>
    <w:rsid w:val="00C60DAA"/>
    <w:rsid w:val="00C624C3"/>
    <w:rsid w:val="00C64834"/>
    <w:rsid w:val="00C6671E"/>
    <w:rsid w:val="00C672B5"/>
    <w:rsid w:val="00C71E1F"/>
    <w:rsid w:val="00C754F3"/>
    <w:rsid w:val="00C75798"/>
    <w:rsid w:val="00C76E7D"/>
    <w:rsid w:val="00C76FF6"/>
    <w:rsid w:val="00C91EF2"/>
    <w:rsid w:val="00C92134"/>
    <w:rsid w:val="00C943E1"/>
    <w:rsid w:val="00C94477"/>
    <w:rsid w:val="00C9635B"/>
    <w:rsid w:val="00CA4184"/>
    <w:rsid w:val="00CA62B4"/>
    <w:rsid w:val="00CA78E3"/>
    <w:rsid w:val="00CB34BA"/>
    <w:rsid w:val="00CB478E"/>
    <w:rsid w:val="00CB649D"/>
    <w:rsid w:val="00CB7529"/>
    <w:rsid w:val="00CC1170"/>
    <w:rsid w:val="00CC4826"/>
    <w:rsid w:val="00CD44F9"/>
    <w:rsid w:val="00CD54F1"/>
    <w:rsid w:val="00CD7AF7"/>
    <w:rsid w:val="00CE4610"/>
    <w:rsid w:val="00CF1188"/>
    <w:rsid w:val="00D0111F"/>
    <w:rsid w:val="00D01B56"/>
    <w:rsid w:val="00D02D30"/>
    <w:rsid w:val="00D03E15"/>
    <w:rsid w:val="00D04AF3"/>
    <w:rsid w:val="00D10442"/>
    <w:rsid w:val="00D105D9"/>
    <w:rsid w:val="00D141CE"/>
    <w:rsid w:val="00D21506"/>
    <w:rsid w:val="00D2267F"/>
    <w:rsid w:val="00D25BD3"/>
    <w:rsid w:val="00D339A2"/>
    <w:rsid w:val="00D41403"/>
    <w:rsid w:val="00D43233"/>
    <w:rsid w:val="00D44D9F"/>
    <w:rsid w:val="00D44E0F"/>
    <w:rsid w:val="00D4755D"/>
    <w:rsid w:val="00D5085A"/>
    <w:rsid w:val="00D50C45"/>
    <w:rsid w:val="00D510C0"/>
    <w:rsid w:val="00D53122"/>
    <w:rsid w:val="00D55DE9"/>
    <w:rsid w:val="00D60F0C"/>
    <w:rsid w:val="00D63322"/>
    <w:rsid w:val="00D64A3F"/>
    <w:rsid w:val="00D72927"/>
    <w:rsid w:val="00D869C5"/>
    <w:rsid w:val="00D87F25"/>
    <w:rsid w:val="00D905A5"/>
    <w:rsid w:val="00DA3752"/>
    <w:rsid w:val="00DA3CAA"/>
    <w:rsid w:val="00DA622C"/>
    <w:rsid w:val="00DB22F7"/>
    <w:rsid w:val="00DB373F"/>
    <w:rsid w:val="00DB5DB2"/>
    <w:rsid w:val="00DB64FD"/>
    <w:rsid w:val="00DB7F00"/>
    <w:rsid w:val="00DC77BD"/>
    <w:rsid w:val="00DC7BF4"/>
    <w:rsid w:val="00DD2160"/>
    <w:rsid w:val="00DD56E8"/>
    <w:rsid w:val="00DD6C03"/>
    <w:rsid w:val="00DE78D4"/>
    <w:rsid w:val="00DF0944"/>
    <w:rsid w:val="00DF1B68"/>
    <w:rsid w:val="00E05065"/>
    <w:rsid w:val="00E06C6E"/>
    <w:rsid w:val="00E076DF"/>
    <w:rsid w:val="00E12282"/>
    <w:rsid w:val="00E12B3E"/>
    <w:rsid w:val="00E166D2"/>
    <w:rsid w:val="00E178D4"/>
    <w:rsid w:val="00E17BDD"/>
    <w:rsid w:val="00E32C00"/>
    <w:rsid w:val="00E33A7B"/>
    <w:rsid w:val="00E361AD"/>
    <w:rsid w:val="00E4346B"/>
    <w:rsid w:val="00E45D8E"/>
    <w:rsid w:val="00E50155"/>
    <w:rsid w:val="00E544EB"/>
    <w:rsid w:val="00E54823"/>
    <w:rsid w:val="00E54EF4"/>
    <w:rsid w:val="00E55E8A"/>
    <w:rsid w:val="00E66493"/>
    <w:rsid w:val="00E71421"/>
    <w:rsid w:val="00E71957"/>
    <w:rsid w:val="00E72F87"/>
    <w:rsid w:val="00E740ED"/>
    <w:rsid w:val="00E86905"/>
    <w:rsid w:val="00E901BF"/>
    <w:rsid w:val="00E928B2"/>
    <w:rsid w:val="00E96D4A"/>
    <w:rsid w:val="00EA1F5A"/>
    <w:rsid w:val="00EA5871"/>
    <w:rsid w:val="00EA7FBD"/>
    <w:rsid w:val="00EB0D61"/>
    <w:rsid w:val="00EB3320"/>
    <w:rsid w:val="00EB47BF"/>
    <w:rsid w:val="00EB4A46"/>
    <w:rsid w:val="00EC0E7F"/>
    <w:rsid w:val="00ED2F46"/>
    <w:rsid w:val="00EE11AD"/>
    <w:rsid w:val="00EF26B0"/>
    <w:rsid w:val="00EF4AFC"/>
    <w:rsid w:val="00F02220"/>
    <w:rsid w:val="00F029D8"/>
    <w:rsid w:val="00F0478C"/>
    <w:rsid w:val="00F114B2"/>
    <w:rsid w:val="00F15600"/>
    <w:rsid w:val="00F218EB"/>
    <w:rsid w:val="00F26FC1"/>
    <w:rsid w:val="00F2772E"/>
    <w:rsid w:val="00F30277"/>
    <w:rsid w:val="00F3714C"/>
    <w:rsid w:val="00F44A8C"/>
    <w:rsid w:val="00F44F30"/>
    <w:rsid w:val="00F47CDA"/>
    <w:rsid w:val="00F533BC"/>
    <w:rsid w:val="00F54E45"/>
    <w:rsid w:val="00F55751"/>
    <w:rsid w:val="00F64244"/>
    <w:rsid w:val="00F64659"/>
    <w:rsid w:val="00F66939"/>
    <w:rsid w:val="00F70CA6"/>
    <w:rsid w:val="00F72A84"/>
    <w:rsid w:val="00F835D0"/>
    <w:rsid w:val="00F8730A"/>
    <w:rsid w:val="00F92822"/>
    <w:rsid w:val="00F9643A"/>
    <w:rsid w:val="00FA40BC"/>
    <w:rsid w:val="00FA7C10"/>
    <w:rsid w:val="00FB167D"/>
    <w:rsid w:val="00FB4C55"/>
    <w:rsid w:val="00FB58A7"/>
    <w:rsid w:val="00FB79DF"/>
    <w:rsid w:val="00FC0DED"/>
    <w:rsid w:val="00FC3A49"/>
    <w:rsid w:val="00FC524B"/>
    <w:rsid w:val="00FD0B3E"/>
    <w:rsid w:val="00FD3715"/>
    <w:rsid w:val="00FD68F9"/>
    <w:rsid w:val="00FE2535"/>
    <w:rsid w:val="00FE27E3"/>
    <w:rsid w:val="00FE4F6A"/>
    <w:rsid w:val="00FE7AB5"/>
    <w:rsid w:val="00FF0F4B"/>
    <w:rsid w:val="00FF1C76"/>
    <w:rsid w:val="00FF1CF0"/>
    <w:rsid w:val="00FF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690"/>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6F3F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3F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67690"/>
    <w:rPr>
      <w:rFonts w:cs="Times New Roman"/>
      <w:color w:val="0000FF"/>
      <w:u w:val="single"/>
    </w:rPr>
  </w:style>
  <w:style w:type="character" w:customStyle="1" w:styleId="Char">
    <w:name w:val="页眉 Char"/>
    <w:link w:val="a4"/>
    <w:rsid w:val="00467690"/>
    <w:rPr>
      <w:rFonts w:cs="Times New Roman"/>
      <w:sz w:val="18"/>
      <w:szCs w:val="18"/>
    </w:rPr>
  </w:style>
  <w:style w:type="character" w:styleId="a5">
    <w:name w:val="page number"/>
    <w:rsid w:val="00467690"/>
    <w:rPr>
      <w:rFonts w:cs="Times New Roman"/>
    </w:rPr>
  </w:style>
  <w:style w:type="character" w:customStyle="1" w:styleId="Char0">
    <w:name w:val="页脚 Char"/>
    <w:link w:val="a6"/>
    <w:rsid w:val="00467690"/>
    <w:rPr>
      <w:rFonts w:cs="Times New Roman"/>
      <w:sz w:val="18"/>
      <w:szCs w:val="18"/>
    </w:rPr>
  </w:style>
  <w:style w:type="paragraph" w:styleId="1">
    <w:name w:val="toc 1"/>
    <w:basedOn w:val="a"/>
    <w:next w:val="a"/>
    <w:uiPriority w:val="39"/>
    <w:rsid w:val="00467690"/>
  </w:style>
  <w:style w:type="paragraph" w:styleId="a4">
    <w:name w:val="header"/>
    <w:basedOn w:val="a"/>
    <w:link w:val="Char"/>
    <w:rsid w:val="00467690"/>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1">
    <w:name w:val="页眉 Char1"/>
    <w:basedOn w:val="a0"/>
    <w:uiPriority w:val="99"/>
    <w:semiHidden/>
    <w:rsid w:val="00467690"/>
    <w:rPr>
      <w:rFonts w:ascii="Times New Roman" w:eastAsia="宋体" w:hAnsi="Times New Roman" w:cs="Times New Roman"/>
      <w:sz w:val="18"/>
      <w:szCs w:val="18"/>
    </w:rPr>
  </w:style>
  <w:style w:type="paragraph" w:styleId="a6">
    <w:name w:val="footer"/>
    <w:basedOn w:val="a"/>
    <w:link w:val="Char0"/>
    <w:rsid w:val="00467690"/>
    <w:pPr>
      <w:tabs>
        <w:tab w:val="center" w:pos="4153"/>
        <w:tab w:val="right" w:pos="8306"/>
      </w:tabs>
      <w:snapToGrid w:val="0"/>
      <w:jc w:val="left"/>
    </w:pPr>
    <w:rPr>
      <w:rFonts w:asciiTheme="minorHAnsi" w:eastAsiaTheme="minorEastAsia" w:hAnsiTheme="minorHAnsi"/>
      <w:sz w:val="18"/>
      <w:szCs w:val="18"/>
    </w:rPr>
  </w:style>
  <w:style w:type="character" w:customStyle="1" w:styleId="Char10">
    <w:name w:val="页脚 Char1"/>
    <w:basedOn w:val="a0"/>
    <w:uiPriority w:val="99"/>
    <w:semiHidden/>
    <w:rsid w:val="00467690"/>
    <w:rPr>
      <w:rFonts w:ascii="Times New Roman" w:eastAsia="宋体" w:hAnsi="Times New Roman" w:cs="Times New Roman"/>
      <w:sz w:val="18"/>
      <w:szCs w:val="18"/>
    </w:rPr>
  </w:style>
  <w:style w:type="paragraph" w:styleId="20">
    <w:name w:val="toc 2"/>
    <w:basedOn w:val="a"/>
    <w:next w:val="a"/>
    <w:uiPriority w:val="39"/>
    <w:rsid w:val="00467690"/>
    <w:pPr>
      <w:ind w:leftChars="200" w:left="420"/>
    </w:pPr>
  </w:style>
  <w:style w:type="paragraph" w:styleId="a7">
    <w:name w:val="Balloon Text"/>
    <w:basedOn w:val="a"/>
    <w:link w:val="Char2"/>
    <w:uiPriority w:val="99"/>
    <w:semiHidden/>
    <w:unhideWhenUsed/>
    <w:rsid w:val="00467690"/>
    <w:rPr>
      <w:sz w:val="18"/>
      <w:szCs w:val="18"/>
    </w:rPr>
  </w:style>
  <w:style w:type="character" w:customStyle="1" w:styleId="Char2">
    <w:name w:val="批注框文本 Char"/>
    <w:basedOn w:val="a0"/>
    <w:link w:val="a7"/>
    <w:uiPriority w:val="99"/>
    <w:semiHidden/>
    <w:rsid w:val="00467690"/>
    <w:rPr>
      <w:rFonts w:ascii="Times New Roman" w:eastAsia="宋体" w:hAnsi="Times New Roman" w:cs="Times New Roman"/>
      <w:sz w:val="18"/>
      <w:szCs w:val="18"/>
    </w:rPr>
  </w:style>
  <w:style w:type="paragraph" w:styleId="a8">
    <w:name w:val="List Paragraph"/>
    <w:basedOn w:val="a"/>
    <w:uiPriority w:val="34"/>
    <w:qFormat/>
    <w:rsid w:val="001016E0"/>
    <w:pPr>
      <w:ind w:firstLineChars="200" w:firstLine="420"/>
    </w:pPr>
  </w:style>
  <w:style w:type="character" w:styleId="a9">
    <w:name w:val="FollowedHyperlink"/>
    <w:basedOn w:val="a0"/>
    <w:uiPriority w:val="99"/>
    <w:semiHidden/>
    <w:unhideWhenUsed/>
    <w:rsid w:val="005C4C1F"/>
    <w:rPr>
      <w:color w:val="800080" w:themeColor="followedHyperlink"/>
      <w:u w:val="single"/>
    </w:rPr>
  </w:style>
  <w:style w:type="paragraph" w:styleId="HTML">
    <w:name w:val="HTML Preformatted"/>
    <w:basedOn w:val="a"/>
    <w:link w:val="HTMLChar"/>
    <w:uiPriority w:val="99"/>
    <w:semiHidden/>
    <w:unhideWhenUsed/>
    <w:rsid w:val="00DA3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宋体" w:hAnsi="宋体" w:cs="宋体"/>
      <w:kern w:val="0"/>
      <w:sz w:val="24"/>
    </w:rPr>
  </w:style>
  <w:style w:type="character" w:customStyle="1" w:styleId="HTMLChar">
    <w:name w:val="HTML 预设格式 Char"/>
    <w:basedOn w:val="a0"/>
    <w:link w:val="HTML"/>
    <w:uiPriority w:val="99"/>
    <w:semiHidden/>
    <w:rsid w:val="00DA3752"/>
    <w:rPr>
      <w:rFonts w:ascii="宋体" w:eastAsia="宋体" w:hAnsi="宋体" w:cs="宋体"/>
      <w:kern w:val="0"/>
      <w:sz w:val="24"/>
      <w:szCs w:val="24"/>
    </w:rPr>
  </w:style>
  <w:style w:type="character" w:customStyle="1" w:styleId="start-tag">
    <w:name w:val="start-tag"/>
    <w:basedOn w:val="a0"/>
    <w:rsid w:val="00DA3752"/>
  </w:style>
  <w:style w:type="character" w:customStyle="1" w:styleId="attribute-name">
    <w:name w:val="attribute-name"/>
    <w:basedOn w:val="a0"/>
    <w:rsid w:val="00DA3752"/>
  </w:style>
  <w:style w:type="character" w:customStyle="1" w:styleId="end-tag">
    <w:name w:val="end-tag"/>
    <w:basedOn w:val="a0"/>
    <w:rsid w:val="00DA3752"/>
  </w:style>
  <w:style w:type="paragraph" w:styleId="aa">
    <w:name w:val="Normal (Web)"/>
    <w:basedOn w:val="a"/>
    <w:uiPriority w:val="99"/>
    <w:unhideWhenUsed/>
    <w:rsid w:val="007D3B55"/>
    <w:pPr>
      <w:widowControl/>
      <w:jc w:val="left"/>
    </w:pPr>
    <w:rPr>
      <w:rFonts w:ascii="宋体" w:hAnsi="宋体" w:cs="宋体"/>
      <w:kern w:val="0"/>
      <w:sz w:val="24"/>
    </w:rPr>
  </w:style>
  <w:style w:type="character" w:customStyle="1" w:styleId="2Char">
    <w:name w:val="标题 2 Char"/>
    <w:basedOn w:val="a0"/>
    <w:link w:val="2"/>
    <w:uiPriority w:val="9"/>
    <w:semiHidden/>
    <w:rsid w:val="006F3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3F97"/>
    <w:rPr>
      <w:rFonts w:ascii="Times New Roman" w:eastAsia="宋体" w:hAnsi="Times New Roman" w:cs="Times New Roman"/>
      <w:b/>
      <w:bCs/>
      <w:sz w:val="32"/>
      <w:szCs w:val="32"/>
    </w:rPr>
  </w:style>
  <w:style w:type="paragraph" w:styleId="ab">
    <w:name w:val="Normal Indent"/>
    <w:aliases w:val="表正文,正文非缩进,特点,段1,正文不缩进,Normal Indent Char,Normal Indent Char1 Char,Normal Indent Char Char Char,Normal Indent Char1 Char Char Char,Normal Indent Char Char Char Char Char,Normal Indent Char1 Char Char Char Char Char,特点 Char Char,Normal Indent Char1"/>
    <w:basedOn w:val="a"/>
    <w:link w:val="Char3"/>
    <w:rsid w:val="003B0F1A"/>
    <w:pPr>
      <w:spacing w:beforeLines="50" w:afterLines="50" w:line="320" w:lineRule="exact"/>
      <w:ind w:firstLine="420"/>
    </w:pPr>
    <w:rPr>
      <w:szCs w:val="20"/>
    </w:rPr>
  </w:style>
  <w:style w:type="character" w:customStyle="1" w:styleId="Char3">
    <w:name w:val="正文缩进 Char"/>
    <w:aliases w:val="表正文 Char,正文非缩进 Char,特点 Char,段1 Char,正文不缩进 Char,Normal Indent Char Char,Normal Indent Char1 Char Char,Normal Indent Char Char Char Char,Normal Indent Char1 Char Char Char Char,Normal Indent Char Char Char Char Char Char,特点 Char Char Char"/>
    <w:basedOn w:val="a0"/>
    <w:link w:val="ab"/>
    <w:rsid w:val="003B0F1A"/>
    <w:rPr>
      <w:rFonts w:ascii="Times New Roman" w:eastAsia="宋体" w:hAnsi="Times New Roman" w:cs="Times New Roman"/>
      <w:szCs w:val="20"/>
    </w:rPr>
  </w:style>
  <w:style w:type="paragraph" w:styleId="30">
    <w:name w:val="toc 3"/>
    <w:basedOn w:val="a"/>
    <w:next w:val="a"/>
    <w:autoRedefine/>
    <w:uiPriority w:val="39"/>
    <w:unhideWhenUsed/>
    <w:rsid w:val="00851FF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690"/>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6F3F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3F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67690"/>
    <w:rPr>
      <w:rFonts w:cs="Times New Roman"/>
      <w:color w:val="0000FF"/>
      <w:u w:val="single"/>
    </w:rPr>
  </w:style>
  <w:style w:type="character" w:customStyle="1" w:styleId="Char">
    <w:name w:val="页眉 Char"/>
    <w:link w:val="a4"/>
    <w:rsid w:val="00467690"/>
    <w:rPr>
      <w:rFonts w:cs="Times New Roman"/>
      <w:sz w:val="18"/>
      <w:szCs w:val="18"/>
    </w:rPr>
  </w:style>
  <w:style w:type="character" w:styleId="a5">
    <w:name w:val="page number"/>
    <w:rsid w:val="00467690"/>
    <w:rPr>
      <w:rFonts w:cs="Times New Roman"/>
    </w:rPr>
  </w:style>
  <w:style w:type="character" w:customStyle="1" w:styleId="Char0">
    <w:name w:val="页脚 Char"/>
    <w:link w:val="a6"/>
    <w:rsid w:val="00467690"/>
    <w:rPr>
      <w:rFonts w:cs="Times New Roman"/>
      <w:sz w:val="18"/>
      <w:szCs w:val="18"/>
    </w:rPr>
  </w:style>
  <w:style w:type="paragraph" w:styleId="1">
    <w:name w:val="toc 1"/>
    <w:basedOn w:val="a"/>
    <w:next w:val="a"/>
    <w:uiPriority w:val="39"/>
    <w:rsid w:val="00467690"/>
  </w:style>
  <w:style w:type="paragraph" w:styleId="a4">
    <w:name w:val="header"/>
    <w:basedOn w:val="a"/>
    <w:link w:val="Char"/>
    <w:rsid w:val="00467690"/>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1">
    <w:name w:val="页眉 Char1"/>
    <w:basedOn w:val="a0"/>
    <w:uiPriority w:val="99"/>
    <w:semiHidden/>
    <w:rsid w:val="00467690"/>
    <w:rPr>
      <w:rFonts w:ascii="Times New Roman" w:eastAsia="宋体" w:hAnsi="Times New Roman" w:cs="Times New Roman"/>
      <w:sz w:val="18"/>
      <w:szCs w:val="18"/>
    </w:rPr>
  </w:style>
  <w:style w:type="paragraph" w:styleId="a6">
    <w:name w:val="footer"/>
    <w:basedOn w:val="a"/>
    <w:link w:val="Char0"/>
    <w:rsid w:val="00467690"/>
    <w:pPr>
      <w:tabs>
        <w:tab w:val="center" w:pos="4153"/>
        <w:tab w:val="right" w:pos="8306"/>
      </w:tabs>
      <w:snapToGrid w:val="0"/>
      <w:jc w:val="left"/>
    </w:pPr>
    <w:rPr>
      <w:rFonts w:asciiTheme="minorHAnsi" w:eastAsiaTheme="minorEastAsia" w:hAnsiTheme="minorHAnsi"/>
      <w:sz w:val="18"/>
      <w:szCs w:val="18"/>
    </w:rPr>
  </w:style>
  <w:style w:type="character" w:customStyle="1" w:styleId="Char10">
    <w:name w:val="页脚 Char1"/>
    <w:basedOn w:val="a0"/>
    <w:uiPriority w:val="99"/>
    <w:semiHidden/>
    <w:rsid w:val="00467690"/>
    <w:rPr>
      <w:rFonts w:ascii="Times New Roman" w:eastAsia="宋体" w:hAnsi="Times New Roman" w:cs="Times New Roman"/>
      <w:sz w:val="18"/>
      <w:szCs w:val="18"/>
    </w:rPr>
  </w:style>
  <w:style w:type="paragraph" w:styleId="20">
    <w:name w:val="toc 2"/>
    <w:basedOn w:val="a"/>
    <w:next w:val="a"/>
    <w:uiPriority w:val="39"/>
    <w:rsid w:val="00467690"/>
    <w:pPr>
      <w:ind w:leftChars="200" w:left="420"/>
    </w:pPr>
  </w:style>
  <w:style w:type="paragraph" w:styleId="a7">
    <w:name w:val="Balloon Text"/>
    <w:basedOn w:val="a"/>
    <w:link w:val="Char2"/>
    <w:uiPriority w:val="99"/>
    <w:semiHidden/>
    <w:unhideWhenUsed/>
    <w:rsid w:val="00467690"/>
    <w:rPr>
      <w:sz w:val="18"/>
      <w:szCs w:val="18"/>
    </w:rPr>
  </w:style>
  <w:style w:type="character" w:customStyle="1" w:styleId="Char2">
    <w:name w:val="批注框文本 Char"/>
    <w:basedOn w:val="a0"/>
    <w:link w:val="a7"/>
    <w:uiPriority w:val="99"/>
    <w:semiHidden/>
    <w:rsid w:val="00467690"/>
    <w:rPr>
      <w:rFonts w:ascii="Times New Roman" w:eastAsia="宋体" w:hAnsi="Times New Roman" w:cs="Times New Roman"/>
      <w:sz w:val="18"/>
      <w:szCs w:val="18"/>
    </w:rPr>
  </w:style>
  <w:style w:type="paragraph" w:styleId="a8">
    <w:name w:val="List Paragraph"/>
    <w:basedOn w:val="a"/>
    <w:uiPriority w:val="34"/>
    <w:qFormat/>
    <w:rsid w:val="001016E0"/>
    <w:pPr>
      <w:ind w:firstLineChars="200" w:firstLine="420"/>
    </w:pPr>
  </w:style>
  <w:style w:type="character" w:styleId="a9">
    <w:name w:val="FollowedHyperlink"/>
    <w:basedOn w:val="a0"/>
    <w:uiPriority w:val="99"/>
    <w:semiHidden/>
    <w:unhideWhenUsed/>
    <w:rsid w:val="005C4C1F"/>
    <w:rPr>
      <w:color w:val="800080" w:themeColor="followedHyperlink"/>
      <w:u w:val="single"/>
    </w:rPr>
  </w:style>
  <w:style w:type="paragraph" w:styleId="HTML">
    <w:name w:val="HTML Preformatted"/>
    <w:basedOn w:val="a"/>
    <w:link w:val="HTMLChar"/>
    <w:uiPriority w:val="99"/>
    <w:semiHidden/>
    <w:unhideWhenUsed/>
    <w:rsid w:val="00DA3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宋体" w:hAnsi="宋体" w:cs="宋体"/>
      <w:kern w:val="0"/>
      <w:sz w:val="24"/>
    </w:rPr>
  </w:style>
  <w:style w:type="character" w:customStyle="1" w:styleId="HTMLChar">
    <w:name w:val="HTML 预设格式 Char"/>
    <w:basedOn w:val="a0"/>
    <w:link w:val="HTML"/>
    <w:uiPriority w:val="99"/>
    <w:semiHidden/>
    <w:rsid w:val="00DA3752"/>
    <w:rPr>
      <w:rFonts w:ascii="宋体" w:eastAsia="宋体" w:hAnsi="宋体" w:cs="宋体"/>
      <w:kern w:val="0"/>
      <w:sz w:val="24"/>
      <w:szCs w:val="24"/>
    </w:rPr>
  </w:style>
  <w:style w:type="character" w:customStyle="1" w:styleId="start-tag">
    <w:name w:val="start-tag"/>
    <w:basedOn w:val="a0"/>
    <w:rsid w:val="00DA3752"/>
  </w:style>
  <w:style w:type="character" w:customStyle="1" w:styleId="attribute-name">
    <w:name w:val="attribute-name"/>
    <w:basedOn w:val="a0"/>
    <w:rsid w:val="00DA3752"/>
  </w:style>
  <w:style w:type="character" w:customStyle="1" w:styleId="end-tag">
    <w:name w:val="end-tag"/>
    <w:basedOn w:val="a0"/>
    <w:rsid w:val="00DA3752"/>
  </w:style>
  <w:style w:type="paragraph" w:styleId="aa">
    <w:name w:val="Normal (Web)"/>
    <w:basedOn w:val="a"/>
    <w:uiPriority w:val="99"/>
    <w:unhideWhenUsed/>
    <w:rsid w:val="007D3B55"/>
    <w:pPr>
      <w:widowControl/>
      <w:jc w:val="left"/>
    </w:pPr>
    <w:rPr>
      <w:rFonts w:ascii="宋体" w:hAnsi="宋体" w:cs="宋体"/>
      <w:kern w:val="0"/>
      <w:sz w:val="24"/>
    </w:rPr>
  </w:style>
  <w:style w:type="character" w:customStyle="1" w:styleId="2Char">
    <w:name w:val="标题 2 Char"/>
    <w:basedOn w:val="a0"/>
    <w:link w:val="2"/>
    <w:uiPriority w:val="9"/>
    <w:semiHidden/>
    <w:rsid w:val="006F3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3F97"/>
    <w:rPr>
      <w:rFonts w:ascii="Times New Roman" w:eastAsia="宋体" w:hAnsi="Times New Roman" w:cs="Times New Roman"/>
      <w:b/>
      <w:bCs/>
      <w:sz w:val="32"/>
      <w:szCs w:val="32"/>
    </w:rPr>
  </w:style>
  <w:style w:type="paragraph" w:styleId="ab">
    <w:name w:val="Normal Indent"/>
    <w:aliases w:val="表正文,正文非缩进,特点,段1,正文不缩进,Normal Indent Char,Normal Indent Char1 Char,Normal Indent Char Char Char,Normal Indent Char1 Char Char Char,Normal Indent Char Char Char Char Char,Normal Indent Char1 Char Char Char Char Char,特点 Char Char,Normal Indent Char1"/>
    <w:basedOn w:val="a"/>
    <w:link w:val="Char3"/>
    <w:rsid w:val="003B0F1A"/>
    <w:pPr>
      <w:spacing w:beforeLines="50" w:afterLines="50" w:line="320" w:lineRule="exact"/>
      <w:ind w:firstLine="420"/>
    </w:pPr>
    <w:rPr>
      <w:szCs w:val="20"/>
    </w:rPr>
  </w:style>
  <w:style w:type="character" w:customStyle="1" w:styleId="Char3">
    <w:name w:val="正文缩进 Char"/>
    <w:aliases w:val="表正文 Char,正文非缩进 Char,特点 Char,段1 Char,正文不缩进 Char,Normal Indent Char Char,Normal Indent Char1 Char Char,Normal Indent Char Char Char Char,Normal Indent Char1 Char Char Char Char,Normal Indent Char Char Char Char Char Char,特点 Char Char Char"/>
    <w:basedOn w:val="a0"/>
    <w:link w:val="ab"/>
    <w:rsid w:val="003B0F1A"/>
    <w:rPr>
      <w:rFonts w:ascii="Times New Roman" w:eastAsia="宋体" w:hAnsi="Times New Roman" w:cs="Times New Roman"/>
      <w:szCs w:val="20"/>
    </w:rPr>
  </w:style>
  <w:style w:type="paragraph" w:styleId="30">
    <w:name w:val="toc 3"/>
    <w:basedOn w:val="a"/>
    <w:next w:val="a"/>
    <w:autoRedefine/>
    <w:uiPriority w:val="39"/>
    <w:unhideWhenUsed/>
    <w:rsid w:val="00851F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5618">
      <w:bodyDiv w:val="1"/>
      <w:marLeft w:val="0"/>
      <w:marRight w:val="0"/>
      <w:marTop w:val="0"/>
      <w:marBottom w:val="0"/>
      <w:divBdr>
        <w:top w:val="none" w:sz="0" w:space="0" w:color="auto"/>
        <w:left w:val="none" w:sz="0" w:space="0" w:color="auto"/>
        <w:bottom w:val="none" w:sz="0" w:space="0" w:color="auto"/>
        <w:right w:val="none" w:sz="0" w:space="0" w:color="auto"/>
      </w:divBdr>
    </w:div>
    <w:div w:id="168761805">
      <w:bodyDiv w:val="1"/>
      <w:marLeft w:val="0"/>
      <w:marRight w:val="0"/>
      <w:marTop w:val="0"/>
      <w:marBottom w:val="0"/>
      <w:divBdr>
        <w:top w:val="none" w:sz="0" w:space="0" w:color="auto"/>
        <w:left w:val="none" w:sz="0" w:space="0" w:color="auto"/>
        <w:bottom w:val="none" w:sz="0" w:space="0" w:color="auto"/>
        <w:right w:val="none" w:sz="0" w:space="0" w:color="auto"/>
      </w:divBdr>
    </w:div>
    <w:div w:id="310133291">
      <w:bodyDiv w:val="1"/>
      <w:marLeft w:val="0"/>
      <w:marRight w:val="0"/>
      <w:marTop w:val="0"/>
      <w:marBottom w:val="0"/>
      <w:divBdr>
        <w:top w:val="none" w:sz="0" w:space="0" w:color="auto"/>
        <w:left w:val="none" w:sz="0" w:space="0" w:color="auto"/>
        <w:bottom w:val="none" w:sz="0" w:space="0" w:color="auto"/>
        <w:right w:val="none" w:sz="0" w:space="0" w:color="auto"/>
      </w:divBdr>
    </w:div>
    <w:div w:id="582691733">
      <w:bodyDiv w:val="1"/>
      <w:marLeft w:val="0"/>
      <w:marRight w:val="0"/>
      <w:marTop w:val="0"/>
      <w:marBottom w:val="0"/>
      <w:divBdr>
        <w:top w:val="none" w:sz="0" w:space="0" w:color="auto"/>
        <w:left w:val="none" w:sz="0" w:space="0" w:color="auto"/>
        <w:bottom w:val="none" w:sz="0" w:space="0" w:color="auto"/>
        <w:right w:val="none" w:sz="0" w:space="0" w:color="auto"/>
      </w:divBdr>
    </w:div>
    <w:div w:id="695538952">
      <w:bodyDiv w:val="1"/>
      <w:marLeft w:val="0"/>
      <w:marRight w:val="0"/>
      <w:marTop w:val="0"/>
      <w:marBottom w:val="0"/>
      <w:divBdr>
        <w:top w:val="none" w:sz="0" w:space="0" w:color="auto"/>
        <w:left w:val="none" w:sz="0" w:space="0" w:color="auto"/>
        <w:bottom w:val="none" w:sz="0" w:space="0" w:color="auto"/>
        <w:right w:val="none" w:sz="0" w:space="0" w:color="auto"/>
      </w:divBdr>
    </w:div>
    <w:div w:id="707217585">
      <w:bodyDiv w:val="1"/>
      <w:marLeft w:val="0"/>
      <w:marRight w:val="0"/>
      <w:marTop w:val="0"/>
      <w:marBottom w:val="0"/>
      <w:divBdr>
        <w:top w:val="none" w:sz="0" w:space="0" w:color="auto"/>
        <w:left w:val="none" w:sz="0" w:space="0" w:color="auto"/>
        <w:bottom w:val="none" w:sz="0" w:space="0" w:color="auto"/>
        <w:right w:val="none" w:sz="0" w:space="0" w:color="auto"/>
      </w:divBdr>
    </w:div>
    <w:div w:id="1111317672">
      <w:bodyDiv w:val="1"/>
      <w:marLeft w:val="0"/>
      <w:marRight w:val="0"/>
      <w:marTop w:val="0"/>
      <w:marBottom w:val="0"/>
      <w:divBdr>
        <w:top w:val="none" w:sz="0" w:space="0" w:color="auto"/>
        <w:left w:val="none" w:sz="0" w:space="0" w:color="auto"/>
        <w:bottom w:val="none" w:sz="0" w:space="0" w:color="auto"/>
        <w:right w:val="none" w:sz="0" w:space="0" w:color="auto"/>
      </w:divBdr>
      <w:divsChild>
        <w:div w:id="1411847631">
          <w:marLeft w:val="0"/>
          <w:marRight w:val="0"/>
          <w:marTop w:val="0"/>
          <w:marBottom w:val="0"/>
          <w:divBdr>
            <w:top w:val="none" w:sz="0" w:space="0" w:color="auto"/>
            <w:left w:val="none" w:sz="0" w:space="0" w:color="auto"/>
            <w:bottom w:val="none" w:sz="0" w:space="0" w:color="auto"/>
            <w:right w:val="none" w:sz="0" w:space="0" w:color="auto"/>
          </w:divBdr>
          <w:divsChild>
            <w:div w:id="1470174915">
              <w:marLeft w:val="0"/>
              <w:marRight w:val="0"/>
              <w:marTop w:val="0"/>
              <w:marBottom w:val="0"/>
              <w:divBdr>
                <w:top w:val="none" w:sz="0" w:space="0" w:color="auto"/>
                <w:left w:val="none" w:sz="0" w:space="0" w:color="auto"/>
                <w:bottom w:val="none" w:sz="0" w:space="0" w:color="auto"/>
                <w:right w:val="none" w:sz="0" w:space="0" w:color="auto"/>
              </w:divBdr>
            </w:div>
            <w:div w:id="13985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977">
      <w:bodyDiv w:val="1"/>
      <w:marLeft w:val="0"/>
      <w:marRight w:val="0"/>
      <w:marTop w:val="0"/>
      <w:marBottom w:val="0"/>
      <w:divBdr>
        <w:top w:val="none" w:sz="0" w:space="0" w:color="auto"/>
        <w:left w:val="none" w:sz="0" w:space="0" w:color="auto"/>
        <w:bottom w:val="none" w:sz="0" w:space="0" w:color="auto"/>
        <w:right w:val="none" w:sz="0" w:space="0" w:color="auto"/>
      </w:divBdr>
    </w:div>
    <w:div w:id="1635476643">
      <w:bodyDiv w:val="1"/>
      <w:marLeft w:val="0"/>
      <w:marRight w:val="0"/>
      <w:marTop w:val="0"/>
      <w:marBottom w:val="0"/>
      <w:divBdr>
        <w:top w:val="none" w:sz="0" w:space="0" w:color="auto"/>
        <w:left w:val="none" w:sz="0" w:space="0" w:color="auto"/>
        <w:bottom w:val="none" w:sz="0" w:space="0" w:color="auto"/>
        <w:right w:val="none" w:sz="0" w:space="0" w:color="auto"/>
      </w:divBdr>
      <w:divsChild>
        <w:div w:id="869486787">
          <w:marLeft w:val="0"/>
          <w:marRight w:val="0"/>
          <w:marTop w:val="0"/>
          <w:marBottom w:val="0"/>
          <w:divBdr>
            <w:top w:val="none" w:sz="0" w:space="0" w:color="auto"/>
            <w:left w:val="none" w:sz="0" w:space="0" w:color="auto"/>
            <w:bottom w:val="none" w:sz="0" w:space="0" w:color="auto"/>
            <w:right w:val="none" w:sz="0" w:space="0" w:color="auto"/>
          </w:divBdr>
          <w:divsChild>
            <w:div w:id="2087143994">
              <w:marLeft w:val="0"/>
              <w:marRight w:val="0"/>
              <w:marTop w:val="0"/>
              <w:marBottom w:val="0"/>
              <w:divBdr>
                <w:top w:val="none" w:sz="0" w:space="0" w:color="auto"/>
                <w:left w:val="none" w:sz="0" w:space="0" w:color="auto"/>
                <w:bottom w:val="none" w:sz="0" w:space="0" w:color="auto"/>
                <w:right w:val="none" w:sz="0" w:space="0" w:color="auto"/>
              </w:divBdr>
              <w:divsChild>
                <w:div w:id="664935763">
                  <w:marLeft w:val="0"/>
                  <w:marRight w:val="0"/>
                  <w:marTop w:val="0"/>
                  <w:marBottom w:val="0"/>
                  <w:divBdr>
                    <w:top w:val="none" w:sz="0" w:space="0" w:color="auto"/>
                    <w:left w:val="none" w:sz="0" w:space="0" w:color="auto"/>
                    <w:bottom w:val="none" w:sz="0" w:space="0" w:color="auto"/>
                    <w:right w:val="none" w:sz="0" w:space="0" w:color="auto"/>
                  </w:divBdr>
                  <w:divsChild>
                    <w:div w:id="1594167311">
                      <w:marLeft w:val="0"/>
                      <w:marRight w:val="0"/>
                      <w:marTop w:val="0"/>
                      <w:marBottom w:val="0"/>
                      <w:divBdr>
                        <w:top w:val="single" w:sz="6" w:space="0" w:color="CCCCCC"/>
                        <w:left w:val="single" w:sz="2" w:space="0" w:color="CCCCCC"/>
                        <w:bottom w:val="single" w:sz="6" w:space="0" w:color="CCCCCC"/>
                        <w:right w:val="single" w:sz="2" w:space="0" w:color="CCCCCC"/>
                      </w:divBdr>
                      <w:divsChild>
                        <w:div w:id="864833414">
                          <w:marLeft w:val="0"/>
                          <w:marRight w:val="0"/>
                          <w:marTop w:val="0"/>
                          <w:marBottom w:val="0"/>
                          <w:divBdr>
                            <w:top w:val="none" w:sz="0" w:space="0" w:color="auto"/>
                            <w:left w:val="none" w:sz="0" w:space="0" w:color="auto"/>
                            <w:bottom w:val="none" w:sz="0" w:space="0" w:color="auto"/>
                            <w:right w:val="none" w:sz="0" w:space="0" w:color="auto"/>
                          </w:divBdr>
                          <w:divsChild>
                            <w:div w:id="3219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70154">
      <w:bodyDiv w:val="1"/>
      <w:marLeft w:val="0"/>
      <w:marRight w:val="0"/>
      <w:marTop w:val="0"/>
      <w:marBottom w:val="0"/>
      <w:divBdr>
        <w:top w:val="none" w:sz="0" w:space="0" w:color="auto"/>
        <w:left w:val="none" w:sz="0" w:space="0" w:color="auto"/>
        <w:bottom w:val="none" w:sz="0" w:space="0" w:color="auto"/>
        <w:right w:val="none" w:sz="0" w:space="0" w:color="auto"/>
      </w:divBdr>
      <w:divsChild>
        <w:div w:id="1770463064">
          <w:marLeft w:val="0"/>
          <w:marRight w:val="0"/>
          <w:marTop w:val="0"/>
          <w:marBottom w:val="0"/>
          <w:divBdr>
            <w:top w:val="none" w:sz="0" w:space="0" w:color="auto"/>
            <w:left w:val="none" w:sz="0" w:space="0" w:color="auto"/>
            <w:bottom w:val="none" w:sz="0" w:space="0" w:color="auto"/>
            <w:right w:val="none" w:sz="0" w:space="0" w:color="auto"/>
          </w:divBdr>
          <w:divsChild>
            <w:div w:id="972059772">
              <w:marLeft w:val="0"/>
              <w:marRight w:val="0"/>
              <w:marTop w:val="0"/>
              <w:marBottom w:val="0"/>
              <w:divBdr>
                <w:top w:val="none" w:sz="0" w:space="0" w:color="auto"/>
                <w:left w:val="none" w:sz="0" w:space="0" w:color="auto"/>
                <w:bottom w:val="none" w:sz="0" w:space="0" w:color="auto"/>
                <w:right w:val="none" w:sz="0" w:space="0" w:color="auto"/>
              </w:divBdr>
              <w:divsChild>
                <w:div w:id="840848331">
                  <w:marLeft w:val="0"/>
                  <w:marRight w:val="0"/>
                  <w:marTop w:val="0"/>
                  <w:marBottom w:val="0"/>
                  <w:divBdr>
                    <w:top w:val="none" w:sz="0" w:space="0" w:color="auto"/>
                    <w:left w:val="none" w:sz="0" w:space="0" w:color="auto"/>
                    <w:bottom w:val="none" w:sz="0" w:space="0" w:color="auto"/>
                    <w:right w:val="none" w:sz="0" w:space="0" w:color="auto"/>
                  </w:divBdr>
                  <w:divsChild>
                    <w:div w:id="568880654">
                      <w:marLeft w:val="0"/>
                      <w:marRight w:val="0"/>
                      <w:marTop w:val="0"/>
                      <w:marBottom w:val="0"/>
                      <w:divBdr>
                        <w:top w:val="single" w:sz="6" w:space="0" w:color="CCCCCC"/>
                        <w:left w:val="single" w:sz="2" w:space="0" w:color="CCCCCC"/>
                        <w:bottom w:val="single" w:sz="6" w:space="0" w:color="CCCCCC"/>
                        <w:right w:val="single" w:sz="2" w:space="0" w:color="CCCCCC"/>
                      </w:divBdr>
                      <w:divsChild>
                        <w:div w:id="322247075">
                          <w:marLeft w:val="0"/>
                          <w:marRight w:val="0"/>
                          <w:marTop w:val="0"/>
                          <w:marBottom w:val="0"/>
                          <w:divBdr>
                            <w:top w:val="none" w:sz="0" w:space="0" w:color="auto"/>
                            <w:left w:val="none" w:sz="0" w:space="0" w:color="auto"/>
                            <w:bottom w:val="none" w:sz="0" w:space="0" w:color="auto"/>
                            <w:right w:val="none" w:sz="0" w:space="0" w:color="auto"/>
                          </w:divBdr>
                          <w:divsChild>
                            <w:div w:id="5446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07265">
      <w:bodyDiv w:val="1"/>
      <w:marLeft w:val="0"/>
      <w:marRight w:val="0"/>
      <w:marTop w:val="0"/>
      <w:marBottom w:val="0"/>
      <w:divBdr>
        <w:top w:val="none" w:sz="0" w:space="0" w:color="auto"/>
        <w:left w:val="none" w:sz="0" w:space="0" w:color="auto"/>
        <w:bottom w:val="none" w:sz="0" w:space="0" w:color="auto"/>
        <w:right w:val="none" w:sz="0" w:space="0" w:color="auto"/>
      </w:divBdr>
    </w:div>
    <w:div w:id="20598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F528C-7D43-4582-9FCB-87B8E1F6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TotalTime>
  <Pages>28</Pages>
  <Words>1901</Words>
  <Characters>10841</Characters>
  <Application>Microsoft Office Word</Application>
  <DocSecurity>0</DocSecurity>
  <Lines>90</Lines>
  <Paragraphs>25</Paragraphs>
  <ScaleCrop>false</ScaleCrop>
  <Company>Ctrip</Company>
  <LinksUpToDate>false</LinksUpToDate>
  <CharactersWithSpaces>12717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酒店研发部 PRD Template</dc:title>
  <dc:creator>ws吴尚</dc:creator>
  <cp:keywords>PRD</cp:keywords>
  <cp:lastModifiedBy>ws吴尚</cp:lastModifiedBy>
  <cp:revision>236</cp:revision>
  <dcterms:created xsi:type="dcterms:W3CDTF">2014-05-05T02:20:00Z</dcterms:created>
  <dcterms:modified xsi:type="dcterms:W3CDTF">2015-04-01T09:02:00Z</dcterms:modified>
  <cp:category>PRD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门">
    <vt:lpwstr>酒店研发部</vt:lpwstr>
  </property>
  <property fmtid="{D5CDD505-2E9C-101B-9397-08002B2CF9AE}" pid="3" name="编辑者">
    <vt:lpwstr>vjpj金培俊</vt:lpwstr>
  </property>
  <property fmtid="{D5CDD505-2E9C-101B-9397-08002B2CF9AE}" pid="4" name="用途">
    <vt:lpwstr>PRD Template</vt:lpwstr>
  </property>
</Properties>
</file>