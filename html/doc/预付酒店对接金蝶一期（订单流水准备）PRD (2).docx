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right" w:tblpY="3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3995"/>
      </w:tblGrid>
      <w:tr w:rsidR="007F5D55" w:rsidRPr="00E17C4F" w:rsidTr="002B0E95">
        <w:tc>
          <w:tcPr>
            <w:tcW w:w="1668" w:type="dxa"/>
          </w:tcPr>
          <w:p w:rsidR="007F5D55" w:rsidRPr="00E17C4F" w:rsidRDefault="007F5D55" w:rsidP="00467B48">
            <w:pPr>
              <w:spacing w:line="360" w:lineRule="auto"/>
              <w:rPr>
                <w:rFonts w:ascii="微软雅黑" w:eastAsia="微软雅黑" w:hAnsi="微软雅黑"/>
                <w:color w:val="0D0D0D"/>
                <w:sz w:val="18"/>
                <w:szCs w:val="18"/>
              </w:rPr>
            </w:pPr>
            <w:r w:rsidRPr="00E17C4F">
              <w:rPr>
                <w:rFonts w:ascii="微软雅黑" w:eastAsia="微软雅黑" w:hAnsi="微软雅黑" w:hint="eastAsia"/>
                <w:color w:val="0D0D0D"/>
                <w:sz w:val="18"/>
                <w:szCs w:val="18"/>
              </w:rPr>
              <w:t>文档编号</w:t>
            </w:r>
          </w:p>
        </w:tc>
        <w:tc>
          <w:tcPr>
            <w:tcW w:w="3995" w:type="dxa"/>
          </w:tcPr>
          <w:p w:rsidR="007F5D55" w:rsidRPr="00E17C4F" w:rsidRDefault="007F5D55" w:rsidP="00467B48">
            <w:pPr>
              <w:spacing w:line="360" w:lineRule="auto"/>
              <w:rPr>
                <w:rFonts w:ascii="微软雅黑" w:eastAsia="微软雅黑" w:hAnsi="微软雅黑"/>
                <w:color w:val="0D0D0D"/>
                <w:sz w:val="18"/>
                <w:szCs w:val="18"/>
              </w:rPr>
            </w:pPr>
          </w:p>
        </w:tc>
      </w:tr>
      <w:tr w:rsidR="007F5D55" w:rsidRPr="00E17C4F" w:rsidTr="002B0E95">
        <w:tc>
          <w:tcPr>
            <w:tcW w:w="1668" w:type="dxa"/>
          </w:tcPr>
          <w:p w:rsidR="007F5D55" w:rsidRPr="00E17C4F" w:rsidRDefault="007F5D55" w:rsidP="00467B48">
            <w:pPr>
              <w:spacing w:line="360" w:lineRule="auto"/>
              <w:rPr>
                <w:rFonts w:ascii="微软雅黑" w:eastAsia="微软雅黑" w:hAnsi="微软雅黑"/>
                <w:color w:val="0D0D0D"/>
                <w:sz w:val="18"/>
                <w:szCs w:val="18"/>
              </w:rPr>
            </w:pPr>
            <w:r w:rsidRPr="00E17C4F">
              <w:rPr>
                <w:rFonts w:ascii="微软雅黑" w:eastAsia="微软雅黑" w:hAnsi="微软雅黑" w:hint="eastAsia"/>
                <w:color w:val="0D0D0D"/>
                <w:sz w:val="18"/>
                <w:szCs w:val="18"/>
              </w:rPr>
              <w:t>文档负责</w:t>
            </w:r>
          </w:p>
        </w:tc>
        <w:tc>
          <w:tcPr>
            <w:tcW w:w="3995" w:type="dxa"/>
          </w:tcPr>
          <w:p w:rsidR="007F5D55" w:rsidRPr="00E17C4F" w:rsidRDefault="007F5D55" w:rsidP="00467B48">
            <w:pPr>
              <w:spacing w:line="360" w:lineRule="auto"/>
              <w:rPr>
                <w:rFonts w:ascii="微软雅黑" w:eastAsia="微软雅黑" w:hAnsi="微软雅黑"/>
                <w:color w:val="0D0D0D"/>
                <w:sz w:val="18"/>
                <w:szCs w:val="18"/>
              </w:rPr>
            </w:pPr>
          </w:p>
        </w:tc>
      </w:tr>
      <w:tr w:rsidR="007F5D55" w:rsidRPr="00E17C4F" w:rsidTr="002B0E95">
        <w:tc>
          <w:tcPr>
            <w:tcW w:w="1668" w:type="dxa"/>
          </w:tcPr>
          <w:p w:rsidR="007F5D55" w:rsidRPr="00E17C4F" w:rsidRDefault="007F5D55" w:rsidP="00467B48">
            <w:pPr>
              <w:spacing w:line="360" w:lineRule="auto"/>
              <w:rPr>
                <w:rFonts w:ascii="微软雅黑" w:eastAsia="微软雅黑" w:hAnsi="微软雅黑"/>
                <w:color w:val="0D0D0D"/>
                <w:sz w:val="18"/>
                <w:szCs w:val="18"/>
              </w:rPr>
            </w:pPr>
            <w:r w:rsidRPr="00E17C4F">
              <w:rPr>
                <w:rFonts w:ascii="微软雅黑" w:eastAsia="微软雅黑" w:hAnsi="微软雅黑" w:hint="eastAsia"/>
                <w:color w:val="0D0D0D"/>
                <w:sz w:val="18"/>
                <w:szCs w:val="18"/>
              </w:rPr>
              <w:t>项目名称</w:t>
            </w:r>
          </w:p>
        </w:tc>
        <w:tc>
          <w:tcPr>
            <w:tcW w:w="3995" w:type="dxa"/>
          </w:tcPr>
          <w:p w:rsidR="007F5D55" w:rsidRPr="00775209" w:rsidRDefault="002B0E95" w:rsidP="00467B48">
            <w:pPr>
              <w:spacing w:line="360" w:lineRule="auto"/>
              <w:rPr>
                <w:rFonts w:ascii="微软雅黑" w:eastAsia="微软雅黑" w:hAnsi="微软雅黑"/>
                <w:color w:val="0D0D0D"/>
                <w:sz w:val="18"/>
                <w:szCs w:val="18"/>
              </w:rPr>
            </w:pPr>
            <w:r w:rsidRPr="002B0E95">
              <w:rPr>
                <w:rFonts w:ascii="微软雅黑" w:eastAsia="微软雅黑" w:hAnsi="微软雅黑" w:hint="eastAsia"/>
                <w:color w:val="0D0D0D"/>
                <w:sz w:val="18"/>
                <w:szCs w:val="18"/>
              </w:rPr>
              <w:t>预付酒店对接金蝶一期（订单流水准备）</w:t>
            </w:r>
          </w:p>
        </w:tc>
      </w:tr>
      <w:tr w:rsidR="007F5D55" w:rsidRPr="00E17C4F" w:rsidTr="002B0E95">
        <w:tc>
          <w:tcPr>
            <w:tcW w:w="1668" w:type="dxa"/>
          </w:tcPr>
          <w:p w:rsidR="007F5D55" w:rsidRPr="00E17C4F" w:rsidRDefault="007F5D55" w:rsidP="00467B48">
            <w:pPr>
              <w:spacing w:line="360" w:lineRule="auto"/>
              <w:rPr>
                <w:rFonts w:ascii="微软雅黑" w:eastAsia="微软雅黑" w:hAnsi="微软雅黑"/>
                <w:color w:val="0D0D0D"/>
                <w:sz w:val="18"/>
                <w:szCs w:val="18"/>
              </w:rPr>
            </w:pPr>
            <w:r w:rsidRPr="00E17C4F">
              <w:rPr>
                <w:rFonts w:ascii="微软雅黑" w:eastAsia="微软雅黑" w:hAnsi="微软雅黑" w:hint="eastAsia"/>
                <w:color w:val="0D0D0D"/>
                <w:sz w:val="18"/>
                <w:szCs w:val="18"/>
              </w:rPr>
              <w:t>文件状态</w:t>
            </w:r>
          </w:p>
        </w:tc>
        <w:tc>
          <w:tcPr>
            <w:tcW w:w="3995" w:type="dxa"/>
          </w:tcPr>
          <w:p w:rsidR="007F5D55" w:rsidRPr="00E17C4F" w:rsidRDefault="000B6DB7" w:rsidP="00467B48">
            <w:pPr>
              <w:spacing w:line="360" w:lineRule="auto"/>
              <w:rPr>
                <w:rFonts w:ascii="微软雅黑" w:eastAsia="微软雅黑" w:hAnsi="微软雅黑"/>
                <w:color w:val="0D0D0D"/>
                <w:sz w:val="18"/>
                <w:szCs w:val="18"/>
              </w:rPr>
            </w:pPr>
            <w:r>
              <w:rPr>
                <w:rFonts w:ascii="微软雅黑" w:eastAsia="微软雅黑" w:hAnsi="微软雅黑" w:hint="eastAsia"/>
                <w:color w:val="0D0D0D"/>
                <w:sz w:val="18"/>
                <w:szCs w:val="18"/>
              </w:rPr>
              <w:t>草稿</w:t>
            </w:r>
          </w:p>
        </w:tc>
      </w:tr>
      <w:tr w:rsidR="007F5D55" w:rsidRPr="00E17C4F" w:rsidTr="002B0E95">
        <w:tc>
          <w:tcPr>
            <w:tcW w:w="1668" w:type="dxa"/>
          </w:tcPr>
          <w:p w:rsidR="007F5D55" w:rsidRPr="00E17C4F" w:rsidRDefault="007F5D55" w:rsidP="00467B48">
            <w:pPr>
              <w:spacing w:line="360" w:lineRule="auto"/>
              <w:rPr>
                <w:rFonts w:ascii="微软雅黑" w:eastAsia="微软雅黑" w:hAnsi="微软雅黑"/>
                <w:color w:val="0D0D0D"/>
                <w:sz w:val="18"/>
                <w:szCs w:val="18"/>
              </w:rPr>
            </w:pPr>
            <w:r w:rsidRPr="00E17C4F">
              <w:rPr>
                <w:rFonts w:ascii="微软雅黑" w:eastAsia="微软雅黑" w:hAnsi="微软雅黑" w:hint="eastAsia"/>
                <w:color w:val="0D0D0D"/>
                <w:sz w:val="18"/>
                <w:szCs w:val="18"/>
              </w:rPr>
              <w:t>文件密级</w:t>
            </w:r>
          </w:p>
        </w:tc>
        <w:tc>
          <w:tcPr>
            <w:tcW w:w="3995" w:type="dxa"/>
          </w:tcPr>
          <w:p w:rsidR="007F5D55" w:rsidRPr="00E17C4F" w:rsidRDefault="007F5D55" w:rsidP="00467B48">
            <w:pPr>
              <w:spacing w:line="360" w:lineRule="auto"/>
              <w:rPr>
                <w:rFonts w:ascii="微软雅黑" w:eastAsia="微软雅黑" w:hAnsi="微软雅黑"/>
                <w:color w:val="0D0D0D"/>
                <w:sz w:val="18"/>
                <w:szCs w:val="18"/>
              </w:rPr>
            </w:pPr>
            <w:r w:rsidRPr="00E17C4F">
              <w:rPr>
                <w:rFonts w:ascii="微软雅黑" w:eastAsia="微软雅黑" w:hAnsi="微软雅黑" w:hint="eastAsia"/>
                <w:color w:val="0D0D0D"/>
                <w:sz w:val="18"/>
                <w:szCs w:val="18"/>
              </w:rPr>
              <w:t>绝密</w:t>
            </w:r>
          </w:p>
        </w:tc>
      </w:tr>
    </w:tbl>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101E4" w:rsidP="00467B48">
      <w:pPr>
        <w:spacing w:line="360" w:lineRule="auto"/>
        <w:jc w:val="center"/>
        <w:rPr>
          <w:rFonts w:ascii="微软雅黑" w:eastAsia="微软雅黑" w:hAnsi="微软雅黑" w:cs="Arial"/>
          <w:b/>
          <w:sz w:val="52"/>
          <w:szCs w:val="52"/>
        </w:rPr>
      </w:pPr>
      <w:r w:rsidRPr="007101E4">
        <w:rPr>
          <w:rFonts w:ascii="微软雅黑" w:eastAsia="微软雅黑" w:hAnsi="微软雅黑" w:cs="Arial" w:hint="eastAsia"/>
          <w:b/>
          <w:sz w:val="52"/>
          <w:szCs w:val="52"/>
        </w:rPr>
        <w:t>需求规格说明书</w:t>
      </w: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tbl>
      <w:tblPr>
        <w:tblW w:w="74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45"/>
        <w:gridCol w:w="5010"/>
      </w:tblGrid>
      <w:tr w:rsidR="007F5D55" w:rsidRPr="00E17C4F" w:rsidTr="00AF1E93">
        <w:trPr>
          <w:jc w:val="center"/>
        </w:trPr>
        <w:tc>
          <w:tcPr>
            <w:tcW w:w="2445" w:type="dxa"/>
            <w:vAlign w:val="center"/>
          </w:tcPr>
          <w:p w:rsidR="007F5D55" w:rsidRPr="00E17C4F" w:rsidRDefault="007F5D55" w:rsidP="00467B48">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重要性</w:t>
            </w:r>
          </w:p>
        </w:tc>
        <w:tc>
          <w:tcPr>
            <w:tcW w:w="5010" w:type="dxa"/>
            <w:vAlign w:val="center"/>
          </w:tcPr>
          <w:p w:rsidR="007F5D55" w:rsidRPr="00E17C4F" w:rsidRDefault="007F5D55" w:rsidP="00467B48">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高</w:t>
            </w:r>
          </w:p>
        </w:tc>
      </w:tr>
      <w:tr w:rsidR="007F5D55" w:rsidRPr="00E17C4F" w:rsidTr="00AF1E93">
        <w:trPr>
          <w:jc w:val="center"/>
        </w:trPr>
        <w:tc>
          <w:tcPr>
            <w:tcW w:w="2445" w:type="dxa"/>
            <w:vAlign w:val="center"/>
          </w:tcPr>
          <w:p w:rsidR="007F5D55" w:rsidRPr="00E17C4F" w:rsidRDefault="007F5D55" w:rsidP="00467B48">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紧迫性</w:t>
            </w:r>
          </w:p>
        </w:tc>
        <w:tc>
          <w:tcPr>
            <w:tcW w:w="5010" w:type="dxa"/>
            <w:vAlign w:val="center"/>
          </w:tcPr>
          <w:p w:rsidR="007F5D55" w:rsidRPr="00E17C4F" w:rsidRDefault="007F5D55" w:rsidP="00467B48">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高</w:t>
            </w:r>
          </w:p>
        </w:tc>
      </w:tr>
      <w:tr w:rsidR="007F5D55" w:rsidRPr="00E17C4F" w:rsidTr="00AF1E93">
        <w:trPr>
          <w:jc w:val="center"/>
        </w:trPr>
        <w:tc>
          <w:tcPr>
            <w:tcW w:w="2445" w:type="dxa"/>
            <w:vAlign w:val="center"/>
          </w:tcPr>
          <w:p w:rsidR="007F5D55" w:rsidRPr="00E17C4F" w:rsidRDefault="007F5D55" w:rsidP="00467B48">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拟制人</w:t>
            </w:r>
          </w:p>
        </w:tc>
        <w:tc>
          <w:tcPr>
            <w:tcW w:w="5010" w:type="dxa"/>
            <w:vAlign w:val="center"/>
          </w:tcPr>
          <w:p w:rsidR="007F5D55" w:rsidRPr="00E17C4F" w:rsidRDefault="007F5D55" w:rsidP="00467B48">
            <w:pPr>
              <w:spacing w:line="360" w:lineRule="auto"/>
              <w:rPr>
                <w:rFonts w:ascii="微软雅黑" w:eastAsia="微软雅黑" w:hAnsi="微软雅黑"/>
                <w:b/>
                <w:color w:val="0D0D0D"/>
                <w:sz w:val="18"/>
                <w:szCs w:val="18"/>
              </w:rPr>
            </w:pPr>
          </w:p>
        </w:tc>
      </w:tr>
      <w:tr w:rsidR="007F5D55" w:rsidRPr="00E17C4F" w:rsidTr="00AF1E93">
        <w:trPr>
          <w:jc w:val="center"/>
        </w:trPr>
        <w:tc>
          <w:tcPr>
            <w:tcW w:w="2445" w:type="dxa"/>
            <w:vAlign w:val="center"/>
          </w:tcPr>
          <w:p w:rsidR="007F5D55" w:rsidRPr="00E17C4F" w:rsidRDefault="007F5D55" w:rsidP="00467B48">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审核人</w:t>
            </w:r>
          </w:p>
        </w:tc>
        <w:tc>
          <w:tcPr>
            <w:tcW w:w="5010" w:type="dxa"/>
            <w:vAlign w:val="center"/>
          </w:tcPr>
          <w:p w:rsidR="007F5D55" w:rsidRPr="00E17C4F" w:rsidRDefault="007F5D55" w:rsidP="00467B48">
            <w:pPr>
              <w:spacing w:line="360" w:lineRule="auto"/>
              <w:rPr>
                <w:rFonts w:ascii="微软雅黑" w:eastAsia="微软雅黑" w:hAnsi="微软雅黑"/>
                <w:b/>
                <w:color w:val="0D0D0D"/>
                <w:sz w:val="18"/>
                <w:szCs w:val="18"/>
              </w:rPr>
            </w:pPr>
          </w:p>
        </w:tc>
      </w:tr>
      <w:tr w:rsidR="007F5D55" w:rsidRPr="00E17C4F" w:rsidTr="00AF1E93">
        <w:trPr>
          <w:jc w:val="center"/>
        </w:trPr>
        <w:tc>
          <w:tcPr>
            <w:tcW w:w="2445" w:type="dxa"/>
            <w:vAlign w:val="center"/>
          </w:tcPr>
          <w:p w:rsidR="007F5D55" w:rsidRPr="00E17C4F" w:rsidRDefault="007F5D55" w:rsidP="00467B48">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提交日期</w:t>
            </w:r>
          </w:p>
        </w:tc>
        <w:tc>
          <w:tcPr>
            <w:tcW w:w="5010" w:type="dxa"/>
            <w:vAlign w:val="center"/>
          </w:tcPr>
          <w:p w:rsidR="007F5D55" w:rsidRPr="00E17C4F" w:rsidRDefault="007F5D55" w:rsidP="00467B48">
            <w:pPr>
              <w:spacing w:line="360" w:lineRule="auto"/>
              <w:rPr>
                <w:rFonts w:ascii="微软雅黑" w:eastAsia="微软雅黑" w:hAnsi="微软雅黑"/>
                <w:b/>
                <w:color w:val="0D0D0D"/>
                <w:sz w:val="18"/>
                <w:szCs w:val="18"/>
              </w:rPr>
            </w:pPr>
          </w:p>
        </w:tc>
      </w:tr>
      <w:tr w:rsidR="007F5D55" w:rsidRPr="00E17C4F" w:rsidTr="00AF1E93">
        <w:trPr>
          <w:jc w:val="center"/>
        </w:trPr>
        <w:tc>
          <w:tcPr>
            <w:tcW w:w="2445" w:type="dxa"/>
            <w:vAlign w:val="center"/>
          </w:tcPr>
          <w:p w:rsidR="007F5D55" w:rsidRPr="00E17C4F" w:rsidRDefault="007F5D55" w:rsidP="00467B48">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需求变更控制时间点</w:t>
            </w:r>
          </w:p>
        </w:tc>
        <w:tc>
          <w:tcPr>
            <w:tcW w:w="5010" w:type="dxa"/>
            <w:vAlign w:val="center"/>
          </w:tcPr>
          <w:p w:rsidR="007F5D55" w:rsidRPr="00E17C4F" w:rsidRDefault="007F5D55" w:rsidP="00467B48">
            <w:pPr>
              <w:spacing w:line="360" w:lineRule="auto"/>
              <w:rPr>
                <w:rFonts w:ascii="微软雅黑" w:eastAsia="微软雅黑" w:hAnsi="微软雅黑"/>
                <w:b/>
                <w:iCs/>
                <w:color w:val="0D0D0D"/>
                <w:sz w:val="18"/>
                <w:szCs w:val="18"/>
              </w:rPr>
            </w:pPr>
          </w:p>
        </w:tc>
      </w:tr>
    </w:tbl>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Pr="00E17C4F" w:rsidRDefault="007F5D55" w:rsidP="00467B48">
      <w:pPr>
        <w:spacing w:line="360" w:lineRule="auto"/>
        <w:jc w:val="center"/>
        <w:rPr>
          <w:rFonts w:ascii="微软雅黑" w:eastAsia="微软雅黑" w:hAnsi="微软雅黑" w:cs="Arial"/>
          <w:szCs w:val="21"/>
        </w:rPr>
      </w:pPr>
      <w:r w:rsidRPr="00E17C4F">
        <w:rPr>
          <w:rFonts w:ascii="微软雅黑" w:eastAsia="微软雅黑" w:hAnsi="微软雅黑" w:cs="Arial"/>
          <w:szCs w:val="21"/>
        </w:rPr>
        <w:t>携程旅游信息技术（上海）有限公司</w:t>
      </w:r>
    </w:p>
    <w:p w:rsidR="007F5D55" w:rsidRPr="00E17C4F" w:rsidRDefault="003A5D60" w:rsidP="00467B48">
      <w:pPr>
        <w:spacing w:line="360" w:lineRule="auto"/>
        <w:jc w:val="center"/>
        <w:rPr>
          <w:rFonts w:ascii="微软雅黑" w:eastAsia="微软雅黑" w:hAnsi="微软雅黑"/>
        </w:rPr>
      </w:pPr>
      <w:r>
        <w:rPr>
          <w:rFonts w:ascii="宋体" w:hAnsi="宋体" w:cs="Arial" w:hint="eastAsia"/>
          <w:noProof/>
          <w:kern w:val="0"/>
          <w:szCs w:val="21"/>
        </w:rPr>
        <w:t>金融</w:t>
      </w:r>
      <w:r w:rsidR="00A10394">
        <w:rPr>
          <w:rFonts w:ascii="宋体" w:hAnsi="宋体" w:cs="Arial" w:hint="eastAsia"/>
          <w:noProof/>
          <w:kern w:val="0"/>
          <w:szCs w:val="21"/>
        </w:rPr>
        <w:t>技术</w:t>
      </w:r>
      <w:r>
        <w:rPr>
          <w:rFonts w:ascii="宋体" w:hAnsi="宋体" w:cs="Arial" w:hint="eastAsia"/>
          <w:noProof/>
          <w:kern w:val="0"/>
          <w:szCs w:val="21"/>
        </w:rPr>
        <w:t>研发部</w:t>
      </w:r>
    </w:p>
    <w:p w:rsidR="007F5D55" w:rsidRPr="00C470A2" w:rsidRDefault="007F5D55" w:rsidP="00C470A2">
      <w:pPr>
        <w:pStyle w:val="1"/>
        <w:ind w:firstLine="140"/>
        <w:rPr>
          <w:rFonts w:ascii="微软雅黑" w:eastAsia="微软雅黑" w:hAnsi="微软雅黑"/>
          <w:sz w:val="28"/>
          <w:szCs w:val="28"/>
        </w:rPr>
      </w:pPr>
      <w:bookmarkStart w:id="0" w:name="_Toc403744385"/>
      <w:r w:rsidRPr="00C470A2">
        <w:rPr>
          <w:rFonts w:ascii="微软雅黑" w:eastAsia="微软雅黑" w:hAnsi="微软雅黑" w:hint="eastAsia"/>
          <w:sz w:val="28"/>
          <w:szCs w:val="28"/>
        </w:rPr>
        <w:t>文档更新记录</w:t>
      </w:r>
      <w:bookmarkEnd w:id="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
        <w:gridCol w:w="914"/>
        <w:gridCol w:w="1351"/>
        <w:gridCol w:w="1000"/>
        <w:gridCol w:w="1060"/>
        <w:gridCol w:w="4561"/>
      </w:tblGrid>
      <w:tr w:rsidR="00330A58" w:rsidRPr="00F24D85" w:rsidTr="00330A58">
        <w:trPr>
          <w:trHeight w:val="338"/>
          <w:jc w:val="center"/>
        </w:trPr>
        <w:tc>
          <w:tcPr>
            <w:tcW w:w="843" w:type="dxa"/>
            <w:shd w:val="clear" w:color="auto" w:fill="A6A6A6"/>
          </w:tcPr>
          <w:p w:rsidR="007F5D55" w:rsidRPr="00771F61" w:rsidRDefault="007F5D55" w:rsidP="00467B48">
            <w:pPr>
              <w:snapToGrid w:val="0"/>
              <w:spacing w:line="360" w:lineRule="auto"/>
              <w:jc w:val="center"/>
              <w:rPr>
                <w:rFonts w:ascii="微软雅黑" w:eastAsia="微软雅黑" w:hAnsi="微软雅黑"/>
                <w:b/>
                <w:bCs/>
                <w:sz w:val="18"/>
                <w:szCs w:val="18"/>
              </w:rPr>
            </w:pPr>
            <w:r w:rsidRPr="00771F61">
              <w:rPr>
                <w:rFonts w:ascii="微软雅黑" w:eastAsia="微软雅黑" w:hAnsi="微软雅黑" w:hint="eastAsia"/>
                <w:b/>
                <w:bCs/>
                <w:sz w:val="18"/>
                <w:szCs w:val="18"/>
              </w:rPr>
              <w:t>序号</w:t>
            </w:r>
          </w:p>
        </w:tc>
        <w:tc>
          <w:tcPr>
            <w:tcW w:w="914" w:type="dxa"/>
            <w:shd w:val="clear" w:color="auto" w:fill="A6A6A6"/>
          </w:tcPr>
          <w:p w:rsidR="007F5D55" w:rsidRPr="00771F61" w:rsidRDefault="007F5D55" w:rsidP="00467B48">
            <w:pPr>
              <w:snapToGrid w:val="0"/>
              <w:spacing w:line="360" w:lineRule="auto"/>
              <w:jc w:val="center"/>
              <w:rPr>
                <w:rFonts w:ascii="微软雅黑" w:eastAsia="微软雅黑" w:hAnsi="微软雅黑"/>
                <w:b/>
                <w:bCs/>
                <w:sz w:val="18"/>
                <w:szCs w:val="18"/>
              </w:rPr>
            </w:pPr>
            <w:r w:rsidRPr="00771F61">
              <w:rPr>
                <w:rFonts w:ascii="微软雅黑" w:eastAsia="微软雅黑" w:hAnsi="微软雅黑" w:hint="eastAsia"/>
                <w:b/>
                <w:bCs/>
                <w:sz w:val="18"/>
                <w:szCs w:val="18"/>
              </w:rPr>
              <w:t>版本</w:t>
            </w:r>
          </w:p>
        </w:tc>
        <w:tc>
          <w:tcPr>
            <w:tcW w:w="1351" w:type="dxa"/>
            <w:shd w:val="clear" w:color="auto" w:fill="A6A6A6"/>
          </w:tcPr>
          <w:p w:rsidR="007F5D55" w:rsidRPr="00771F61" w:rsidRDefault="007F5D55" w:rsidP="00467B48">
            <w:pPr>
              <w:snapToGrid w:val="0"/>
              <w:spacing w:line="360" w:lineRule="auto"/>
              <w:jc w:val="center"/>
              <w:rPr>
                <w:rFonts w:ascii="微软雅黑" w:eastAsia="微软雅黑" w:hAnsi="微软雅黑"/>
                <w:b/>
                <w:bCs/>
                <w:sz w:val="18"/>
                <w:szCs w:val="18"/>
              </w:rPr>
            </w:pPr>
            <w:r w:rsidRPr="00771F61">
              <w:rPr>
                <w:rFonts w:ascii="微软雅黑" w:eastAsia="微软雅黑" w:hAnsi="微软雅黑" w:hint="eastAsia"/>
                <w:b/>
                <w:bCs/>
                <w:sz w:val="18"/>
                <w:szCs w:val="18"/>
              </w:rPr>
              <w:t>日期</w:t>
            </w:r>
          </w:p>
        </w:tc>
        <w:tc>
          <w:tcPr>
            <w:tcW w:w="1000" w:type="dxa"/>
            <w:shd w:val="clear" w:color="auto" w:fill="A6A6A6"/>
          </w:tcPr>
          <w:p w:rsidR="007F5D55" w:rsidRPr="00771F61" w:rsidRDefault="007F5D55" w:rsidP="00467B48">
            <w:pPr>
              <w:snapToGrid w:val="0"/>
              <w:spacing w:line="360" w:lineRule="auto"/>
              <w:jc w:val="center"/>
              <w:rPr>
                <w:rFonts w:ascii="微软雅黑" w:eastAsia="微软雅黑" w:hAnsi="微软雅黑"/>
                <w:b/>
                <w:bCs/>
                <w:sz w:val="18"/>
                <w:szCs w:val="18"/>
              </w:rPr>
            </w:pPr>
            <w:r w:rsidRPr="00771F61">
              <w:rPr>
                <w:rFonts w:ascii="微软雅黑" w:eastAsia="微软雅黑" w:hAnsi="微软雅黑" w:hint="eastAsia"/>
                <w:b/>
                <w:bCs/>
                <w:sz w:val="18"/>
                <w:szCs w:val="18"/>
              </w:rPr>
              <w:t>撰写</w:t>
            </w:r>
          </w:p>
        </w:tc>
        <w:tc>
          <w:tcPr>
            <w:tcW w:w="1060" w:type="dxa"/>
            <w:shd w:val="clear" w:color="auto" w:fill="A6A6A6"/>
          </w:tcPr>
          <w:p w:rsidR="007F5D55" w:rsidRPr="00771F61" w:rsidRDefault="007F5D55" w:rsidP="00467B48">
            <w:pPr>
              <w:snapToGrid w:val="0"/>
              <w:spacing w:line="360" w:lineRule="auto"/>
              <w:jc w:val="center"/>
              <w:rPr>
                <w:rFonts w:ascii="微软雅黑" w:eastAsia="微软雅黑" w:hAnsi="微软雅黑"/>
                <w:b/>
                <w:bCs/>
                <w:sz w:val="18"/>
                <w:szCs w:val="18"/>
              </w:rPr>
            </w:pPr>
            <w:r w:rsidRPr="00771F61">
              <w:rPr>
                <w:rFonts w:ascii="微软雅黑" w:eastAsia="微软雅黑" w:hAnsi="微软雅黑" w:hint="eastAsia"/>
                <w:b/>
                <w:bCs/>
                <w:sz w:val="18"/>
                <w:szCs w:val="18"/>
              </w:rPr>
              <w:t>审定</w:t>
            </w:r>
          </w:p>
        </w:tc>
        <w:tc>
          <w:tcPr>
            <w:tcW w:w="4561" w:type="dxa"/>
            <w:shd w:val="clear" w:color="auto" w:fill="A6A6A6"/>
          </w:tcPr>
          <w:p w:rsidR="007F5D55" w:rsidRPr="00771F61" w:rsidRDefault="007F5D55" w:rsidP="00467B48">
            <w:pPr>
              <w:snapToGrid w:val="0"/>
              <w:spacing w:line="360" w:lineRule="auto"/>
              <w:jc w:val="center"/>
              <w:rPr>
                <w:rFonts w:ascii="微软雅黑" w:eastAsia="微软雅黑" w:hAnsi="微软雅黑"/>
                <w:b/>
                <w:bCs/>
                <w:sz w:val="18"/>
                <w:szCs w:val="18"/>
              </w:rPr>
            </w:pPr>
            <w:r w:rsidRPr="00771F61">
              <w:rPr>
                <w:rFonts w:ascii="微软雅黑" w:eastAsia="微软雅黑" w:hAnsi="微软雅黑" w:hint="eastAsia"/>
                <w:b/>
                <w:bCs/>
                <w:sz w:val="18"/>
                <w:szCs w:val="18"/>
              </w:rPr>
              <w:t>说明</w:t>
            </w:r>
          </w:p>
        </w:tc>
      </w:tr>
      <w:tr w:rsidR="007F5D55" w:rsidRPr="00F24D85" w:rsidTr="00330A58">
        <w:trPr>
          <w:trHeight w:val="374"/>
          <w:jc w:val="center"/>
        </w:trPr>
        <w:tc>
          <w:tcPr>
            <w:tcW w:w="843" w:type="dxa"/>
          </w:tcPr>
          <w:p w:rsidR="007F5D55" w:rsidRPr="00771F61" w:rsidRDefault="007F5D55" w:rsidP="00467B48">
            <w:pPr>
              <w:spacing w:line="360" w:lineRule="auto"/>
              <w:jc w:val="left"/>
              <w:rPr>
                <w:rFonts w:ascii="微软雅黑" w:eastAsia="微软雅黑" w:hAnsi="微软雅黑"/>
                <w:sz w:val="18"/>
                <w:szCs w:val="18"/>
              </w:rPr>
            </w:pPr>
            <w:r w:rsidRPr="00771F61">
              <w:rPr>
                <w:rFonts w:ascii="微软雅黑" w:eastAsia="微软雅黑" w:hAnsi="微软雅黑" w:hint="eastAsia"/>
                <w:sz w:val="18"/>
                <w:szCs w:val="18"/>
              </w:rPr>
              <w:t>1</w:t>
            </w:r>
          </w:p>
        </w:tc>
        <w:tc>
          <w:tcPr>
            <w:tcW w:w="914" w:type="dxa"/>
          </w:tcPr>
          <w:p w:rsidR="007F5D55" w:rsidRPr="00771F61" w:rsidRDefault="000B6DB7"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0.1</w:t>
            </w:r>
          </w:p>
        </w:tc>
        <w:tc>
          <w:tcPr>
            <w:tcW w:w="1351" w:type="dxa"/>
          </w:tcPr>
          <w:p w:rsidR="007F5D55" w:rsidRPr="00771F61" w:rsidRDefault="007F5D55" w:rsidP="00467B48">
            <w:pPr>
              <w:spacing w:line="360" w:lineRule="auto"/>
              <w:jc w:val="left"/>
              <w:rPr>
                <w:rFonts w:ascii="微软雅黑" w:eastAsia="微软雅黑" w:hAnsi="微软雅黑"/>
                <w:sz w:val="18"/>
                <w:szCs w:val="18"/>
              </w:rPr>
            </w:pPr>
            <w:r w:rsidRPr="00771F61">
              <w:rPr>
                <w:rFonts w:ascii="微软雅黑" w:eastAsia="微软雅黑" w:hAnsi="微软雅黑" w:hint="eastAsia"/>
                <w:sz w:val="18"/>
                <w:szCs w:val="18"/>
              </w:rPr>
              <w:t>201</w:t>
            </w:r>
            <w:r w:rsidR="000B6DB7">
              <w:rPr>
                <w:rFonts w:ascii="微软雅黑" w:eastAsia="微软雅黑" w:hAnsi="微软雅黑" w:hint="eastAsia"/>
                <w:sz w:val="18"/>
                <w:szCs w:val="18"/>
              </w:rPr>
              <w:t>4</w:t>
            </w:r>
            <w:r w:rsidRPr="00771F61">
              <w:rPr>
                <w:rFonts w:ascii="微软雅黑" w:eastAsia="微软雅黑" w:hAnsi="微软雅黑" w:hint="eastAsia"/>
                <w:sz w:val="18"/>
                <w:szCs w:val="18"/>
              </w:rPr>
              <w:t>.</w:t>
            </w:r>
            <w:r w:rsidR="00543069">
              <w:rPr>
                <w:rFonts w:ascii="微软雅黑" w:eastAsia="微软雅黑" w:hAnsi="微软雅黑" w:hint="eastAsia"/>
                <w:sz w:val="18"/>
                <w:szCs w:val="18"/>
              </w:rPr>
              <w:t>11.7</w:t>
            </w:r>
          </w:p>
        </w:tc>
        <w:tc>
          <w:tcPr>
            <w:tcW w:w="1000" w:type="dxa"/>
          </w:tcPr>
          <w:p w:rsidR="007F5D55" w:rsidRPr="00771F61" w:rsidRDefault="00AD708B"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谢玥</w:t>
            </w:r>
          </w:p>
        </w:tc>
        <w:tc>
          <w:tcPr>
            <w:tcW w:w="1060" w:type="dxa"/>
          </w:tcPr>
          <w:p w:rsidR="007F5D55" w:rsidRPr="00771F61" w:rsidRDefault="007F5D55" w:rsidP="00467B48">
            <w:pPr>
              <w:spacing w:line="360" w:lineRule="auto"/>
              <w:jc w:val="left"/>
              <w:rPr>
                <w:rFonts w:ascii="微软雅黑" w:eastAsia="微软雅黑" w:hAnsi="微软雅黑"/>
                <w:sz w:val="18"/>
                <w:szCs w:val="18"/>
              </w:rPr>
            </w:pPr>
          </w:p>
        </w:tc>
        <w:tc>
          <w:tcPr>
            <w:tcW w:w="4561" w:type="dxa"/>
          </w:tcPr>
          <w:p w:rsidR="007F5D55" w:rsidRPr="00771F61" w:rsidRDefault="007F5D55" w:rsidP="00467B48">
            <w:pPr>
              <w:spacing w:line="360" w:lineRule="auto"/>
              <w:jc w:val="left"/>
              <w:rPr>
                <w:rFonts w:ascii="微软雅黑" w:eastAsia="微软雅黑" w:hAnsi="微软雅黑"/>
                <w:sz w:val="18"/>
                <w:szCs w:val="18"/>
              </w:rPr>
            </w:pPr>
            <w:r w:rsidRPr="00771F61">
              <w:rPr>
                <w:rFonts w:ascii="微软雅黑" w:eastAsia="微软雅黑" w:hAnsi="微软雅黑" w:hint="eastAsia"/>
                <w:sz w:val="18"/>
                <w:szCs w:val="18"/>
              </w:rPr>
              <w:t>创建</w:t>
            </w:r>
          </w:p>
        </w:tc>
      </w:tr>
      <w:tr w:rsidR="00D319D7" w:rsidRPr="00F24D85" w:rsidTr="00330A58">
        <w:trPr>
          <w:trHeight w:val="374"/>
          <w:jc w:val="center"/>
        </w:trPr>
        <w:tc>
          <w:tcPr>
            <w:tcW w:w="843" w:type="dxa"/>
          </w:tcPr>
          <w:p w:rsidR="00D319D7" w:rsidRPr="00771F61" w:rsidRDefault="00D66CD3"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2</w:t>
            </w:r>
          </w:p>
        </w:tc>
        <w:tc>
          <w:tcPr>
            <w:tcW w:w="914" w:type="dxa"/>
          </w:tcPr>
          <w:p w:rsidR="00D319D7" w:rsidRPr="00771F61" w:rsidRDefault="00D66CD3"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0.2</w:t>
            </w:r>
          </w:p>
        </w:tc>
        <w:tc>
          <w:tcPr>
            <w:tcW w:w="1351" w:type="dxa"/>
          </w:tcPr>
          <w:p w:rsidR="00D319D7" w:rsidRPr="00771F61" w:rsidRDefault="00C14648"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2014.11.12</w:t>
            </w:r>
          </w:p>
        </w:tc>
        <w:tc>
          <w:tcPr>
            <w:tcW w:w="1000" w:type="dxa"/>
          </w:tcPr>
          <w:p w:rsidR="00D319D7" w:rsidRPr="00771F61" w:rsidRDefault="00D66CD3"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谢玥</w:t>
            </w:r>
          </w:p>
        </w:tc>
        <w:tc>
          <w:tcPr>
            <w:tcW w:w="1060" w:type="dxa"/>
          </w:tcPr>
          <w:p w:rsidR="00D319D7" w:rsidRPr="00771F61" w:rsidRDefault="00D319D7" w:rsidP="00467B48">
            <w:pPr>
              <w:spacing w:line="360" w:lineRule="auto"/>
              <w:jc w:val="left"/>
              <w:rPr>
                <w:rFonts w:ascii="微软雅黑" w:eastAsia="微软雅黑" w:hAnsi="微软雅黑"/>
                <w:sz w:val="18"/>
                <w:szCs w:val="18"/>
              </w:rPr>
            </w:pPr>
          </w:p>
        </w:tc>
        <w:tc>
          <w:tcPr>
            <w:tcW w:w="4561" w:type="dxa"/>
          </w:tcPr>
          <w:p w:rsidR="00D319D7" w:rsidRPr="00771F61" w:rsidRDefault="00D66CD3" w:rsidP="005855CB">
            <w:pPr>
              <w:spacing w:line="360" w:lineRule="auto"/>
              <w:jc w:val="left"/>
              <w:rPr>
                <w:rFonts w:ascii="微软雅黑" w:eastAsia="微软雅黑" w:hAnsi="微软雅黑"/>
                <w:sz w:val="18"/>
                <w:szCs w:val="18"/>
              </w:rPr>
            </w:pPr>
            <w:r>
              <w:rPr>
                <w:rFonts w:ascii="微软雅黑" w:eastAsia="微软雅黑" w:hAnsi="微软雅黑" w:hint="eastAsia"/>
                <w:sz w:val="18"/>
                <w:szCs w:val="18"/>
              </w:rPr>
              <w:t>第一部分增加“</w:t>
            </w:r>
            <w:r w:rsidRPr="00D66CD3">
              <w:rPr>
                <w:rFonts w:ascii="微软雅黑" w:eastAsia="微软雅黑" w:hAnsi="微软雅黑" w:hint="eastAsia"/>
                <w:sz w:val="18"/>
                <w:szCs w:val="18"/>
              </w:rPr>
              <w:t>在途订单报表</w:t>
            </w:r>
            <w:r>
              <w:rPr>
                <w:rFonts w:ascii="微软雅黑" w:eastAsia="微软雅黑" w:hAnsi="微软雅黑" w:hint="eastAsia"/>
                <w:sz w:val="18"/>
                <w:szCs w:val="18"/>
              </w:rPr>
              <w:t>”需求</w:t>
            </w:r>
          </w:p>
        </w:tc>
      </w:tr>
      <w:tr w:rsidR="00074E55" w:rsidRPr="00F24D85" w:rsidTr="00330A58">
        <w:trPr>
          <w:trHeight w:val="374"/>
          <w:jc w:val="center"/>
        </w:trPr>
        <w:tc>
          <w:tcPr>
            <w:tcW w:w="843" w:type="dxa"/>
          </w:tcPr>
          <w:p w:rsidR="00A721B6" w:rsidRPr="002540B6" w:rsidRDefault="00A721B6" w:rsidP="00467B48">
            <w:pPr>
              <w:spacing w:line="360" w:lineRule="auto"/>
              <w:jc w:val="left"/>
              <w:rPr>
                <w:rFonts w:ascii="宋体" w:hAnsi="宋体"/>
                <w:szCs w:val="21"/>
              </w:rPr>
            </w:pPr>
            <w:r>
              <w:rPr>
                <w:rFonts w:ascii="宋体" w:hAnsi="宋体" w:hint="eastAsia"/>
                <w:szCs w:val="21"/>
              </w:rPr>
              <w:t>3</w:t>
            </w:r>
          </w:p>
        </w:tc>
        <w:tc>
          <w:tcPr>
            <w:tcW w:w="914" w:type="dxa"/>
          </w:tcPr>
          <w:p w:rsidR="00074E55" w:rsidRPr="00771F61" w:rsidRDefault="00A721B6"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0.3</w:t>
            </w:r>
          </w:p>
        </w:tc>
        <w:tc>
          <w:tcPr>
            <w:tcW w:w="1351" w:type="dxa"/>
          </w:tcPr>
          <w:p w:rsidR="00074E55" w:rsidRPr="00771F61" w:rsidRDefault="00A721B6"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2014.11.12</w:t>
            </w:r>
          </w:p>
        </w:tc>
        <w:tc>
          <w:tcPr>
            <w:tcW w:w="1000" w:type="dxa"/>
          </w:tcPr>
          <w:p w:rsidR="00074E55" w:rsidRPr="00771F61" w:rsidRDefault="00A721B6"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谢玥</w:t>
            </w:r>
          </w:p>
        </w:tc>
        <w:tc>
          <w:tcPr>
            <w:tcW w:w="1060" w:type="dxa"/>
          </w:tcPr>
          <w:p w:rsidR="00074E55" w:rsidRPr="00771F61" w:rsidRDefault="00074E55" w:rsidP="00467B48">
            <w:pPr>
              <w:spacing w:line="360" w:lineRule="auto"/>
              <w:jc w:val="left"/>
              <w:rPr>
                <w:rFonts w:ascii="微软雅黑" w:eastAsia="微软雅黑" w:hAnsi="微软雅黑"/>
                <w:sz w:val="18"/>
                <w:szCs w:val="18"/>
              </w:rPr>
            </w:pPr>
          </w:p>
        </w:tc>
        <w:tc>
          <w:tcPr>
            <w:tcW w:w="4561" w:type="dxa"/>
          </w:tcPr>
          <w:p w:rsidR="00235345" w:rsidRPr="00C470A2" w:rsidRDefault="00A721B6" w:rsidP="00C470A2">
            <w:pPr>
              <w:pStyle w:val="a6"/>
              <w:numPr>
                <w:ilvl w:val="0"/>
                <w:numId w:val="48"/>
              </w:numPr>
              <w:spacing w:line="360" w:lineRule="auto"/>
              <w:ind w:firstLineChars="0"/>
              <w:jc w:val="left"/>
              <w:rPr>
                <w:rFonts w:ascii="微软雅黑" w:eastAsia="微软雅黑" w:hAnsi="微软雅黑"/>
                <w:sz w:val="18"/>
                <w:szCs w:val="18"/>
              </w:rPr>
            </w:pPr>
            <w:r w:rsidRPr="00C470A2">
              <w:rPr>
                <w:rFonts w:ascii="微软雅黑" w:eastAsia="微软雅黑" w:hAnsi="微软雅黑" w:hint="eastAsia"/>
                <w:sz w:val="18"/>
                <w:szCs w:val="18"/>
              </w:rPr>
              <w:t>根据11/12需求讨论会确认结果更新部分需求点</w:t>
            </w:r>
          </w:p>
          <w:p w:rsidR="00235345" w:rsidRDefault="00235345" w:rsidP="00C470A2">
            <w:pPr>
              <w:pStyle w:val="a6"/>
              <w:numPr>
                <w:ilvl w:val="0"/>
                <w:numId w:val="48"/>
              </w:numPr>
              <w:spacing w:line="360" w:lineRule="auto"/>
              <w:ind w:firstLineChars="0"/>
              <w:jc w:val="left"/>
              <w:rPr>
                <w:rFonts w:ascii="微软雅黑" w:eastAsia="微软雅黑" w:hAnsi="微软雅黑"/>
                <w:sz w:val="18"/>
                <w:szCs w:val="18"/>
              </w:rPr>
            </w:pPr>
            <w:r>
              <w:rPr>
                <w:rFonts w:ascii="微软雅黑" w:eastAsia="微软雅黑" w:hAnsi="微软雅黑" w:hint="eastAsia"/>
                <w:sz w:val="18"/>
                <w:szCs w:val="18"/>
              </w:rPr>
              <w:t>更改了“在途订单报表”的查询条件和取数逻辑</w:t>
            </w:r>
          </w:p>
          <w:p w:rsidR="00DE2719" w:rsidRPr="00C470A2" w:rsidRDefault="00DE2719" w:rsidP="00C470A2">
            <w:pPr>
              <w:pStyle w:val="a6"/>
              <w:numPr>
                <w:ilvl w:val="0"/>
                <w:numId w:val="48"/>
              </w:numPr>
              <w:spacing w:line="360" w:lineRule="auto"/>
              <w:ind w:firstLineChars="0"/>
              <w:jc w:val="left"/>
              <w:rPr>
                <w:rFonts w:ascii="微软雅黑" w:eastAsia="微软雅黑" w:hAnsi="微软雅黑"/>
                <w:sz w:val="18"/>
                <w:szCs w:val="18"/>
              </w:rPr>
            </w:pPr>
            <w:r w:rsidRPr="00C470A2">
              <w:rPr>
                <w:rFonts w:ascii="微软雅黑" w:eastAsia="微软雅黑" w:hAnsi="微软雅黑" w:hint="eastAsia"/>
                <w:sz w:val="18"/>
                <w:szCs w:val="18"/>
              </w:rPr>
              <w:t>更新</w:t>
            </w:r>
            <w:r w:rsidR="004A0B87">
              <w:rPr>
                <w:rFonts w:ascii="微软雅黑" w:eastAsia="微软雅黑" w:hAnsi="微软雅黑" w:hint="eastAsia"/>
                <w:sz w:val="18"/>
                <w:szCs w:val="18"/>
              </w:rPr>
              <w:t>了</w:t>
            </w:r>
            <w:r w:rsidRPr="00C470A2">
              <w:rPr>
                <w:rFonts w:ascii="微软雅黑" w:eastAsia="微软雅黑" w:hAnsi="微软雅黑" w:hint="eastAsia"/>
                <w:sz w:val="18"/>
                <w:szCs w:val="18"/>
              </w:rPr>
              <w:t>“预付酒店-订单流水触发点及生成规则”文档链接</w:t>
            </w:r>
          </w:p>
        </w:tc>
      </w:tr>
      <w:tr w:rsidR="00074E55" w:rsidRPr="00F24D85" w:rsidTr="00330A58">
        <w:trPr>
          <w:trHeight w:val="374"/>
          <w:jc w:val="center"/>
        </w:trPr>
        <w:tc>
          <w:tcPr>
            <w:tcW w:w="843" w:type="dxa"/>
          </w:tcPr>
          <w:p w:rsidR="00074E55" w:rsidRPr="002540B6" w:rsidRDefault="00154CAA" w:rsidP="00467B48">
            <w:pPr>
              <w:spacing w:line="360" w:lineRule="auto"/>
              <w:jc w:val="left"/>
              <w:rPr>
                <w:rFonts w:ascii="宋体" w:hAnsi="宋体"/>
                <w:szCs w:val="21"/>
              </w:rPr>
            </w:pPr>
            <w:r>
              <w:rPr>
                <w:rFonts w:ascii="宋体" w:hAnsi="宋体" w:hint="eastAsia"/>
                <w:szCs w:val="21"/>
              </w:rPr>
              <w:t>4</w:t>
            </w:r>
          </w:p>
        </w:tc>
        <w:tc>
          <w:tcPr>
            <w:tcW w:w="914" w:type="dxa"/>
          </w:tcPr>
          <w:p w:rsidR="00074E55" w:rsidRPr="00771F61" w:rsidRDefault="00154CAA"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0.4</w:t>
            </w:r>
          </w:p>
        </w:tc>
        <w:tc>
          <w:tcPr>
            <w:tcW w:w="1351" w:type="dxa"/>
          </w:tcPr>
          <w:p w:rsidR="00074E55" w:rsidRPr="00771F61" w:rsidRDefault="00154CAA"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2014.11.13</w:t>
            </w:r>
          </w:p>
        </w:tc>
        <w:tc>
          <w:tcPr>
            <w:tcW w:w="1000" w:type="dxa"/>
          </w:tcPr>
          <w:p w:rsidR="00074E55" w:rsidRPr="00771F61" w:rsidRDefault="006A2FB1"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谢玥</w:t>
            </w:r>
          </w:p>
        </w:tc>
        <w:tc>
          <w:tcPr>
            <w:tcW w:w="1060" w:type="dxa"/>
          </w:tcPr>
          <w:p w:rsidR="00074E55" w:rsidRPr="00771F61" w:rsidRDefault="00074E55" w:rsidP="00467B48">
            <w:pPr>
              <w:spacing w:line="360" w:lineRule="auto"/>
              <w:jc w:val="left"/>
              <w:rPr>
                <w:rFonts w:ascii="微软雅黑" w:eastAsia="微软雅黑" w:hAnsi="微软雅黑"/>
                <w:sz w:val="18"/>
                <w:szCs w:val="18"/>
              </w:rPr>
            </w:pPr>
          </w:p>
        </w:tc>
        <w:tc>
          <w:tcPr>
            <w:tcW w:w="4561" w:type="dxa"/>
          </w:tcPr>
          <w:p w:rsidR="00074E55" w:rsidRPr="00771F61" w:rsidRDefault="00F709A8"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添加</w:t>
            </w:r>
            <w:r w:rsidR="00154CAA">
              <w:rPr>
                <w:rFonts w:ascii="微软雅黑" w:eastAsia="微软雅黑" w:hAnsi="微软雅黑" w:hint="eastAsia"/>
                <w:sz w:val="18"/>
                <w:szCs w:val="18"/>
              </w:rPr>
              <w:t>项目收益</w:t>
            </w:r>
            <w:r>
              <w:rPr>
                <w:rFonts w:ascii="微软雅黑" w:eastAsia="微软雅黑" w:hAnsi="微软雅黑" w:hint="eastAsia"/>
                <w:sz w:val="18"/>
                <w:szCs w:val="18"/>
              </w:rPr>
              <w:t>说明</w:t>
            </w:r>
          </w:p>
        </w:tc>
      </w:tr>
      <w:tr w:rsidR="00074E55" w:rsidRPr="00F24D85" w:rsidTr="00330A58">
        <w:trPr>
          <w:trHeight w:val="374"/>
          <w:jc w:val="center"/>
        </w:trPr>
        <w:tc>
          <w:tcPr>
            <w:tcW w:w="843" w:type="dxa"/>
          </w:tcPr>
          <w:p w:rsidR="00074E55" w:rsidRPr="00C470A2" w:rsidRDefault="00762B60" w:rsidP="00467B48">
            <w:pPr>
              <w:spacing w:line="360" w:lineRule="auto"/>
              <w:jc w:val="left"/>
              <w:rPr>
                <w:rFonts w:ascii="微软雅黑" w:eastAsia="微软雅黑" w:hAnsi="微软雅黑"/>
                <w:sz w:val="18"/>
                <w:szCs w:val="18"/>
              </w:rPr>
            </w:pPr>
            <w:r w:rsidRPr="00C470A2">
              <w:rPr>
                <w:rFonts w:ascii="微软雅黑" w:eastAsia="微软雅黑" w:hAnsi="微软雅黑"/>
                <w:sz w:val="18"/>
                <w:szCs w:val="18"/>
              </w:rPr>
              <w:t>5</w:t>
            </w:r>
          </w:p>
        </w:tc>
        <w:tc>
          <w:tcPr>
            <w:tcW w:w="914" w:type="dxa"/>
          </w:tcPr>
          <w:p w:rsidR="00074E55" w:rsidRPr="00C470A2" w:rsidRDefault="00762B60" w:rsidP="00467B48">
            <w:pPr>
              <w:spacing w:line="360" w:lineRule="auto"/>
              <w:jc w:val="left"/>
              <w:rPr>
                <w:rFonts w:ascii="微软雅黑" w:eastAsia="微软雅黑" w:hAnsi="微软雅黑"/>
                <w:sz w:val="18"/>
                <w:szCs w:val="18"/>
              </w:rPr>
            </w:pPr>
            <w:r w:rsidRPr="00C470A2">
              <w:rPr>
                <w:rFonts w:ascii="微软雅黑" w:eastAsia="微软雅黑" w:hAnsi="微软雅黑"/>
                <w:sz w:val="18"/>
                <w:szCs w:val="18"/>
              </w:rPr>
              <w:t>0.5</w:t>
            </w:r>
          </w:p>
        </w:tc>
        <w:tc>
          <w:tcPr>
            <w:tcW w:w="1351" w:type="dxa"/>
          </w:tcPr>
          <w:p w:rsidR="00074E55" w:rsidRPr="00C470A2" w:rsidRDefault="00762B60" w:rsidP="00467B48">
            <w:pPr>
              <w:spacing w:line="360" w:lineRule="auto"/>
              <w:jc w:val="left"/>
              <w:rPr>
                <w:rFonts w:ascii="微软雅黑" w:eastAsia="微软雅黑" w:hAnsi="微软雅黑"/>
                <w:sz w:val="18"/>
                <w:szCs w:val="18"/>
              </w:rPr>
            </w:pPr>
            <w:r w:rsidRPr="00C470A2">
              <w:rPr>
                <w:rFonts w:ascii="微软雅黑" w:eastAsia="微软雅黑" w:hAnsi="微软雅黑"/>
                <w:sz w:val="18"/>
                <w:szCs w:val="18"/>
              </w:rPr>
              <w:t>2014.11.14</w:t>
            </w:r>
          </w:p>
        </w:tc>
        <w:tc>
          <w:tcPr>
            <w:tcW w:w="1000" w:type="dxa"/>
          </w:tcPr>
          <w:p w:rsidR="00074E55" w:rsidRPr="00C470A2" w:rsidRDefault="00762B60" w:rsidP="00467B48">
            <w:pPr>
              <w:spacing w:line="360" w:lineRule="auto"/>
              <w:jc w:val="left"/>
              <w:rPr>
                <w:rFonts w:ascii="微软雅黑" w:eastAsia="微软雅黑" w:hAnsi="微软雅黑"/>
                <w:sz w:val="18"/>
                <w:szCs w:val="18"/>
              </w:rPr>
            </w:pPr>
            <w:r w:rsidRPr="00B26128">
              <w:rPr>
                <w:rFonts w:ascii="微软雅黑" w:eastAsia="微软雅黑" w:hAnsi="微软雅黑" w:hint="eastAsia"/>
                <w:sz w:val="18"/>
                <w:szCs w:val="18"/>
              </w:rPr>
              <w:t>谢玥</w:t>
            </w:r>
          </w:p>
        </w:tc>
        <w:tc>
          <w:tcPr>
            <w:tcW w:w="1060" w:type="dxa"/>
          </w:tcPr>
          <w:p w:rsidR="00074E55" w:rsidRPr="00C470A2" w:rsidRDefault="00074E55" w:rsidP="00467B48">
            <w:pPr>
              <w:spacing w:line="360" w:lineRule="auto"/>
              <w:jc w:val="left"/>
              <w:rPr>
                <w:rFonts w:ascii="微软雅黑" w:eastAsia="微软雅黑" w:hAnsi="微软雅黑"/>
                <w:sz w:val="18"/>
                <w:szCs w:val="18"/>
              </w:rPr>
            </w:pPr>
          </w:p>
        </w:tc>
        <w:tc>
          <w:tcPr>
            <w:tcW w:w="4561" w:type="dxa"/>
          </w:tcPr>
          <w:p w:rsidR="00074E55" w:rsidRPr="00C470A2" w:rsidRDefault="00762B60" w:rsidP="00467B48">
            <w:pPr>
              <w:spacing w:line="360" w:lineRule="auto"/>
              <w:jc w:val="left"/>
              <w:rPr>
                <w:rFonts w:ascii="微软雅黑" w:eastAsia="微软雅黑" w:hAnsi="微软雅黑"/>
                <w:sz w:val="18"/>
                <w:szCs w:val="18"/>
              </w:rPr>
            </w:pPr>
            <w:r w:rsidRPr="00C470A2">
              <w:rPr>
                <w:rFonts w:ascii="微软雅黑" w:eastAsia="微软雅黑" w:hAnsi="微软雅黑" w:hint="eastAsia"/>
                <w:sz w:val="18"/>
                <w:szCs w:val="18"/>
              </w:rPr>
              <w:t>修改第一部分“预处理原始订单流水”部分需求</w:t>
            </w:r>
            <w:r w:rsidR="00F93544">
              <w:rPr>
                <w:rFonts w:ascii="微软雅黑" w:eastAsia="微软雅黑" w:hAnsi="微软雅黑" w:hint="eastAsia"/>
                <w:sz w:val="18"/>
                <w:szCs w:val="18"/>
              </w:rPr>
              <w:t>描述</w:t>
            </w:r>
          </w:p>
        </w:tc>
      </w:tr>
      <w:tr w:rsidR="006B5662" w:rsidRPr="00F24D85" w:rsidTr="00330A58">
        <w:trPr>
          <w:trHeight w:val="374"/>
          <w:jc w:val="center"/>
        </w:trPr>
        <w:tc>
          <w:tcPr>
            <w:tcW w:w="843" w:type="dxa"/>
          </w:tcPr>
          <w:p w:rsidR="006B5662" w:rsidRPr="006B5662" w:rsidRDefault="00C470A2" w:rsidP="00467B48">
            <w:pPr>
              <w:spacing w:line="360" w:lineRule="auto"/>
              <w:jc w:val="left"/>
              <w:rPr>
                <w:rFonts w:ascii="宋体" w:hAnsi="宋体"/>
                <w:szCs w:val="21"/>
              </w:rPr>
            </w:pPr>
            <w:r>
              <w:rPr>
                <w:rFonts w:ascii="宋体" w:hAnsi="宋体" w:hint="eastAsia"/>
                <w:szCs w:val="21"/>
              </w:rPr>
              <w:t>6</w:t>
            </w:r>
          </w:p>
        </w:tc>
        <w:tc>
          <w:tcPr>
            <w:tcW w:w="914" w:type="dxa"/>
          </w:tcPr>
          <w:p w:rsidR="006B5662" w:rsidRDefault="00C470A2" w:rsidP="00467B48">
            <w:pPr>
              <w:spacing w:line="360" w:lineRule="auto"/>
              <w:jc w:val="left"/>
              <w:rPr>
                <w:rFonts w:ascii="宋体" w:hAnsi="宋体"/>
                <w:szCs w:val="21"/>
              </w:rPr>
            </w:pPr>
            <w:r>
              <w:rPr>
                <w:rFonts w:ascii="宋体" w:hAnsi="宋体" w:hint="eastAsia"/>
                <w:szCs w:val="21"/>
              </w:rPr>
              <w:t>0.6</w:t>
            </w:r>
          </w:p>
        </w:tc>
        <w:tc>
          <w:tcPr>
            <w:tcW w:w="1351" w:type="dxa"/>
          </w:tcPr>
          <w:p w:rsidR="006B5662" w:rsidRDefault="00C470A2"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2014.11.17</w:t>
            </w:r>
          </w:p>
        </w:tc>
        <w:tc>
          <w:tcPr>
            <w:tcW w:w="1000" w:type="dxa"/>
          </w:tcPr>
          <w:p w:rsidR="006B5662" w:rsidRDefault="00C470A2" w:rsidP="00467B48">
            <w:pPr>
              <w:spacing w:line="360" w:lineRule="auto"/>
              <w:jc w:val="left"/>
              <w:rPr>
                <w:rFonts w:ascii="微软雅黑" w:eastAsia="微软雅黑" w:hAnsi="微软雅黑"/>
                <w:sz w:val="18"/>
                <w:szCs w:val="18"/>
              </w:rPr>
            </w:pPr>
            <w:r w:rsidRPr="00B26128">
              <w:rPr>
                <w:rFonts w:ascii="微软雅黑" w:eastAsia="微软雅黑" w:hAnsi="微软雅黑" w:hint="eastAsia"/>
                <w:sz w:val="18"/>
                <w:szCs w:val="18"/>
              </w:rPr>
              <w:t>谢玥</w:t>
            </w:r>
          </w:p>
        </w:tc>
        <w:tc>
          <w:tcPr>
            <w:tcW w:w="1060" w:type="dxa"/>
          </w:tcPr>
          <w:p w:rsidR="006B5662" w:rsidRPr="002540B6" w:rsidRDefault="006B5662" w:rsidP="00C470A2">
            <w:pPr>
              <w:spacing w:line="360" w:lineRule="auto"/>
              <w:jc w:val="center"/>
              <w:rPr>
                <w:rFonts w:ascii="宋体" w:hAnsi="宋体"/>
                <w:szCs w:val="21"/>
              </w:rPr>
            </w:pPr>
          </w:p>
        </w:tc>
        <w:tc>
          <w:tcPr>
            <w:tcW w:w="4561" w:type="dxa"/>
          </w:tcPr>
          <w:p w:rsidR="006B5662" w:rsidRPr="008F5816" w:rsidRDefault="001C319C" w:rsidP="008F5816">
            <w:pPr>
              <w:pStyle w:val="a6"/>
              <w:numPr>
                <w:ilvl w:val="0"/>
                <w:numId w:val="55"/>
              </w:numPr>
              <w:spacing w:line="360" w:lineRule="auto"/>
              <w:ind w:firstLineChars="0"/>
              <w:jc w:val="left"/>
              <w:rPr>
                <w:rFonts w:ascii="微软雅黑" w:eastAsia="微软雅黑" w:hAnsi="微软雅黑"/>
                <w:sz w:val="18"/>
                <w:szCs w:val="18"/>
              </w:rPr>
            </w:pPr>
            <w:r w:rsidRPr="008F5816">
              <w:rPr>
                <w:rFonts w:ascii="微软雅黑" w:eastAsia="微软雅黑" w:hAnsi="微软雅黑" w:hint="eastAsia"/>
                <w:sz w:val="18"/>
                <w:szCs w:val="18"/>
              </w:rPr>
              <w:t>第一部分“在途订单报表”</w:t>
            </w:r>
            <w:r w:rsidR="00290E92">
              <w:rPr>
                <w:rFonts w:ascii="微软雅黑" w:eastAsia="微软雅黑" w:hAnsi="微软雅黑" w:hint="eastAsia"/>
                <w:sz w:val="18"/>
                <w:szCs w:val="18"/>
              </w:rPr>
              <w:t>增加2类在途类型</w:t>
            </w:r>
          </w:p>
          <w:p w:rsidR="001C319C" w:rsidRDefault="001C319C" w:rsidP="008F5816">
            <w:pPr>
              <w:pStyle w:val="a6"/>
              <w:numPr>
                <w:ilvl w:val="0"/>
                <w:numId w:val="55"/>
              </w:numPr>
              <w:spacing w:line="360" w:lineRule="auto"/>
              <w:ind w:firstLineChars="0"/>
              <w:jc w:val="left"/>
              <w:rPr>
                <w:rFonts w:ascii="微软雅黑" w:eastAsia="微软雅黑" w:hAnsi="微软雅黑"/>
                <w:sz w:val="18"/>
                <w:szCs w:val="18"/>
              </w:rPr>
            </w:pPr>
            <w:r>
              <w:rPr>
                <w:rFonts w:ascii="微软雅黑" w:eastAsia="微软雅黑" w:hAnsi="微软雅黑" w:hint="eastAsia"/>
                <w:sz w:val="18"/>
                <w:szCs w:val="18"/>
              </w:rPr>
              <w:t>第二部分支付平台返回订单系统的“收款方式”字段增加说明当为“信用卡”时，收款方式需明细到“卡种”</w:t>
            </w:r>
          </w:p>
          <w:p w:rsidR="00290E92" w:rsidRPr="008F5816" w:rsidRDefault="00290E92" w:rsidP="008F5816">
            <w:pPr>
              <w:pStyle w:val="a6"/>
              <w:numPr>
                <w:ilvl w:val="0"/>
                <w:numId w:val="55"/>
              </w:numPr>
              <w:spacing w:line="360" w:lineRule="auto"/>
              <w:ind w:firstLineChars="0"/>
              <w:jc w:val="left"/>
              <w:rPr>
                <w:rFonts w:ascii="微软雅黑" w:eastAsia="微软雅黑" w:hAnsi="微软雅黑"/>
                <w:sz w:val="18"/>
                <w:szCs w:val="18"/>
              </w:rPr>
            </w:pPr>
            <w:r>
              <w:rPr>
                <w:rFonts w:ascii="微软雅黑" w:eastAsia="微软雅黑" w:hAnsi="微软雅黑" w:hint="eastAsia"/>
                <w:sz w:val="18"/>
                <w:szCs w:val="18"/>
              </w:rPr>
              <w:t>第三部分结算平台返回订单系统的信息增加“付款申请单ID”字段</w:t>
            </w:r>
          </w:p>
        </w:tc>
      </w:tr>
      <w:tr w:rsidR="008F5816" w:rsidRPr="00F24D85" w:rsidTr="00330A58">
        <w:trPr>
          <w:trHeight w:val="374"/>
          <w:jc w:val="center"/>
        </w:trPr>
        <w:tc>
          <w:tcPr>
            <w:tcW w:w="843" w:type="dxa"/>
          </w:tcPr>
          <w:p w:rsidR="008F5816" w:rsidRDefault="008F5816" w:rsidP="00467B48">
            <w:pPr>
              <w:spacing w:line="360" w:lineRule="auto"/>
              <w:jc w:val="left"/>
              <w:rPr>
                <w:rFonts w:ascii="宋体" w:hAnsi="宋体"/>
                <w:szCs w:val="21"/>
              </w:rPr>
            </w:pPr>
            <w:r>
              <w:rPr>
                <w:rFonts w:ascii="宋体" w:hAnsi="宋体" w:hint="eastAsia"/>
                <w:szCs w:val="21"/>
              </w:rPr>
              <w:t>7</w:t>
            </w:r>
          </w:p>
        </w:tc>
        <w:tc>
          <w:tcPr>
            <w:tcW w:w="914" w:type="dxa"/>
          </w:tcPr>
          <w:p w:rsidR="008F5816" w:rsidRDefault="008F5816" w:rsidP="00467B48">
            <w:pPr>
              <w:spacing w:line="360" w:lineRule="auto"/>
              <w:jc w:val="left"/>
              <w:rPr>
                <w:rFonts w:ascii="宋体" w:hAnsi="宋体"/>
                <w:szCs w:val="21"/>
              </w:rPr>
            </w:pPr>
            <w:r>
              <w:rPr>
                <w:rFonts w:ascii="宋体" w:hAnsi="宋体" w:hint="eastAsia"/>
                <w:szCs w:val="21"/>
              </w:rPr>
              <w:t>0.7</w:t>
            </w:r>
          </w:p>
        </w:tc>
        <w:tc>
          <w:tcPr>
            <w:tcW w:w="1351" w:type="dxa"/>
          </w:tcPr>
          <w:p w:rsidR="008F5816" w:rsidRDefault="008F5816"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2014.11.19</w:t>
            </w:r>
          </w:p>
        </w:tc>
        <w:tc>
          <w:tcPr>
            <w:tcW w:w="1000" w:type="dxa"/>
          </w:tcPr>
          <w:p w:rsidR="008F5816" w:rsidRPr="00B26128" w:rsidRDefault="008F5816" w:rsidP="00467B48">
            <w:pPr>
              <w:spacing w:line="360" w:lineRule="auto"/>
              <w:jc w:val="left"/>
              <w:rPr>
                <w:rFonts w:ascii="微软雅黑" w:eastAsia="微软雅黑" w:hAnsi="微软雅黑"/>
                <w:sz w:val="18"/>
                <w:szCs w:val="18"/>
              </w:rPr>
            </w:pPr>
            <w:r w:rsidRPr="00B26128">
              <w:rPr>
                <w:rFonts w:ascii="微软雅黑" w:eastAsia="微软雅黑" w:hAnsi="微软雅黑" w:hint="eastAsia"/>
                <w:sz w:val="18"/>
                <w:szCs w:val="18"/>
              </w:rPr>
              <w:t>谢玥</w:t>
            </w:r>
          </w:p>
        </w:tc>
        <w:tc>
          <w:tcPr>
            <w:tcW w:w="1060" w:type="dxa"/>
          </w:tcPr>
          <w:p w:rsidR="008F5816" w:rsidRPr="002540B6" w:rsidRDefault="008F5816" w:rsidP="00C470A2">
            <w:pPr>
              <w:spacing w:line="360" w:lineRule="auto"/>
              <w:jc w:val="center"/>
              <w:rPr>
                <w:rFonts w:ascii="宋体" w:hAnsi="宋体"/>
                <w:szCs w:val="21"/>
              </w:rPr>
            </w:pPr>
          </w:p>
        </w:tc>
        <w:tc>
          <w:tcPr>
            <w:tcW w:w="4561" w:type="dxa"/>
          </w:tcPr>
          <w:p w:rsidR="008F5816" w:rsidRPr="008F5816" w:rsidRDefault="008F5816" w:rsidP="008F5816">
            <w:pPr>
              <w:spacing w:line="360" w:lineRule="auto"/>
              <w:jc w:val="left"/>
              <w:rPr>
                <w:rFonts w:ascii="微软雅黑" w:eastAsia="微软雅黑" w:hAnsi="微软雅黑"/>
                <w:sz w:val="18"/>
                <w:szCs w:val="18"/>
              </w:rPr>
            </w:pPr>
            <w:r w:rsidRPr="00C470A2">
              <w:rPr>
                <w:rFonts w:ascii="微软雅黑" w:eastAsia="微软雅黑" w:hAnsi="微软雅黑" w:hint="eastAsia"/>
                <w:sz w:val="18"/>
                <w:szCs w:val="18"/>
              </w:rPr>
              <w:t>更新</w:t>
            </w:r>
            <w:r>
              <w:rPr>
                <w:rFonts w:ascii="微软雅黑" w:eastAsia="微软雅黑" w:hAnsi="微软雅黑" w:hint="eastAsia"/>
                <w:sz w:val="18"/>
                <w:szCs w:val="18"/>
              </w:rPr>
              <w:t>了</w:t>
            </w:r>
            <w:r w:rsidRPr="00C470A2">
              <w:rPr>
                <w:rFonts w:ascii="微软雅黑" w:eastAsia="微软雅黑" w:hAnsi="微软雅黑" w:hint="eastAsia"/>
                <w:sz w:val="18"/>
                <w:szCs w:val="18"/>
              </w:rPr>
              <w:t>“预付酒店-订单流水触发点及生成规则”文档链接</w:t>
            </w:r>
          </w:p>
        </w:tc>
      </w:tr>
      <w:tr w:rsidR="007C4D31" w:rsidRPr="00F24D85" w:rsidTr="00330A58">
        <w:trPr>
          <w:trHeight w:val="374"/>
          <w:jc w:val="center"/>
          <w:ins w:id="1" w:author="vxy谢玥" w:date="2014-11-28T16:34:00Z"/>
        </w:trPr>
        <w:tc>
          <w:tcPr>
            <w:tcW w:w="843" w:type="dxa"/>
          </w:tcPr>
          <w:p w:rsidR="007C4D31" w:rsidRDefault="005146C9" w:rsidP="00467B48">
            <w:pPr>
              <w:spacing w:line="360" w:lineRule="auto"/>
              <w:jc w:val="left"/>
              <w:rPr>
                <w:ins w:id="2" w:author="vxy谢玥" w:date="2014-11-28T16:34:00Z"/>
                <w:rFonts w:ascii="宋体" w:hAnsi="宋体"/>
                <w:szCs w:val="21"/>
              </w:rPr>
            </w:pPr>
            <w:ins w:id="3" w:author="vxy谢玥" w:date="2014-11-28T16:34:00Z">
              <w:r>
                <w:rPr>
                  <w:rFonts w:ascii="宋体" w:hAnsi="宋体" w:hint="eastAsia"/>
                  <w:szCs w:val="21"/>
                </w:rPr>
                <w:t>8</w:t>
              </w:r>
            </w:ins>
          </w:p>
        </w:tc>
        <w:tc>
          <w:tcPr>
            <w:tcW w:w="914" w:type="dxa"/>
          </w:tcPr>
          <w:p w:rsidR="007C4D31" w:rsidRDefault="005146C9" w:rsidP="00467B48">
            <w:pPr>
              <w:spacing w:line="360" w:lineRule="auto"/>
              <w:jc w:val="left"/>
              <w:rPr>
                <w:ins w:id="4" w:author="vxy谢玥" w:date="2014-11-28T16:34:00Z"/>
                <w:rFonts w:ascii="宋体" w:hAnsi="宋体"/>
                <w:szCs w:val="21"/>
              </w:rPr>
            </w:pPr>
            <w:ins w:id="5" w:author="vxy谢玥" w:date="2014-11-28T16:34:00Z">
              <w:r>
                <w:rPr>
                  <w:rFonts w:ascii="宋体" w:hAnsi="宋体" w:hint="eastAsia"/>
                  <w:szCs w:val="21"/>
                </w:rPr>
                <w:t>0.8</w:t>
              </w:r>
            </w:ins>
          </w:p>
        </w:tc>
        <w:tc>
          <w:tcPr>
            <w:tcW w:w="1351" w:type="dxa"/>
          </w:tcPr>
          <w:p w:rsidR="007C4D31" w:rsidRDefault="005146C9" w:rsidP="00467B48">
            <w:pPr>
              <w:spacing w:line="360" w:lineRule="auto"/>
              <w:jc w:val="left"/>
              <w:rPr>
                <w:ins w:id="6" w:author="vxy谢玥" w:date="2014-11-28T16:34:00Z"/>
                <w:rFonts w:ascii="微软雅黑" w:eastAsia="微软雅黑" w:hAnsi="微软雅黑"/>
                <w:sz w:val="18"/>
                <w:szCs w:val="18"/>
              </w:rPr>
            </w:pPr>
            <w:ins w:id="7" w:author="vxy谢玥" w:date="2014-11-28T16:34:00Z">
              <w:r>
                <w:rPr>
                  <w:rFonts w:ascii="微软雅黑" w:eastAsia="微软雅黑" w:hAnsi="微软雅黑" w:hint="eastAsia"/>
                  <w:sz w:val="18"/>
                  <w:szCs w:val="18"/>
                </w:rPr>
                <w:t>201</w:t>
              </w:r>
            </w:ins>
            <w:ins w:id="8" w:author="vxy谢玥" w:date="2014-11-28T16:35:00Z">
              <w:r>
                <w:rPr>
                  <w:rFonts w:ascii="微软雅黑" w:eastAsia="微软雅黑" w:hAnsi="微软雅黑" w:hint="eastAsia"/>
                  <w:sz w:val="18"/>
                  <w:szCs w:val="18"/>
                </w:rPr>
                <w:t>4.11.28</w:t>
              </w:r>
            </w:ins>
          </w:p>
        </w:tc>
        <w:tc>
          <w:tcPr>
            <w:tcW w:w="1000" w:type="dxa"/>
          </w:tcPr>
          <w:p w:rsidR="007C4D31" w:rsidRPr="00B26128" w:rsidRDefault="005146C9" w:rsidP="00467B48">
            <w:pPr>
              <w:spacing w:line="360" w:lineRule="auto"/>
              <w:jc w:val="left"/>
              <w:rPr>
                <w:ins w:id="9" w:author="vxy谢玥" w:date="2014-11-28T16:34:00Z"/>
                <w:rFonts w:ascii="微软雅黑" w:eastAsia="微软雅黑" w:hAnsi="微软雅黑"/>
                <w:sz w:val="18"/>
                <w:szCs w:val="18"/>
              </w:rPr>
            </w:pPr>
            <w:ins w:id="10" w:author="vxy谢玥" w:date="2014-11-28T16:35:00Z">
              <w:r w:rsidRPr="00B26128">
                <w:rPr>
                  <w:rFonts w:ascii="微软雅黑" w:eastAsia="微软雅黑" w:hAnsi="微软雅黑" w:hint="eastAsia"/>
                  <w:sz w:val="18"/>
                  <w:szCs w:val="18"/>
                </w:rPr>
                <w:t>谢玥</w:t>
              </w:r>
            </w:ins>
          </w:p>
        </w:tc>
        <w:tc>
          <w:tcPr>
            <w:tcW w:w="1060" w:type="dxa"/>
          </w:tcPr>
          <w:p w:rsidR="007C4D31" w:rsidRPr="002540B6" w:rsidRDefault="007C4D31" w:rsidP="00C470A2">
            <w:pPr>
              <w:spacing w:line="360" w:lineRule="auto"/>
              <w:jc w:val="center"/>
              <w:rPr>
                <w:ins w:id="11" w:author="vxy谢玥" w:date="2014-11-28T16:34:00Z"/>
                <w:rFonts w:ascii="宋体" w:hAnsi="宋体"/>
                <w:szCs w:val="21"/>
              </w:rPr>
            </w:pPr>
          </w:p>
        </w:tc>
        <w:tc>
          <w:tcPr>
            <w:tcW w:w="4561" w:type="dxa"/>
          </w:tcPr>
          <w:p w:rsidR="007C4D31" w:rsidRPr="00C470A2" w:rsidRDefault="005146C9" w:rsidP="008F5816">
            <w:pPr>
              <w:spacing w:line="360" w:lineRule="auto"/>
              <w:jc w:val="left"/>
              <w:rPr>
                <w:ins w:id="12" w:author="vxy谢玥" w:date="2014-11-28T16:34:00Z"/>
                <w:rFonts w:ascii="微软雅黑" w:eastAsia="微软雅黑" w:hAnsi="微软雅黑"/>
                <w:sz w:val="18"/>
                <w:szCs w:val="18"/>
              </w:rPr>
            </w:pPr>
            <w:ins w:id="13" w:author="vxy谢玥" w:date="2014-11-28T16:35:00Z">
              <w:r>
                <w:rPr>
                  <w:rFonts w:ascii="微软雅黑" w:eastAsia="微软雅黑" w:hAnsi="微软雅黑" w:hint="eastAsia"/>
                  <w:sz w:val="18"/>
                  <w:szCs w:val="18"/>
                </w:rPr>
                <w:t>原支付平台第2、第3点需求更改为财务平台需求</w:t>
              </w:r>
            </w:ins>
          </w:p>
        </w:tc>
      </w:tr>
    </w:tbl>
    <w:p w:rsidR="0078738D" w:rsidRDefault="007F5D55" w:rsidP="00467B48">
      <w:pPr>
        <w:pageBreakBefore/>
        <w:spacing w:line="360" w:lineRule="auto"/>
        <w:jc w:val="center"/>
        <w:outlineLvl w:val="0"/>
        <w:rPr>
          <w:noProof/>
        </w:rPr>
      </w:pPr>
      <w:bookmarkStart w:id="14" w:name="_Toc349641234"/>
      <w:bookmarkStart w:id="15" w:name="_Toc403744386"/>
      <w:r>
        <w:rPr>
          <w:rFonts w:ascii="微软雅黑" w:eastAsia="微软雅黑" w:hAnsi="微软雅黑" w:cs="Arial" w:hint="eastAsia"/>
          <w:b/>
          <w:sz w:val="28"/>
          <w:szCs w:val="28"/>
        </w:rPr>
        <w:t>目 录</w:t>
      </w:r>
      <w:bookmarkEnd w:id="14"/>
      <w:bookmarkEnd w:id="15"/>
      <w:r w:rsidR="00145F6D">
        <w:rPr>
          <w:rFonts w:ascii="微软雅黑" w:eastAsia="微软雅黑" w:hAnsi="微软雅黑" w:cs="Arial"/>
          <w:b/>
          <w:sz w:val="28"/>
          <w:szCs w:val="28"/>
        </w:rPr>
        <w:fldChar w:fldCharType="begin"/>
      </w:r>
      <w:r w:rsidR="00145F6D">
        <w:rPr>
          <w:rFonts w:ascii="微软雅黑" w:eastAsia="微软雅黑" w:hAnsi="微软雅黑" w:cs="Arial"/>
          <w:b/>
          <w:sz w:val="28"/>
          <w:szCs w:val="28"/>
        </w:rPr>
        <w:instrText xml:space="preserve"> TOC \o "1-2" \h \z \u </w:instrText>
      </w:r>
      <w:r w:rsidR="00145F6D">
        <w:rPr>
          <w:rFonts w:ascii="微软雅黑" w:eastAsia="微软雅黑" w:hAnsi="微软雅黑" w:cs="Arial"/>
          <w:b/>
          <w:sz w:val="28"/>
          <w:szCs w:val="28"/>
        </w:rPr>
        <w:fldChar w:fldCharType="separate"/>
      </w:r>
    </w:p>
    <w:p w:rsidR="0078738D" w:rsidRDefault="00BE3594">
      <w:pPr>
        <w:pStyle w:val="10"/>
        <w:tabs>
          <w:tab w:val="right" w:leader="dot" w:pos="9629"/>
        </w:tabs>
        <w:rPr>
          <w:noProof/>
          <w:kern w:val="2"/>
          <w:sz w:val="21"/>
        </w:rPr>
      </w:pPr>
      <w:hyperlink w:anchor="_Toc403744385" w:history="1">
        <w:r w:rsidR="0078738D" w:rsidRPr="00C10FAE">
          <w:rPr>
            <w:rStyle w:val="a7"/>
            <w:rFonts w:ascii="微软雅黑" w:eastAsia="微软雅黑" w:hAnsi="微软雅黑" w:hint="eastAsia"/>
            <w:noProof/>
          </w:rPr>
          <w:t>文档更新记录</w:t>
        </w:r>
        <w:r w:rsidR="0078738D">
          <w:rPr>
            <w:noProof/>
            <w:webHidden/>
          </w:rPr>
          <w:tab/>
        </w:r>
        <w:r w:rsidR="0078738D">
          <w:rPr>
            <w:noProof/>
            <w:webHidden/>
          </w:rPr>
          <w:fldChar w:fldCharType="begin"/>
        </w:r>
        <w:r w:rsidR="0078738D">
          <w:rPr>
            <w:noProof/>
            <w:webHidden/>
          </w:rPr>
          <w:instrText xml:space="preserve"> PAGEREF _Toc403744385 \h </w:instrText>
        </w:r>
        <w:r w:rsidR="0078738D">
          <w:rPr>
            <w:noProof/>
            <w:webHidden/>
          </w:rPr>
        </w:r>
        <w:r w:rsidR="0078738D">
          <w:rPr>
            <w:noProof/>
            <w:webHidden/>
          </w:rPr>
          <w:fldChar w:fldCharType="separate"/>
        </w:r>
        <w:r w:rsidR="0078738D">
          <w:rPr>
            <w:noProof/>
            <w:webHidden/>
          </w:rPr>
          <w:t>2</w:t>
        </w:r>
        <w:r w:rsidR="0078738D">
          <w:rPr>
            <w:noProof/>
            <w:webHidden/>
          </w:rPr>
          <w:fldChar w:fldCharType="end"/>
        </w:r>
      </w:hyperlink>
    </w:p>
    <w:p w:rsidR="0078738D" w:rsidRDefault="00BE3594">
      <w:pPr>
        <w:pStyle w:val="10"/>
        <w:tabs>
          <w:tab w:val="right" w:leader="dot" w:pos="9629"/>
        </w:tabs>
        <w:rPr>
          <w:noProof/>
          <w:kern w:val="2"/>
          <w:sz w:val="21"/>
        </w:rPr>
      </w:pPr>
      <w:hyperlink w:anchor="_Toc403744386" w:history="1">
        <w:r w:rsidR="0078738D" w:rsidRPr="00C10FAE">
          <w:rPr>
            <w:rStyle w:val="a7"/>
            <w:rFonts w:ascii="微软雅黑" w:eastAsia="微软雅黑" w:hAnsi="微软雅黑" w:cs="Arial" w:hint="eastAsia"/>
            <w:b/>
            <w:noProof/>
          </w:rPr>
          <w:t>目</w:t>
        </w:r>
        <w:r w:rsidR="0078738D" w:rsidRPr="00C10FAE">
          <w:rPr>
            <w:rStyle w:val="a7"/>
            <w:rFonts w:ascii="微软雅黑" w:eastAsia="微软雅黑" w:hAnsi="微软雅黑" w:cs="Arial"/>
            <w:b/>
            <w:noProof/>
          </w:rPr>
          <w:t xml:space="preserve"> </w:t>
        </w:r>
        <w:r w:rsidR="0078738D" w:rsidRPr="00C10FAE">
          <w:rPr>
            <w:rStyle w:val="a7"/>
            <w:rFonts w:ascii="微软雅黑" w:eastAsia="微软雅黑" w:hAnsi="微软雅黑" w:cs="Arial" w:hint="eastAsia"/>
            <w:b/>
            <w:noProof/>
          </w:rPr>
          <w:t>录</w:t>
        </w:r>
        <w:r w:rsidR="0078738D">
          <w:rPr>
            <w:noProof/>
            <w:webHidden/>
          </w:rPr>
          <w:tab/>
        </w:r>
        <w:r w:rsidR="0078738D">
          <w:rPr>
            <w:noProof/>
            <w:webHidden/>
          </w:rPr>
          <w:fldChar w:fldCharType="begin"/>
        </w:r>
        <w:r w:rsidR="0078738D">
          <w:rPr>
            <w:noProof/>
            <w:webHidden/>
          </w:rPr>
          <w:instrText xml:space="preserve"> PAGEREF _Toc403744386 \h </w:instrText>
        </w:r>
        <w:r w:rsidR="0078738D">
          <w:rPr>
            <w:noProof/>
            <w:webHidden/>
          </w:rPr>
        </w:r>
        <w:r w:rsidR="0078738D">
          <w:rPr>
            <w:noProof/>
            <w:webHidden/>
          </w:rPr>
          <w:fldChar w:fldCharType="separate"/>
        </w:r>
        <w:r w:rsidR="0078738D">
          <w:rPr>
            <w:noProof/>
            <w:webHidden/>
          </w:rPr>
          <w:t>3</w:t>
        </w:r>
        <w:r w:rsidR="0078738D">
          <w:rPr>
            <w:noProof/>
            <w:webHidden/>
          </w:rPr>
          <w:fldChar w:fldCharType="end"/>
        </w:r>
      </w:hyperlink>
    </w:p>
    <w:p w:rsidR="0078738D" w:rsidRDefault="00BE3594">
      <w:pPr>
        <w:pStyle w:val="10"/>
        <w:tabs>
          <w:tab w:val="left" w:pos="440"/>
          <w:tab w:val="right" w:leader="dot" w:pos="9629"/>
        </w:tabs>
        <w:rPr>
          <w:noProof/>
          <w:kern w:val="2"/>
          <w:sz w:val="21"/>
        </w:rPr>
      </w:pPr>
      <w:hyperlink w:anchor="_Toc403744387" w:history="1">
        <w:r w:rsidR="0078738D" w:rsidRPr="00C10FAE">
          <w:rPr>
            <w:rStyle w:val="a7"/>
            <w:rFonts w:ascii="微软雅黑" w:eastAsia="微软雅黑" w:hAnsi="微软雅黑" w:cs="Arial"/>
            <w:b/>
            <w:noProof/>
          </w:rPr>
          <w:t>1</w:t>
        </w:r>
        <w:r w:rsidR="0078738D">
          <w:rPr>
            <w:noProof/>
            <w:kern w:val="2"/>
            <w:sz w:val="21"/>
          </w:rPr>
          <w:tab/>
        </w:r>
        <w:r w:rsidR="0078738D" w:rsidRPr="00C10FAE">
          <w:rPr>
            <w:rStyle w:val="a7"/>
            <w:rFonts w:ascii="微软雅黑" w:eastAsia="微软雅黑" w:hAnsi="微软雅黑" w:cs="Arial" w:hint="eastAsia"/>
            <w:b/>
            <w:noProof/>
          </w:rPr>
          <w:t>总体说明</w:t>
        </w:r>
        <w:r w:rsidR="0078738D">
          <w:rPr>
            <w:noProof/>
            <w:webHidden/>
          </w:rPr>
          <w:tab/>
        </w:r>
        <w:r w:rsidR="0078738D">
          <w:rPr>
            <w:noProof/>
            <w:webHidden/>
          </w:rPr>
          <w:fldChar w:fldCharType="begin"/>
        </w:r>
        <w:r w:rsidR="0078738D">
          <w:rPr>
            <w:noProof/>
            <w:webHidden/>
          </w:rPr>
          <w:instrText xml:space="preserve"> PAGEREF _Toc403744387 \h </w:instrText>
        </w:r>
        <w:r w:rsidR="0078738D">
          <w:rPr>
            <w:noProof/>
            <w:webHidden/>
          </w:rPr>
        </w:r>
        <w:r w:rsidR="0078738D">
          <w:rPr>
            <w:noProof/>
            <w:webHidden/>
          </w:rPr>
          <w:fldChar w:fldCharType="separate"/>
        </w:r>
        <w:r w:rsidR="0078738D">
          <w:rPr>
            <w:noProof/>
            <w:webHidden/>
          </w:rPr>
          <w:t>4</w:t>
        </w:r>
        <w:r w:rsidR="0078738D">
          <w:rPr>
            <w:noProof/>
            <w:webHidden/>
          </w:rPr>
          <w:fldChar w:fldCharType="end"/>
        </w:r>
      </w:hyperlink>
    </w:p>
    <w:p w:rsidR="0078738D" w:rsidRDefault="00BE3594">
      <w:pPr>
        <w:pStyle w:val="20"/>
        <w:tabs>
          <w:tab w:val="left" w:pos="840"/>
          <w:tab w:val="right" w:leader="dot" w:pos="9629"/>
        </w:tabs>
        <w:rPr>
          <w:noProof/>
          <w:kern w:val="2"/>
          <w:sz w:val="21"/>
        </w:rPr>
      </w:pPr>
      <w:hyperlink w:anchor="_Toc403744388" w:history="1">
        <w:r w:rsidR="0078738D" w:rsidRPr="00C10FAE">
          <w:rPr>
            <w:rStyle w:val="a7"/>
            <w:rFonts w:ascii="Arial" w:eastAsia="微软雅黑" w:hAnsi="微软雅黑" w:cs="Arial"/>
            <w:b/>
            <w:noProof/>
          </w:rPr>
          <w:t>1.1</w:t>
        </w:r>
        <w:r w:rsidR="0078738D">
          <w:rPr>
            <w:noProof/>
            <w:kern w:val="2"/>
            <w:sz w:val="21"/>
          </w:rPr>
          <w:tab/>
        </w:r>
        <w:r w:rsidR="0078738D" w:rsidRPr="00C10FAE">
          <w:rPr>
            <w:rStyle w:val="a7"/>
            <w:rFonts w:ascii="Arial" w:eastAsia="微软雅黑" w:hAnsi="微软雅黑" w:cs="Arial" w:hint="eastAsia"/>
            <w:b/>
            <w:noProof/>
          </w:rPr>
          <w:t>项目背景</w:t>
        </w:r>
        <w:r w:rsidR="0078738D">
          <w:rPr>
            <w:noProof/>
            <w:webHidden/>
          </w:rPr>
          <w:tab/>
        </w:r>
        <w:r w:rsidR="0078738D">
          <w:rPr>
            <w:noProof/>
            <w:webHidden/>
          </w:rPr>
          <w:fldChar w:fldCharType="begin"/>
        </w:r>
        <w:r w:rsidR="0078738D">
          <w:rPr>
            <w:noProof/>
            <w:webHidden/>
          </w:rPr>
          <w:instrText xml:space="preserve"> PAGEREF _Toc403744388 \h </w:instrText>
        </w:r>
        <w:r w:rsidR="0078738D">
          <w:rPr>
            <w:noProof/>
            <w:webHidden/>
          </w:rPr>
        </w:r>
        <w:r w:rsidR="0078738D">
          <w:rPr>
            <w:noProof/>
            <w:webHidden/>
          </w:rPr>
          <w:fldChar w:fldCharType="separate"/>
        </w:r>
        <w:r w:rsidR="0078738D">
          <w:rPr>
            <w:noProof/>
            <w:webHidden/>
          </w:rPr>
          <w:t>4</w:t>
        </w:r>
        <w:r w:rsidR="0078738D">
          <w:rPr>
            <w:noProof/>
            <w:webHidden/>
          </w:rPr>
          <w:fldChar w:fldCharType="end"/>
        </w:r>
      </w:hyperlink>
    </w:p>
    <w:p w:rsidR="0078738D" w:rsidRDefault="00BE3594">
      <w:pPr>
        <w:pStyle w:val="20"/>
        <w:tabs>
          <w:tab w:val="left" w:pos="840"/>
          <w:tab w:val="right" w:leader="dot" w:pos="9629"/>
        </w:tabs>
        <w:rPr>
          <w:noProof/>
          <w:kern w:val="2"/>
          <w:sz w:val="21"/>
        </w:rPr>
      </w:pPr>
      <w:hyperlink w:anchor="_Toc403744389" w:history="1">
        <w:r w:rsidR="0078738D" w:rsidRPr="00C10FAE">
          <w:rPr>
            <w:rStyle w:val="a7"/>
            <w:rFonts w:ascii="Arial" w:eastAsia="微软雅黑" w:hAnsi="微软雅黑" w:cs="Arial"/>
            <w:b/>
            <w:noProof/>
          </w:rPr>
          <w:t>1.2</w:t>
        </w:r>
        <w:r w:rsidR="0078738D">
          <w:rPr>
            <w:noProof/>
            <w:kern w:val="2"/>
            <w:sz w:val="21"/>
          </w:rPr>
          <w:tab/>
        </w:r>
        <w:r w:rsidR="0078738D" w:rsidRPr="00C10FAE">
          <w:rPr>
            <w:rStyle w:val="a7"/>
            <w:rFonts w:ascii="Arial" w:eastAsia="微软雅黑" w:hAnsi="微软雅黑" w:cs="Arial" w:hint="eastAsia"/>
            <w:b/>
            <w:noProof/>
          </w:rPr>
          <w:t>项目收益</w:t>
        </w:r>
        <w:r w:rsidR="0078738D">
          <w:rPr>
            <w:noProof/>
            <w:webHidden/>
          </w:rPr>
          <w:tab/>
        </w:r>
        <w:r w:rsidR="0078738D">
          <w:rPr>
            <w:noProof/>
            <w:webHidden/>
          </w:rPr>
          <w:fldChar w:fldCharType="begin"/>
        </w:r>
        <w:r w:rsidR="0078738D">
          <w:rPr>
            <w:noProof/>
            <w:webHidden/>
          </w:rPr>
          <w:instrText xml:space="preserve"> PAGEREF _Toc403744389 \h </w:instrText>
        </w:r>
        <w:r w:rsidR="0078738D">
          <w:rPr>
            <w:noProof/>
            <w:webHidden/>
          </w:rPr>
        </w:r>
        <w:r w:rsidR="0078738D">
          <w:rPr>
            <w:noProof/>
            <w:webHidden/>
          </w:rPr>
          <w:fldChar w:fldCharType="separate"/>
        </w:r>
        <w:r w:rsidR="0078738D">
          <w:rPr>
            <w:noProof/>
            <w:webHidden/>
          </w:rPr>
          <w:t>4</w:t>
        </w:r>
        <w:r w:rsidR="0078738D">
          <w:rPr>
            <w:noProof/>
            <w:webHidden/>
          </w:rPr>
          <w:fldChar w:fldCharType="end"/>
        </w:r>
      </w:hyperlink>
    </w:p>
    <w:p w:rsidR="0078738D" w:rsidRDefault="00BE3594">
      <w:pPr>
        <w:pStyle w:val="20"/>
        <w:tabs>
          <w:tab w:val="left" w:pos="840"/>
          <w:tab w:val="right" w:leader="dot" w:pos="9629"/>
        </w:tabs>
        <w:rPr>
          <w:noProof/>
          <w:kern w:val="2"/>
          <w:sz w:val="21"/>
        </w:rPr>
      </w:pPr>
      <w:hyperlink w:anchor="_Toc403744390" w:history="1">
        <w:r w:rsidR="0078738D" w:rsidRPr="00C10FAE">
          <w:rPr>
            <w:rStyle w:val="a7"/>
            <w:rFonts w:ascii="Arial" w:eastAsia="微软雅黑" w:hAnsi="微软雅黑" w:cs="Arial"/>
            <w:b/>
            <w:noProof/>
          </w:rPr>
          <w:t>1.3</w:t>
        </w:r>
        <w:r w:rsidR="0078738D">
          <w:rPr>
            <w:noProof/>
            <w:kern w:val="2"/>
            <w:sz w:val="21"/>
          </w:rPr>
          <w:tab/>
        </w:r>
        <w:r w:rsidR="0078738D" w:rsidRPr="00C10FAE">
          <w:rPr>
            <w:rStyle w:val="a7"/>
            <w:rFonts w:ascii="Arial" w:eastAsia="微软雅黑" w:hAnsi="微软雅黑" w:cs="Arial" w:hint="eastAsia"/>
            <w:b/>
            <w:noProof/>
          </w:rPr>
          <w:t>产品风险</w:t>
        </w:r>
        <w:r w:rsidR="0078738D">
          <w:rPr>
            <w:noProof/>
            <w:webHidden/>
          </w:rPr>
          <w:tab/>
        </w:r>
        <w:r w:rsidR="0078738D">
          <w:rPr>
            <w:noProof/>
            <w:webHidden/>
          </w:rPr>
          <w:fldChar w:fldCharType="begin"/>
        </w:r>
        <w:r w:rsidR="0078738D">
          <w:rPr>
            <w:noProof/>
            <w:webHidden/>
          </w:rPr>
          <w:instrText xml:space="preserve"> PAGEREF _Toc403744390 \h </w:instrText>
        </w:r>
        <w:r w:rsidR="0078738D">
          <w:rPr>
            <w:noProof/>
            <w:webHidden/>
          </w:rPr>
        </w:r>
        <w:r w:rsidR="0078738D">
          <w:rPr>
            <w:noProof/>
            <w:webHidden/>
          </w:rPr>
          <w:fldChar w:fldCharType="separate"/>
        </w:r>
        <w:r w:rsidR="0078738D">
          <w:rPr>
            <w:noProof/>
            <w:webHidden/>
          </w:rPr>
          <w:t>4</w:t>
        </w:r>
        <w:r w:rsidR="0078738D">
          <w:rPr>
            <w:noProof/>
            <w:webHidden/>
          </w:rPr>
          <w:fldChar w:fldCharType="end"/>
        </w:r>
      </w:hyperlink>
    </w:p>
    <w:p w:rsidR="0078738D" w:rsidRDefault="00BE3594">
      <w:pPr>
        <w:pStyle w:val="20"/>
        <w:tabs>
          <w:tab w:val="left" w:pos="840"/>
          <w:tab w:val="right" w:leader="dot" w:pos="9629"/>
        </w:tabs>
        <w:rPr>
          <w:noProof/>
          <w:kern w:val="2"/>
          <w:sz w:val="21"/>
        </w:rPr>
      </w:pPr>
      <w:hyperlink w:anchor="_Toc403744391" w:history="1">
        <w:r w:rsidR="0078738D" w:rsidRPr="00C10FAE">
          <w:rPr>
            <w:rStyle w:val="a7"/>
            <w:rFonts w:ascii="Arial" w:eastAsia="微软雅黑" w:hAnsi="微软雅黑" w:cs="Arial"/>
            <w:b/>
            <w:noProof/>
          </w:rPr>
          <w:t>1.4</w:t>
        </w:r>
        <w:r w:rsidR="0078738D">
          <w:rPr>
            <w:noProof/>
            <w:kern w:val="2"/>
            <w:sz w:val="21"/>
          </w:rPr>
          <w:tab/>
        </w:r>
        <w:r w:rsidR="0078738D" w:rsidRPr="00C10FAE">
          <w:rPr>
            <w:rStyle w:val="a7"/>
            <w:rFonts w:ascii="Arial" w:eastAsia="微软雅黑" w:hAnsi="微软雅黑" w:cs="Arial" w:hint="eastAsia"/>
            <w:b/>
            <w:noProof/>
          </w:rPr>
          <w:t>用户范围</w:t>
        </w:r>
        <w:r w:rsidR="0078738D">
          <w:rPr>
            <w:noProof/>
            <w:webHidden/>
          </w:rPr>
          <w:tab/>
        </w:r>
        <w:r w:rsidR="0078738D">
          <w:rPr>
            <w:noProof/>
            <w:webHidden/>
          </w:rPr>
          <w:fldChar w:fldCharType="begin"/>
        </w:r>
        <w:r w:rsidR="0078738D">
          <w:rPr>
            <w:noProof/>
            <w:webHidden/>
          </w:rPr>
          <w:instrText xml:space="preserve"> PAGEREF _Toc403744391 \h </w:instrText>
        </w:r>
        <w:r w:rsidR="0078738D">
          <w:rPr>
            <w:noProof/>
            <w:webHidden/>
          </w:rPr>
        </w:r>
        <w:r w:rsidR="0078738D">
          <w:rPr>
            <w:noProof/>
            <w:webHidden/>
          </w:rPr>
          <w:fldChar w:fldCharType="separate"/>
        </w:r>
        <w:r w:rsidR="0078738D">
          <w:rPr>
            <w:noProof/>
            <w:webHidden/>
          </w:rPr>
          <w:t>5</w:t>
        </w:r>
        <w:r w:rsidR="0078738D">
          <w:rPr>
            <w:noProof/>
            <w:webHidden/>
          </w:rPr>
          <w:fldChar w:fldCharType="end"/>
        </w:r>
      </w:hyperlink>
    </w:p>
    <w:p w:rsidR="0078738D" w:rsidRDefault="00BE3594">
      <w:pPr>
        <w:pStyle w:val="20"/>
        <w:tabs>
          <w:tab w:val="left" w:pos="840"/>
          <w:tab w:val="right" w:leader="dot" w:pos="9629"/>
        </w:tabs>
        <w:rPr>
          <w:noProof/>
          <w:kern w:val="2"/>
          <w:sz w:val="21"/>
        </w:rPr>
      </w:pPr>
      <w:hyperlink w:anchor="_Toc403744392" w:history="1">
        <w:r w:rsidR="0078738D" w:rsidRPr="00C10FAE">
          <w:rPr>
            <w:rStyle w:val="a7"/>
            <w:rFonts w:ascii="Arial" w:eastAsia="微软雅黑" w:hAnsi="微软雅黑" w:cs="Arial"/>
            <w:b/>
            <w:noProof/>
          </w:rPr>
          <w:t>1.5</w:t>
        </w:r>
        <w:r w:rsidR="0078738D">
          <w:rPr>
            <w:noProof/>
            <w:kern w:val="2"/>
            <w:sz w:val="21"/>
          </w:rPr>
          <w:tab/>
        </w:r>
        <w:r w:rsidR="0078738D" w:rsidRPr="00C10FAE">
          <w:rPr>
            <w:rStyle w:val="a7"/>
            <w:rFonts w:ascii="Arial" w:eastAsia="微软雅黑" w:hAnsi="微软雅黑" w:cs="Arial" w:hint="eastAsia"/>
            <w:b/>
            <w:noProof/>
          </w:rPr>
          <w:t>词汇解释</w:t>
        </w:r>
        <w:r w:rsidR="0078738D">
          <w:rPr>
            <w:noProof/>
            <w:webHidden/>
          </w:rPr>
          <w:tab/>
        </w:r>
        <w:r w:rsidR="0078738D">
          <w:rPr>
            <w:noProof/>
            <w:webHidden/>
          </w:rPr>
          <w:fldChar w:fldCharType="begin"/>
        </w:r>
        <w:r w:rsidR="0078738D">
          <w:rPr>
            <w:noProof/>
            <w:webHidden/>
          </w:rPr>
          <w:instrText xml:space="preserve"> PAGEREF _Toc403744392 \h </w:instrText>
        </w:r>
        <w:r w:rsidR="0078738D">
          <w:rPr>
            <w:noProof/>
            <w:webHidden/>
          </w:rPr>
        </w:r>
        <w:r w:rsidR="0078738D">
          <w:rPr>
            <w:noProof/>
            <w:webHidden/>
          </w:rPr>
          <w:fldChar w:fldCharType="separate"/>
        </w:r>
        <w:r w:rsidR="0078738D">
          <w:rPr>
            <w:noProof/>
            <w:webHidden/>
          </w:rPr>
          <w:t>5</w:t>
        </w:r>
        <w:r w:rsidR="0078738D">
          <w:rPr>
            <w:noProof/>
            <w:webHidden/>
          </w:rPr>
          <w:fldChar w:fldCharType="end"/>
        </w:r>
      </w:hyperlink>
    </w:p>
    <w:p w:rsidR="0078738D" w:rsidRDefault="00BE3594">
      <w:pPr>
        <w:pStyle w:val="20"/>
        <w:tabs>
          <w:tab w:val="left" w:pos="840"/>
          <w:tab w:val="right" w:leader="dot" w:pos="9629"/>
        </w:tabs>
        <w:rPr>
          <w:noProof/>
          <w:kern w:val="2"/>
          <w:sz w:val="21"/>
        </w:rPr>
      </w:pPr>
      <w:hyperlink w:anchor="_Toc403744393" w:history="1">
        <w:r w:rsidR="0078738D" w:rsidRPr="00C10FAE">
          <w:rPr>
            <w:rStyle w:val="a7"/>
            <w:rFonts w:ascii="Arial" w:eastAsia="微软雅黑" w:hAnsi="微软雅黑" w:cs="Arial"/>
            <w:b/>
            <w:noProof/>
          </w:rPr>
          <w:t>1.6</w:t>
        </w:r>
        <w:r w:rsidR="0078738D">
          <w:rPr>
            <w:noProof/>
            <w:kern w:val="2"/>
            <w:sz w:val="21"/>
          </w:rPr>
          <w:tab/>
        </w:r>
        <w:r w:rsidR="0078738D" w:rsidRPr="00C10FAE">
          <w:rPr>
            <w:rStyle w:val="a7"/>
            <w:rFonts w:ascii="Arial" w:eastAsia="微软雅黑" w:hAnsi="微软雅黑" w:cs="Arial" w:hint="eastAsia"/>
            <w:b/>
            <w:noProof/>
          </w:rPr>
          <w:t>参考文档</w:t>
        </w:r>
        <w:r w:rsidR="0078738D">
          <w:rPr>
            <w:noProof/>
            <w:webHidden/>
          </w:rPr>
          <w:tab/>
        </w:r>
        <w:r w:rsidR="0078738D">
          <w:rPr>
            <w:noProof/>
            <w:webHidden/>
          </w:rPr>
          <w:fldChar w:fldCharType="begin"/>
        </w:r>
        <w:r w:rsidR="0078738D">
          <w:rPr>
            <w:noProof/>
            <w:webHidden/>
          </w:rPr>
          <w:instrText xml:space="preserve"> PAGEREF _Toc403744393 \h </w:instrText>
        </w:r>
        <w:r w:rsidR="0078738D">
          <w:rPr>
            <w:noProof/>
            <w:webHidden/>
          </w:rPr>
        </w:r>
        <w:r w:rsidR="0078738D">
          <w:rPr>
            <w:noProof/>
            <w:webHidden/>
          </w:rPr>
          <w:fldChar w:fldCharType="separate"/>
        </w:r>
        <w:r w:rsidR="0078738D">
          <w:rPr>
            <w:noProof/>
            <w:webHidden/>
          </w:rPr>
          <w:t>6</w:t>
        </w:r>
        <w:r w:rsidR="0078738D">
          <w:rPr>
            <w:noProof/>
            <w:webHidden/>
          </w:rPr>
          <w:fldChar w:fldCharType="end"/>
        </w:r>
      </w:hyperlink>
    </w:p>
    <w:p w:rsidR="0078738D" w:rsidRDefault="00BE3594">
      <w:pPr>
        <w:pStyle w:val="10"/>
        <w:tabs>
          <w:tab w:val="left" w:pos="440"/>
          <w:tab w:val="right" w:leader="dot" w:pos="9629"/>
        </w:tabs>
        <w:rPr>
          <w:noProof/>
          <w:kern w:val="2"/>
          <w:sz w:val="21"/>
        </w:rPr>
      </w:pPr>
      <w:hyperlink w:anchor="_Toc403744394" w:history="1">
        <w:r w:rsidR="0078738D" w:rsidRPr="00C10FAE">
          <w:rPr>
            <w:rStyle w:val="a7"/>
            <w:rFonts w:ascii="微软雅黑" w:eastAsia="微软雅黑" w:hAnsi="微软雅黑" w:cs="Arial"/>
            <w:b/>
            <w:noProof/>
          </w:rPr>
          <w:t>2</w:t>
        </w:r>
        <w:r w:rsidR="0078738D">
          <w:rPr>
            <w:noProof/>
            <w:kern w:val="2"/>
            <w:sz w:val="21"/>
          </w:rPr>
          <w:tab/>
        </w:r>
        <w:r w:rsidR="0078738D" w:rsidRPr="00C10FAE">
          <w:rPr>
            <w:rStyle w:val="a7"/>
            <w:rFonts w:ascii="微软雅黑" w:eastAsia="微软雅黑" w:hAnsi="微软雅黑" w:cs="Arial" w:hint="eastAsia"/>
            <w:b/>
            <w:noProof/>
          </w:rPr>
          <w:t>功能</w:t>
        </w:r>
        <w:r w:rsidR="0078738D" w:rsidRPr="00C10FAE">
          <w:rPr>
            <w:rStyle w:val="a7"/>
            <w:rFonts w:ascii="微软雅黑" w:eastAsia="微软雅黑" w:hAnsi="微软雅黑" w:cs="Arial"/>
            <w:b/>
            <w:noProof/>
          </w:rPr>
          <w:t>/</w:t>
        </w:r>
        <w:r w:rsidR="0078738D" w:rsidRPr="00C10FAE">
          <w:rPr>
            <w:rStyle w:val="a7"/>
            <w:rFonts w:ascii="微软雅黑" w:eastAsia="微软雅黑" w:hAnsi="微软雅黑" w:cs="Arial" w:hint="eastAsia"/>
            <w:b/>
            <w:noProof/>
          </w:rPr>
          <w:t>需求概述</w:t>
        </w:r>
        <w:r w:rsidR="0078738D">
          <w:rPr>
            <w:noProof/>
            <w:webHidden/>
          </w:rPr>
          <w:tab/>
        </w:r>
        <w:r w:rsidR="0078738D">
          <w:rPr>
            <w:noProof/>
            <w:webHidden/>
          </w:rPr>
          <w:fldChar w:fldCharType="begin"/>
        </w:r>
        <w:r w:rsidR="0078738D">
          <w:rPr>
            <w:noProof/>
            <w:webHidden/>
          </w:rPr>
          <w:instrText xml:space="preserve"> PAGEREF _Toc403744394 \h </w:instrText>
        </w:r>
        <w:r w:rsidR="0078738D">
          <w:rPr>
            <w:noProof/>
            <w:webHidden/>
          </w:rPr>
        </w:r>
        <w:r w:rsidR="0078738D">
          <w:rPr>
            <w:noProof/>
            <w:webHidden/>
          </w:rPr>
          <w:fldChar w:fldCharType="separate"/>
        </w:r>
        <w:r w:rsidR="0078738D">
          <w:rPr>
            <w:noProof/>
            <w:webHidden/>
          </w:rPr>
          <w:t>6</w:t>
        </w:r>
        <w:r w:rsidR="0078738D">
          <w:rPr>
            <w:noProof/>
            <w:webHidden/>
          </w:rPr>
          <w:fldChar w:fldCharType="end"/>
        </w:r>
      </w:hyperlink>
    </w:p>
    <w:p w:rsidR="0078738D" w:rsidRDefault="00BE3594">
      <w:pPr>
        <w:pStyle w:val="20"/>
        <w:tabs>
          <w:tab w:val="right" w:leader="dot" w:pos="9629"/>
        </w:tabs>
        <w:rPr>
          <w:noProof/>
          <w:kern w:val="2"/>
          <w:sz w:val="21"/>
        </w:rPr>
      </w:pPr>
      <w:hyperlink w:anchor="_Toc403744395" w:history="1">
        <w:r w:rsidR="0078738D" w:rsidRPr="00C10FAE">
          <w:rPr>
            <w:rStyle w:val="a7"/>
            <w:rFonts w:ascii="黑体" w:eastAsia="黑体" w:hAnsi="黑体" w:hint="eastAsia"/>
            <w:noProof/>
          </w:rPr>
          <w:t>第一部分：业务系统</w:t>
        </w:r>
        <w:r w:rsidR="0078738D">
          <w:rPr>
            <w:noProof/>
            <w:webHidden/>
          </w:rPr>
          <w:tab/>
        </w:r>
        <w:r w:rsidR="0078738D">
          <w:rPr>
            <w:noProof/>
            <w:webHidden/>
          </w:rPr>
          <w:fldChar w:fldCharType="begin"/>
        </w:r>
        <w:r w:rsidR="0078738D">
          <w:rPr>
            <w:noProof/>
            <w:webHidden/>
          </w:rPr>
          <w:instrText xml:space="preserve"> PAGEREF _Toc403744395 \h </w:instrText>
        </w:r>
        <w:r w:rsidR="0078738D">
          <w:rPr>
            <w:noProof/>
            <w:webHidden/>
          </w:rPr>
        </w:r>
        <w:r w:rsidR="0078738D">
          <w:rPr>
            <w:noProof/>
            <w:webHidden/>
          </w:rPr>
          <w:fldChar w:fldCharType="separate"/>
        </w:r>
        <w:r w:rsidR="0078738D">
          <w:rPr>
            <w:noProof/>
            <w:webHidden/>
          </w:rPr>
          <w:t>6</w:t>
        </w:r>
        <w:r w:rsidR="0078738D">
          <w:rPr>
            <w:noProof/>
            <w:webHidden/>
          </w:rPr>
          <w:fldChar w:fldCharType="end"/>
        </w:r>
      </w:hyperlink>
    </w:p>
    <w:p w:rsidR="0078738D" w:rsidRDefault="00BE3594">
      <w:pPr>
        <w:pStyle w:val="20"/>
        <w:tabs>
          <w:tab w:val="right" w:leader="dot" w:pos="9629"/>
        </w:tabs>
        <w:rPr>
          <w:noProof/>
          <w:kern w:val="2"/>
          <w:sz w:val="21"/>
        </w:rPr>
      </w:pPr>
      <w:hyperlink w:anchor="_Toc403744396" w:history="1">
        <w:r w:rsidR="0078738D" w:rsidRPr="00C10FAE">
          <w:rPr>
            <w:rStyle w:val="a7"/>
            <w:rFonts w:ascii="黑体" w:eastAsia="黑体" w:hAnsi="黑体" w:hint="eastAsia"/>
            <w:noProof/>
          </w:rPr>
          <w:t>第二部分：支付平台</w:t>
        </w:r>
        <w:r w:rsidR="0078738D">
          <w:rPr>
            <w:noProof/>
            <w:webHidden/>
          </w:rPr>
          <w:tab/>
        </w:r>
        <w:r w:rsidR="0078738D">
          <w:rPr>
            <w:noProof/>
            <w:webHidden/>
          </w:rPr>
          <w:fldChar w:fldCharType="begin"/>
        </w:r>
        <w:r w:rsidR="0078738D">
          <w:rPr>
            <w:noProof/>
            <w:webHidden/>
          </w:rPr>
          <w:instrText xml:space="preserve"> PAGEREF _Toc403744396 \h </w:instrText>
        </w:r>
        <w:r w:rsidR="0078738D">
          <w:rPr>
            <w:noProof/>
            <w:webHidden/>
          </w:rPr>
        </w:r>
        <w:r w:rsidR="0078738D">
          <w:rPr>
            <w:noProof/>
            <w:webHidden/>
          </w:rPr>
          <w:fldChar w:fldCharType="separate"/>
        </w:r>
        <w:r w:rsidR="0078738D">
          <w:rPr>
            <w:noProof/>
            <w:webHidden/>
          </w:rPr>
          <w:t>12</w:t>
        </w:r>
        <w:r w:rsidR="0078738D">
          <w:rPr>
            <w:noProof/>
            <w:webHidden/>
          </w:rPr>
          <w:fldChar w:fldCharType="end"/>
        </w:r>
      </w:hyperlink>
    </w:p>
    <w:p w:rsidR="0078738D" w:rsidRDefault="00BE3594">
      <w:pPr>
        <w:pStyle w:val="20"/>
        <w:tabs>
          <w:tab w:val="right" w:leader="dot" w:pos="9629"/>
        </w:tabs>
        <w:rPr>
          <w:noProof/>
          <w:kern w:val="2"/>
          <w:sz w:val="21"/>
        </w:rPr>
      </w:pPr>
      <w:hyperlink w:anchor="_Toc403744397" w:history="1">
        <w:r w:rsidR="0078738D" w:rsidRPr="00C10FAE">
          <w:rPr>
            <w:rStyle w:val="a7"/>
            <w:rFonts w:ascii="黑体" w:eastAsia="黑体" w:hAnsi="黑体" w:hint="eastAsia"/>
            <w:noProof/>
          </w:rPr>
          <w:t>第三部分：结算平台</w:t>
        </w:r>
        <w:r w:rsidR="0078738D">
          <w:rPr>
            <w:noProof/>
            <w:webHidden/>
          </w:rPr>
          <w:tab/>
        </w:r>
        <w:r w:rsidR="0078738D">
          <w:rPr>
            <w:noProof/>
            <w:webHidden/>
          </w:rPr>
          <w:fldChar w:fldCharType="begin"/>
        </w:r>
        <w:r w:rsidR="0078738D">
          <w:rPr>
            <w:noProof/>
            <w:webHidden/>
          </w:rPr>
          <w:instrText xml:space="preserve"> PAGEREF _Toc403744397 \h </w:instrText>
        </w:r>
        <w:r w:rsidR="0078738D">
          <w:rPr>
            <w:noProof/>
            <w:webHidden/>
          </w:rPr>
        </w:r>
        <w:r w:rsidR="0078738D">
          <w:rPr>
            <w:noProof/>
            <w:webHidden/>
          </w:rPr>
          <w:fldChar w:fldCharType="separate"/>
        </w:r>
        <w:r w:rsidR="0078738D">
          <w:rPr>
            <w:noProof/>
            <w:webHidden/>
          </w:rPr>
          <w:t>15</w:t>
        </w:r>
        <w:r w:rsidR="0078738D">
          <w:rPr>
            <w:noProof/>
            <w:webHidden/>
          </w:rPr>
          <w:fldChar w:fldCharType="end"/>
        </w:r>
      </w:hyperlink>
    </w:p>
    <w:p w:rsidR="0078738D" w:rsidRDefault="00BE3594">
      <w:pPr>
        <w:pStyle w:val="20"/>
        <w:tabs>
          <w:tab w:val="right" w:leader="dot" w:pos="9629"/>
        </w:tabs>
        <w:rPr>
          <w:noProof/>
          <w:kern w:val="2"/>
          <w:sz w:val="21"/>
        </w:rPr>
      </w:pPr>
      <w:hyperlink w:anchor="_Toc403744398" w:history="1">
        <w:r w:rsidR="0078738D" w:rsidRPr="00C10FAE">
          <w:rPr>
            <w:rStyle w:val="a7"/>
            <w:rFonts w:ascii="黑体" w:eastAsia="黑体" w:hAnsi="黑体" w:hint="eastAsia"/>
            <w:noProof/>
          </w:rPr>
          <w:t>第四部分：财务平台</w:t>
        </w:r>
        <w:r w:rsidR="0078738D">
          <w:rPr>
            <w:noProof/>
            <w:webHidden/>
          </w:rPr>
          <w:tab/>
        </w:r>
        <w:r w:rsidR="0078738D">
          <w:rPr>
            <w:noProof/>
            <w:webHidden/>
          </w:rPr>
          <w:fldChar w:fldCharType="begin"/>
        </w:r>
        <w:r w:rsidR="0078738D">
          <w:rPr>
            <w:noProof/>
            <w:webHidden/>
          </w:rPr>
          <w:instrText xml:space="preserve"> PAGEREF _Toc403744398 \h </w:instrText>
        </w:r>
        <w:r w:rsidR="0078738D">
          <w:rPr>
            <w:noProof/>
            <w:webHidden/>
          </w:rPr>
        </w:r>
        <w:r w:rsidR="0078738D">
          <w:rPr>
            <w:noProof/>
            <w:webHidden/>
          </w:rPr>
          <w:fldChar w:fldCharType="separate"/>
        </w:r>
        <w:r w:rsidR="0078738D">
          <w:rPr>
            <w:noProof/>
            <w:webHidden/>
          </w:rPr>
          <w:t>16</w:t>
        </w:r>
        <w:r w:rsidR="0078738D">
          <w:rPr>
            <w:noProof/>
            <w:webHidden/>
          </w:rPr>
          <w:fldChar w:fldCharType="end"/>
        </w:r>
      </w:hyperlink>
    </w:p>
    <w:p w:rsidR="0078738D" w:rsidRDefault="00BE3594">
      <w:pPr>
        <w:pStyle w:val="10"/>
        <w:tabs>
          <w:tab w:val="left" w:pos="440"/>
          <w:tab w:val="right" w:leader="dot" w:pos="9629"/>
        </w:tabs>
        <w:rPr>
          <w:noProof/>
          <w:kern w:val="2"/>
          <w:sz w:val="21"/>
        </w:rPr>
      </w:pPr>
      <w:hyperlink w:anchor="_Toc403744399" w:history="1">
        <w:r w:rsidR="0078738D" w:rsidRPr="00C10FAE">
          <w:rPr>
            <w:rStyle w:val="a7"/>
            <w:rFonts w:ascii="微软雅黑" w:eastAsia="微软雅黑" w:hAnsi="微软雅黑" w:cs="Arial"/>
            <w:b/>
            <w:noProof/>
          </w:rPr>
          <w:t>3</w:t>
        </w:r>
        <w:r w:rsidR="0078738D">
          <w:rPr>
            <w:noProof/>
            <w:kern w:val="2"/>
            <w:sz w:val="21"/>
          </w:rPr>
          <w:tab/>
        </w:r>
        <w:r w:rsidR="0078738D" w:rsidRPr="00C10FAE">
          <w:rPr>
            <w:rStyle w:val="a7"/>
            <w:rFonts w:ascii="微软雅黑" w:eastAsia="微软雅黑" w:hAnsi="微软雅黑" w:cs="Arial"/>
            <w:b/>
            <w:noProof/>
          </w:rPr>
          <w:t>Check List</w:t>
        </w:r>
        <w:r w:rsidR="0078738D">
          <w:rPr>
            <w:noProof/>
            <w:webHidden/>
          </w:rPr>
          <w:tab/>
        </w:r>
        <w:r w:rsidR="0078738D">
          <w:rPr>
            <w:noProof/>
            <w:webHidden/>
          </w:rPr>
          <w:fldChar w:fldCharType="begin"/>
        </w:r>
        <w:r w:rsidR="0078738D">
          <w:rPr>
            <w:noProof/>
            <w:webHidden/>
          </w:rPr>
          <w:instrText xml:space="preserve"> PAGEREF _Toc403744399 \h </w:instrText>
        </w:r>
        <w:r w:rsidR="0078738D">
          <w:rPr>
            <w:noProof/>
            <w:webHidden/>
          </w:rPr>
        </w:r>
        <w:r w:rsidR="0078738D">
          <w:rPr>
            <w:noProof/>
            <w:webHidden/>
          </w:rPr>
          <w:fldChar w:fldCharType="separate"/>
        </w:r>
        <w:r w:rsidR="0078738D">
          <w:rPr>
            <w:noProof/>
            <w:webHidden/>
          </w:rPr>
          <w:t>21</w:t>
        </w:r>
        <w:r w:rsidR="0078738D">
          <w:rPr>
            <w:noProof/>
            <w:webHidden/>
          </w:rPr>
          <w:fldChar w:fldCharType="end"/>
        </w:r>
      </w:hyperlink>
    </w:p>
    <w:p w:rsidR="0078738D" w:rsidRDefault="00BE3594">
      <w:pPr>
        <w:pStyle w:val="10"/>
        <w:tabs>
          <w:tab w:val="left" w:pos="440"/>
          <w:tab w:val="right" w:leader="dot" w:pos="9629"/>
        </w:tabs>
        <w:rPr>
          <w:noProof/>
          <w:kern w:val="2"/>
          <w:sz w:val="21"/>
        </w:rPr>
      </w:pPr>
      <w:hyperlink w:anchor="_Toc403744400" w:history="1">
        <w:r w:rsidR="0078738D" w:rsidRPr="00C10FAE">
          <w:rPr>
            <w:rStyle w:val="a7"/>
            <w:rFonts w:ascii="微软雅黑" w:eastAsia="微软雅黑" w:hAnsi="微软雅黑" w:cs="Arial"/>
            <w:b/>
            <w:noProof/>
          </w:rPr>
          <w:t>4</w:t>
        </w:r>
        <w:r w:rsidR="0078738D">
          <w:rPr>
            <w:noProof/>
            <w:kern w:val="2"/>
            <w:sz w:val="21"/>
          </w:rPr>
          <w:tab/>
        </w:r>
        <w:r w:rsidR="0078738D" w:rsidRPr="00C10FAE">
          <w:rPr>
            <w:rStyle w:val="a7"/>
            <w:rFonts w:ascii="微软雅黑" w:eastAsia="微软雅黑" w:hAnsi="微软雅黑" w:cs="Arial" w:hint="eastAsia"/>
            <w:b/>
            <w:noProof/>
          </w:rPr>
          <w:t>上线后需完成的事项</w:t>
        </w:r>
        <w:r w:rsidR="0078738D">
          <w:rPr>
            <w:noProof/>
            <w:webHidden/>
          </w:rPr>
          <w:tab/>
        </w:r>
        <w:r w:rsidR="0078738D">
          <w:rPr>
            <w:noProof/>
            <w:webHidden/>
          </w:rPr>
          <w:fldChar w:fldCharType="begin"/>
        </w:r>
        <w:r w:rsidR="0078738D">
          <w:rPr>
            <w:noProof/>
            <w:webHidden/>
          </w:rPr>
          <w:instrText xml:space="preserve"> PAGEREF _Toc403744400 \h </w:instrText>
        </w:r>
        <w:r w:rsidR="0078738D">
          <w:rPr>
            <w:noProof/>
            <w:webHidden/>
          </w:rPr>
        </w:r>
        <w:r w:rsidR="0078738D">
          <w:rPr>
            <w:noProof/>
            <w:webHidden/>
          </w:rPr>
          <w:fldChar w:fldCharType="separate"/>
        </w:r>
        <w:r w:rsidR="0078738D">
          <w:rPr>
            <w:noProof/>
            <w:webHidden/>
          </w:rPr>
          <w:t>21</w:t>
        </w:r>
        <w:r w:rsidR="0078738D">
          <w:rPr>
            <w:noProof/>
            <w:webHidden/>
          </w:rPr>
          <w:fldChar w:fldCharType="end"/>
        </w:r>
      </w:hyperlink>
    </w:p>
    <w:p w:rsidR="0078738D" w:rsidRDefault="00BE3594">
      <w:pPr>
        <w:pStyle w:val="10"/>
        <w:tabs>
          <w:tab w:val="left" w:pos="440"/>
          <w:tab w:val="right" w:leader="dot" w:pos="9629"/>
        </w:tabs>
        <w:rPr>
          <w:noProof/>
          <w:kern w:val="2"/>
          <w:sz w:val="21"/>
        </w:rPr>
      </w:pPr>
      <w:hyperlink w:anchor="_Toc403744401" w:history="1">
        <w:r w:rsidR="0078738D" w:rsidRPr="00C10FAE">
          <w:rPr>
            <w:rStyle w:val="a7"/>
            <w:rFonts w:ascii="微软雅黑" w:eastAsia="微软雅黑" w:hAnsi="微软雅黑" w:cs="Arial"/>
            <w:b/>
            <w:noProof/>
          </w:rPr>
          <w:t>5</w:t>
        </w:r>
        <w:r w:rsidR="0078738D">
          <w:rPr>
            <w:noProof/>
            <w:kern w:val="2"/>
            <w:sz w:val="21"/>
          </w:rPr>
          <w:tab/>
        </w:r>
        <w:r w:rsidR="0078738D" w:rsidRPr="00C10FAE">
          <w:rPr>
            <w:rStyle w:val="a7"/>
            <w:rFonts w:ascii="微软雅黑" w:eastAsia="微软雅黑" w:hAnsi="微软雅黑" w:cs="Arial" w:hint="eastAsia"/>
            <w:b/>
            <w:noProof/>
          </w:rPr>
          <w:t>附录</w:t>
        </w:r>
        <w:r w:rsidR="0078738D">
          <w:rPr>
            <w:noProof/>
            <w:webHidden/>
          </w:rPr>
          <w:tab/>
        </w:r>
        <w:r w:rsidR="0078738D">
          <w:rPr>
            <w:noProof/>
            <w:webHidden/>
          </w:rPr>
          <w:fldChar w:fldCharType="begin"/>
        </w:r>
        <w:r w:rsidR="0078738D">
          <w:rPr>
            <w:noProof/>
            <w:webHidden/>
          </w:rPr>
          <w:instrText xml:space="preserve"> PAGEREF _Toc403744401 \h </w:instrText>
        </w:r>
        <w:r w:rsidR="0078738D">
          <w:rPr>
            <w:noProof/>
            <w:webHidden/>
          </w:rPr>
        </w:r>
        <w:r w:rsidR="0078738D">
          <w:rPr>
            <w:noProof/>
            <w:webHidden/>
          </w:rPr>
          <w:fldChar w:fldCharType="separate"/>
        </w:r>
        <w:r w:rsidR="0078738D">
          <w:rPr>
            <w:noProof/>
            <w:webHidden/>
          </w:rPr>
          <w:t>21</w:t>
        </w:r>
        <w:r w:rsidR="0078738D">
          <w:rPr>
            <w:noProof/>
            <w:webHidden/>
          </w:rPr>
          <w:fldChar w:fldCharType="end"/>
        </w:r>
      </w:hyperlink>
    </w:p>
    <w:p w:rsidR="007F5D55" w:rsidRDefault="00145F6D" w:rsidP="00467B48">
      <w:pPr>
        <w:pStyle w:val="10"/>
        <w:tabs>
          <w:tab w:val="left" w:pos="440"/>
          <w:tab w:val="right" w:leader="dot" w:pos="8296"/>
        </w:tabs>
        <w:spacing w:line="360" w:lineRule="auto"/>
        <w:rPr>
          <w:rFonts w:ascii="微软雅黑" w:eastAsia="微软雅黑" w:hAnsi="微软雅黑" w:cs="Arial"/>
          <w:b/>
          <w:sz w:val="28"/>
          <w:szCs w:val="28"/>
        </w:rPr>
      </w:pPr>
      <w:r>
        <w:rPr>
          <w:rFonts w:ascii="微软雅黑" w:eastAsia="微软雅黑" w:hAnsi="微软雅黑" w:cs="Arial"/>
          <w:b/>
          <w:sz w:val="28"/>
          <w:szCs w:val="28"/>
        </w:rPr>
        <w:fldChar w:fldCharType="end"/>
      </w:r>
    </w:p>
    <w:p w:rsidR="007F5D55" w:rsidRDefault="007F5D55" w:rsidP="00467B48">
      <w:pPr>
        <w:pStyle w:val="a6"/>
        <w:pageBreakBefore/>
        <w:numPr>
          <w:ilvl w:val="0"/>
          <w:numId w:val="1"/>
        </w:numPr>
        <w:tabs>
          <w:tab w:val="num" w:pos="425"/>
        </w:tabs>
        <w:spacing w:line="360" w:lineRule="auto"/>
        <w:ind w:left="566" w:hangingChars="202" w:hanging="566"/>
        <w:jc w:val="left"/>
        <w:outlineLvl w:val="0"/>
        <w:rPr>
          <w:rFonts w:ascii="微软雅黑" w:eastAsia="微软雅黑" w:hAnsi="微软雅黑" w:cs="Arial"/>
          <w:b/>
          <w:sz w:val="28"/>
          <w:szCs w:val="28"/>
        </w:rPr>
      </w:pPr>
      <w:bookmarkStart w:id="16" w:name="_Toc347403445"/>
      <w:bookmarkStart w:id="17" w:name="_Toc349641235"/>
      <w:bookmarkStart w:id="18" w:name="_Toc403744387"/>
      <w:r w:rsidRPr="001F14DB">
        <w:rPr>
          <w:rFonts w:ascii="微软雅黑" w:eastAsia="微软雅黑" w:hAnsi="微软雅黑" w:cs="Arial" w:hint="eastAsia"/>
          <w:b/>
          <w:sz w:val="28"/>
          <w:szCs w:val="28"/>
        </w:rPr>
        <w:t>总体说明</w:t>
      </w:r>
      <w:bookmarkEnd w:id="16"/>
      <w:bookmarkEnd w:id="17"/>
      <w:bookmarkEnd w:id="18"/>
    </w:p>
    <w:p w:rsidR="007F5D55" w:rsidRPr="00536024" w:rsidRDefault="007F5D55" w:rsidP="00467B48">
      <w:pPr>
        <w:pStyle w:val="a6"/>
        <w:numPr>
          <w:ilvl w:val="1"/>
          <w:numId w:val="1"/>
        </w:numPr>
        <w:tabs>
          <w:tab w:val="num" w:pos="425"/>
        </w:tabs>
        <w:spacing w:line="360" w:lineRule="auto"/>
        <w:ind w:firstLineChars="0"/>
        <w:jc w:val="left"/>
        <w:outlineLvl w:val="1"/>
        <w:rPr>
          <w:rFonts w:ascii="Arial" w:eastAsia="微软雅黑" w:hAnsi="微软雅黑" w:cs="Arial"/>
          <w:b/>
          <w:sz w:val="24"/>
        </w:rPr>
      </w:pPr>
      <w:bookmarkStart w:id="19" w:name="_Toc347403446"/>
      <w:bookmarkStart w:id="20" w:name="_Toc349641236"/>
      <w:bookmarkStart w:id="21" w:name="_Toc403744388"/>
      <w:r w:rsidRPr="00536024">
        <w:rPr>
          <w:rFonts w:ascii="Arial" w:eastAsia="微软雅黑" w:hAnsi="微软雅黑" w:cs="Arial" w:hint="eastAsia"/>
          <w:b/>
          <w:sz w:val="24"/>
        </w:rPr>
        <w:t>项目背景</w:t>
      </w:r>
      <w:bookmarkEnd w:id="19"/>
      <w:bookmarkEnd w:id="20"/>
      <w:bookmarkEnd w:id="21"/>
    </w:p>
    <w:p w:rsidR="009E0540" w:rsidRPr="00187B29" w:rsidRDefault="00A52469" w:rsidP="00467B48">
      <w:pPr>
        <w:spacing w:line="360" w:lineRule="auto"/>
        <w:ind w:left="420"/>
        <w:jc w:val="left"/>
        <w:rPr>
          <w:rFonts w:ascii="微软雅黑" w:eastAsia="微软雅黑" w:hAnsi="微软雅黑" w:cs="Arial"/>
          <w:szCs w:val="21"/>
        </w:rPr>
      </w:pPr>
      <w:r w:rsidRPr="00187B29">
        <w:rPr>
          <w:rFonts w:ascii="微软雅黑" w:eastAsia="微软雅黑" w:hAnsi="微软雅黑" w:cs="Arial" w:hint="eastAsia"/>
          <w:szCs w:val="21"/>
        </w:rPr>
        <w:t>随着公司业务范围不断扩大，</w:t>
      </w:r>
      <w:r w:rsidR="00C7337F" w:rsidRPr="00187B29">
        <w:rPr>
          <w:rFonts w:ascii="微软雅黑" w:eastAsia="微软雅黑" w:hAnsi="微软雅黑" w:cs="Arial" w:hint="eastAsia"/>
          <w:szCs w:val="21"/>
        </w:rPr>
        <w:t>各</w:t>
      </w:r>
      <w:r w:rsidRPr="00187B29">
        <w:rPr>
          <w:rFonts w:ascii="微软雅黑" w:eastAsia="微软雅黑" w:hAnsi="微软雅黑" w:cs="Arial" w:hint="eastAsia"/>
          <w:szCs w:val="21"/>
        </w:rPr>
        <w:t>业务复杂度不断增加，给财务账务处理带来巨大</w:t>
      </w:r>
      <w:r w:rsidR="00463A6F" w:rsidRPr="00187B29">
        <w:rPr>
          <w:rFonts w:ascii="微软雅黑" w:eastAsia="微软雅黑" w:hAnsi="微软雅黑" w:cs="Arial" w:hint="eastAsia"/>
          <w:szCs w:val="21"/>
        </w:rPr>
        <w:t>挑战。</w:t>
      </w:r>
    </w:p>
    <w:p w:rsidR="009E0540" w:rsidRPr="00880189" w:rsidRDefault="001E74D3" w:rsidP="00467B48">
      <w:pPr>
        <w:spacing w:line="360" w:lineRule="auto"/>
        <w:ind w:left="420"/>
        <w:jc w:val="left"/>
        <w:rPr>
          <w:rFonts w:ascii="微软雅黑" w:eastAsia="微软雅黑" w:hAnsi="微软雅黑" w:cs="Arial"/>
          <w:szCs w:val="21"/>
          <w:u w:val="single"/>
        </w:rPr>
      </w:pPr>
      <w:r w:rsidRPr="00880189">
        <w:rPr>
          <w:rFonts w:ascii="微软雅黑" w:eastAsia="微软雅黑" w:hAnsi="微软雅黑" w:cs="Arial" w:hint="eastAsia"/>
          <w:szCs w:val="21"/>
          <w:u w:val="single"/>
        </w:rPr>
        <w:t>目前主要有2大问题：</w:t>
      </w:r>
    </w:p>
    <w:p w:rsidR="009E0540" w:rsidRPr="00187B29" w:rsidRDefault="00A05845" w:rsidP="00467B48">
      <w:pPr>
        <w:spacing w:line="360" w:lineRule="auto"/>
        <w:ind w:left="420"/>
        <w:jc w:val="left"/>
        <w:rPr>
          <w:rFonts w:ascii="微软雅黑" w:eastAsia="微软雅黑" w:hAnsi="微软雅黑" w:cs="Arial"/>
          <w:szCs w:val="21"/>
        </w:rPr>
      </w:pPr>
      <w:r>
        <w:rPr>
          <w:rFonts w:ascii="微软雅黑" w:eastAsia="微软雅黑" w:hAnsi="微软雅黑" w:cs="Arial" w:hint="eastAsia"/>
          <w:szCs w:val="21"/>
        </w:rPr>
        <w:t>1．</w:t>
      </w:r>
      <w:r w:rsidR="00463A6F" w:rsidRPr="00187B29">
        <w:rPr>
          <w:rFonts w:ascii="微软雅黑" w:eastAsia="微软雅黑" w:hAnsi="微软雅黑" w:cs="Arial" w:hint="eastAsia"/>
          <w:szCs w:val="21"/>
        </w:rPr>
        <w:t>财务部既要按时完成账务处理，还要</w:t>
      </w:r>
      <w:r w:rsidR="001E74D3" w:rsidRPr="00187B29">
        <w:rPr>
          <w:rFonts w:ascii="微软雅黑" w:eastAsia="微软雅黑" w:hAnsi="微软雅黑" w:cs="Arial" w:hint="eastAsia"/>
          <w:szCs w:val="21"/>
        </w:rPr>
        <w:t>针</w:t>
      </w:r>
      <w:r w:rsidR="00463A6F" w:rsidRPr="00187B29">
        <w:rPr>
          <w:rFonts w:ascii="微软雅黑" w:eastAsia="微软雅黑" w:hAnsi="微软雅黑" w:cs="Arial" w:hint="eastAsia"/>
          <w:szCs w:val="21"/>
        </w:rPr>
        <w:t>对账面上的不平到业务系统中查找原因，给账务人员带来大量额外工作，严重影响账务处理效率</w:t>
      </w:r>
      <w:r w:rsidR="001E74D3" w:rsidRPr="00187B29">
        <w:rPr>
          <w:rFonts w:ascii="微软雅黑" w:eastAsia="微软雅黑" w:hAnsi="微软雅黑" w:cs="Arial" w:hint="eastAsia"/>
          <w:szCs w:val="21"/>
        </w:rPr>
        <w:t>；</w:t>
      </w:r>
    </w:p>
    <w:p w:rsidR="007F5D55" w:rsidRPr="00187B29" w:rsidRDefault="00A05845" w:rsidP="00467B48">
      <w:pPr>
        <w:spacing w:line="360" w:lineRule="auto"/>
        <w:ind w:left="420"/>
        <w:jc w:val="left"/>
        <w:rPr>
          <w:rFonts w:ascii="微软雅黑" w:eastAsia="微软雅黑" w:hAnsi="微软雅黑" w:cs="Arial"/>
          <w:szCs w:val="21"/>
        </w:rPr>
      </w:pPr>
      <w:r>
        <w:rPr>
          <w:rFonts w:ascii="微软雅黑" w:eastAsia="微软雅黑" w:hAnsi="微软雅黑" w:cs="Arial" w:hint="eastAsia"/>
          <w:szCs w:val="21"/>
        </w:rPr>
        <w:t>2．</w:t>
      </w:r>
      <w:r w:rsidR="00C7337F" w:rsidRPr="00187B29">
        <w:rPr>
          <w:rFonts w:ascii="微软雅黑" w:eastAsia="微软雅黑" w:hAnsi="微软雅黑" w:cs="Arial" w:hint="eastAsia"/>
          <w:szCs w:val="21"/>
        </w:rPr>
        <w:t>业务系统欠缺对后期账务处理的数据支持，记账数据源不准确，导致后期账务核对出</w:t>
      </w:r>
      <w:r w:rsidR="000071AA" w:rsidRPr="00187B29">
        <w:rPr>
          <w:rFonts w:ascii="微软雅黑" w:eastAsia="微软雅黑" w:hAnsi="微软雅黑" w:cs="Arial" w:hint="eastAsia"/>
          <w:szCs w:val="21"/>
        </w:rPr>
        <w:t>现</w:t>
      </w:r>
      <w:r w:rsidR="00C7337F" w:rsidRPr="00187B29">
        <w:rPr>
          <w:rFonts w:ascii="微软雅黑" w:eastAsia="微软雅黑" w:hAnsi="微软雅黑" w:cs="Arial" w:hint="eastAsia"/>
          <w:szCs w:val="21"/>
        </w:rPr>
        <w:t>大量不平，严重影响</w:t>
      </w:r>
      <w:r w:rsidR="001E74D3" w:rsidRPr="00187B29">
        <w:rPr>
          <w:rFonts w:ascii="微软雅黑" w:eastAsia="微软雅黑" w:hAnsi="微软雅黑" w:cs="Arial" w:hint="eastAsia"/>
          <w:szCs w:val="21"/>
        </w:rPr>
        <w:t>账务</w:t>
      </w:r>
      <w:r w:rsidR="00C7337F" w:rsidRPr="00187B29">
        <w:rPr>
          <w:rFonts w:ascii="微软雅黑" w:eastAsia="微软雅黑" w:hAnsi="微软雅黑" w:cs="Arial" w:hint="eastAsia"/>
          <w:szCs w:val="21"/>
        </w:rPr>
        <w:t>处理质量。</w:t>
      </w:r>
    </w:p>
    <w:p w:rsidR="000071AA" w:rsidRPr="00880189" w:rsidRDefault="000071AA" w:rsidP="00467B48">
      <w:pPr>
        <w:spacing w:line="360" w:lineRule="auto"/>
        <w:ind w:left="420"/>
        <w:jc w:val="left"/>
        <w:rPr>
          <w:rFonts w:ascii="微软雅黑" w:eastAsia="微软雅黑" w:hAnsi="微软雅黑" w:cs="Arial"/>
          <w:szCs w:val="21"/>
          <w:u w:val="single"/>
        </w:rPr>
      </w:pPr>
      <w:r w:rsidRPr="00880189">
        <w:rPr>
          <w:rFonts w:ascii="微软雅黑" w:eastAsia="微软雅黑" w:hAnsi="微软雅黑" w:cs="Arial" w:hint="eastAsia"/>
          <w:szCs w:val="21"/>
          <w:u w:val="single"/>
        </w:rPr>
        <w:t>为解决以上2个问题，本项目预期达成以下</w:t>
      </w:r>
      <w:r w:rsidR="00A05845">
        <w:rPr>
          <w:rFonts w:ascii="微软雅黑" w:eastAsia="微软雅黑" w:hAnsi="微软雅黑" w:cs="Arial" w:hint="eastAsia"/>
          <w:szCs w:val="21"/>
          <w:u w:val="single"/>
        </w:rPr>
        <w:t>3</w:t>
      </w:r>
      <w:r w:rsidR="005B0DE6">
        <w:rPr>
          <w:rFonts w:ascii="微软雅黑" w:eastAsia="微软雅黑" w:hAnsi="微软雅黑" w:cs="Arial" w:hint="eastAsia"/>
          <w:szCs w:val="21"/>
          <w:u w:val="single"/>
        </w:rPr>
        <w:t>个</w:t>
      </w:r>
      <w:r w:rsidRPr="00880189">
        <w:rPr>
          <w:rFonts w:ascii="微软雅黑" w:eastAsia="微软雅黑" w:hAnsi="微软雅黑" w:cs="Arial" w:hint="eastAsia"/>
          <w:szCs w:val="21"/>
          <w:u w:val="single"/>
        </w:rPr>
        <w:t>目标：</w:t>
      </w:r>
    </w:p>
    <w:p w:rsidR="000071AA" w:rsidRPr="00A05845" w:rsidRDefault="00880189" w:rsidP="00D4172A">
      <w:pPr>
        <w:pStyle w:val="a6"/>
        <w:numPr>
          <w:ilvl w:val="0"/>
          <w:numId w:val="4"/>
        </w:numPr>
        <w:spacing w:line="360" w:lineRule="auto"/>
        <w:ind w:firstLineChars="0"/>
        <w:jc w:val="left"/>
        <w:rPr>
          <w:rFonts w:ascii="微软雅黑" w:eastAsia="微软雅黑" w:hAnsi="微软雅黑" w:cs="Arial"/>
          <w:szCs w:val="21"/>
        </w:rPr>
      </w:pPr>
      <w:r w:rsidRPr="00A05845">
        <w:rPr>
          <w:rFonts w:ascii="微软雅黑" w:eastAsia="微软雅黑" w:hAnsi="微软雅黑" w:cs="Arial" w:hint="eastAsia"/>
          <w:szCs w:val="21"/>
        </w:rPr>
        <w:t>各业务</w:t>
      </w:r>
      <w:r w:rsidR="00A05845" w:rsidRPr="00A05845">
        <w:rPr>
          <w:rFonts w:ascii="微软雅黑" w:eastAsia="微软雅黑" w:hAnsi="微软雅黑" w:cs="Arial" w:hint="eastAsia"/>
          <w:szCs w:val="21"/>
        </w:rPr>
        <w:t>系统负责提供本业务全套</w:t>
      </w:r>
      <w:r w:rsidR="00A05845" w:rsidRPr="00187B29">
        <w:rPr>
          <w:rFonts w:ascii="微软雅黑" w:eastAsia="微软雅黑" w:hAnsi="微软雅黑" w:cs="Arial" w:hint="eastAsia"/>
          <w:szCs w:val="21"/>
        </w:rPr>
        <w:t>账务处理</w:t>
      </w:r>
      <w:r w:rsidR="00A05845">
        <w:rPr>
          <w:rFonts w:ascii="微软雅黑" w:eastAsia="微软雅黑" w:hAnsi="微软雅黑" w:cs="Arial" w:hint="eastAsia"/>
          <w:szCs w:val="21"/>
        </w:rPr>
        <w:t>原始</w:t>
      </w:r>
      <w:r w:rsidR="00A05845" w:rsidRPr="00187B29">
        <w:rPr>
          <w:rFonts w:ascii="微软雅黑" w:eastAsia="微软雅黑" w:hAnsi="微软雅黑" w:cs="Arial" w:hint="eastAsia"/>
          <w:szCs w:val="21"/>
        </w:rPr>
        <w:t>数据</w:t>
      </w:r>
      <w:r w:rsidR="00A05845">
        <w:rPr>
          <w:rFonts w:ascii="微软雅黑" w:eastAsia="微软雅黑" w:hAnsi="微软雅黑" w:cs="Arial" w:hint="eastAsia"/>
          <w:szCs w:val="21"/>
        </w:rPr>
        <w:t>，并</w:t>
      </w:r>
      <w:r w:rsidRPr="00A05845">
        <w:rPr>
          <w:rFonts w:ascii="微软雅黑" w:eastAsia="微软雅黑" w:hAnsi="微软雅黑" w:cs="Arial" w:hint="eastAsia"/>
          <w:szCs w:val="21"/>
        </w:rPr>
        <w:t>新增</w:t>
      </w:r>
      <w:r w:rsidR="00A05845" w:rsidRPr="00A05845">
        <w:rPr>
          <w:rFonts w:ascii="微软雅黑" w:eastAsia="微软雅黑" w:hAnsi="微软雅黑" w:cs="Arial" w:hint="eastAsia"/>
          <w:szCs w:val="21"/>
        </w:rPr>
        <w:t>账务处理原始数据</w:t>
      </w:r>
      <w:r w:rsidRPr="00A05845">
        <w:rPr>
          <w:rFonts w:ascii="微软雅黑" w:eastAsia="微软雅黑" w:hAnsi="微软雅黑" w:cs="Arial" w:hint="eastAsia"/>
          <w:szCs w:val="21"/>
        </w:rPr>
        <w:t>核对系统</w:t>
      </w:r>
      <w:r w:rsidR="00A05845" w:rsidRPr="00A05845">
        <w:rPr>
          <w:rFonts w:ascii="微软雅黑" w:eastAsia="微软雅黑" w:hAnsi="微软雅黑" w:cs="Arial" w:hint="eastAsia"/>
          <w:szCs w:val="21"/>
        </w:rPr>
        <w:t>，未来</w:t>
      </w:r>
      <w:r w:rsidRPr="00A05845">
        <w:rPr>
          <w:rFonts w:ascii="微软雅黑" w:eastAsia="微软雅黑" w:hAnsi="微软雅黑" w:cs="Arial" w:hint="eastAsia"/>
          <w:szCs w:val="21"/>
        </w:rPr>
        <w:t>核对工作</w:t>
      </w:r>
      <w:r w:rsidR="00A05845" w:rsidRPr="00A05845">
        <w:rPr>
          <w:rFonts w:ascii="微软雅黑" w:eastAsia="微软雅黑" w:hAnsi="微软雅黑" w:cs="Arial" w:hint="eastAsia"/>
          <w:szCs w:val="21"/>
        </w:rPr>
        <w:t>将</w:t>
      </w:r>
      <w:r w:rsidRPr="00A05845">
        <w:rPr>
          <w:rFonts w:ascii="微软雅黑" w:eastAsia="微软雅黑" w:hAnsi="微软雅黑" w:cs="Arial" w:hint="eastAsia"/>
          <w:szCs w:val="21"/>
        </w:rPr>
        <w:t>由后端账务组</w:t>
      </w:r>
      <w:r w:rsidR="00A05845" w:rsidRPr="00A05845">
        <w:rPr>
          <w:rFonts w:ascii="微软雅黑" w:eastAsia="微软雅黑" w:hAnsi="微软雅黑" w:cs="Arial" w:hint="eastAsia"/>
          <w:szCs w:val="21"/>
        </w:rPr>
        <w:t>前</w:t>
      </w:r>
      <w:r w:rsidRPr="00A05845">
        <w:rPr>
          <w:rFonts w:ascii="微软雅黑" w:eastAsia="微软雅黑" w:hAnsi="微软雅黑" w:cs="Arial" w:hint="eastAsia"/>
          <w:szCs w:val="21"/>
        </w:rPr>
        <w:t>移至前端各业务</w:t>
      </w:r>
      <w:r w:rsidR="00864FDF" w:rsidRPr="00A05845">
        <w:rPr>
          <w:rFonts w:ascii="微软雅黑" w:eastAsia="微软雅黑" w:hAnsi="微软雅黑" w:cs="Arial" w:hint="eastAsia"/>
          <w:szCs w:val="21"/>
        </w:rPr>
        <w:t>FC</w:t>
      </w:r>
      <w:r w:rsidR="00A05845" w:rsidRPr="00A05845">
        <w:rPr>
          <w:rFonts w:ascii="微软雅黑" w:eastAsia="微软雅黑" w:hAnsi="微软雅黑" w:cs="Arial" w:hint="eastAsia"/>
          <w:szCs w:val="21"/>
        </w:rPr>
        <w:t>，以达到由业务负责数据准确性，财务仅负责记账的目的，解决账务处理质量问题。</w:t>
      </w:r>
    </w:p>
    <w:p w:rsidR="00864FDF" w:rsidRPr="00A05845" w:rsidRDefault="00864FDF" w:rsidP="00D4172A">
      <w:pPr>
        <w:pStyle w:val="a6"/>
        <w:numPr>
          <w:ilvl w:val="0"/>
          <w:numId w:val="4"/>
        </w:numPr>
        <w:spacing w:line="360" w:lineRule="auto"/>
        <w:ind w:firstLineChars="0"/>
        <w:jc w:val="left"/>
        <w:rPr>
          <w:rFonts w:ascii="微软雅黑" w:eastAsia="微软雅黑" w:hAnsi="微软雅黑" w:cs="Arial"/>
          <w:szCs w:val="21"/>
        </w:rPr>
      </w:pPr>
      <w:r w:rsidRPr="00A05845">
        <w:rPr>
          <w:rFonts w:ascii="微软雅黑" w:eastAsia="微软雅黑" w:hAnsi="微软雅黑" w:cs="Arial" w:hint="eastAsia"/>
          <w:szCs w:val="21"/>
        </w:rPr>
        <w:t>财务平台Billing系统统一规范汇总各业务Billing数据，为账务组提供账务数据</w:t>
      </w:r>
      <w:r w:rsidR="00A05845" w:rsidRPr="00A05845">
        <w:rPr>
          <w:rFonts w:ascii="微软雅黑" w:eastAsia="微软雅黑" w:hAnsi="微软雅黑" w:cs="Arial" w:hint="eastAsia"/>
          <w:szCs w:val="21"/>
        </w:rPr>
        <w:t>汇总</w:t>
      </w:r>
      <w:r w:rsidRPr="00A05845">
        <w:rPr>
          <w:rFonts w:ascii="微软雅黑" w:eastAsia="微软雅黑" w:hAnsi="微软雅黑" w:cs="Arial" w:hint="eastAsia"/>
          <w:szCs w:val="21"/>
        </w:rPr>
        <w:t>报表</w:t>
      </w:r>
      <w:r w:rsidR="00A05845" w:rsidRPr="00A05845">
        <w:rPr>
          <w:rFonts w:ascii="微软雅黑" w:eastAsia="微软雅黑" w:hAnsi="微软雅黑" w:cs="Arial" w:hint="eastAsia"/>
          <w:szCs w:val="21"/>
        </w:rPr>
        <w:t>以及</w:t>
      </w:r>
      <w:r w:rsidRPr="00A05845">
        <w:rPr>
          <w:rFonts w:ascii="微软雅黑" w:eastAsia="微软雅黑" w:hAnsi="微软雅黑" w:cs="Arial" w:hint="eastAsia"/>
          <w:szCs w:val="21"/>
        </w:rPr>
        <w:t>实现Billing数据按预设账务规则直接转金蝶</w:t>
      </w:r>
      <w:r w:rsidR="00A05845" w:rsidRPr="00A05845">
        <w:rPr>
          <w:rFonts w:ascii="微软雅黑" w:eastAsia="微软雅黑" w:hAnsi="微软雅黑" w:cs="Arial" w:hint="eastAsia"/>
          <w:szCs w:val="21"/>
        </w:rPr>
        <w:t>凭证，以达到提高账务处理时效性目的。</w:t>
      </w:r>
    </w:p>
    <w:p w:rsidR="00C7337F" w:rsidRPr="00C7337F" w:rsidRDefault="00C7337F" w:rsidP="00467B48">
      <w:pPr>
        <w:spacing w:line="360" w:lineRule="auto"/>
        <w:ind w:left="420"/>
        <w:jc w:val="left"/>
        <w:rPr>
          <w:rFonts w:ascii="微软雅黑" w:eastAsia="微软雅黑" w:hAnsi="微软雅黑" w:cs="Arial"/>
          <w:sz w:val="18"/>
          <w:szCs w:val="18"/>
        </w:rPr>
      </w:pPr>
    </w:p>
    <w:p w:rsidR="00150C26" w:rsidRDefault="009D6737" w:rsidP="00467B48">
      <w:pPr>
        <w:pStyle w:val="a6"/>
        <w:numPr>
          <w:ilvl w:val="1"/>
          <w:numId w:val="1"/>
        </w:numPr>
        <w:tabs>
          <w:tab w:val="num" w:pos="425"/>
        </w:tabs>
        <w:spacing w:line="360" w:lineRule="auto"/>
        <w:ind w:firstLineChars="0"/>
        <w:jc w:val="left"/>
        <w:outlineLvl w:val="1"/>
        <w:rPr>
          <w:rFonts w:ascii="Arial" w:eastAsia="微软雅黑" w:hAnsi="微软雅黑" w:cs="Arial"/>
          <w:b/>
          <w:sz w:val="24"/>
        </w:rPr>
      </w:pPr>
      <w:bookmarkStart w:id="22" w:name="_Toc403744389"/>
      <w:r>
        <w:rPr>
          <w:rFonts w:ascii="Arial" w:eastAsia="微软雅黑" w:hAnsi="微软雅黑" w:cs="Arial" w:hint="eastAsia"/>
          <w:b/>
          <w:sz w:val="24"/>
        </w:rPr>
        <w:t>项目收益</w:t>
      </w:r>
      <w:bookmarkEnd w:id="22"/>
    </w:p>
    <w:p w:rsidR="00154CAA" w:rsidRPr="00C470A2" w:rsidRDefault="00154CAA" w:rsidP="00C470A2">
      <w:pPr>
        <w:ind w:leftChars="200" w:left="420"/>
        <w:rPr>
          <w:rFonts w:ascii="微软雅黑" w:eastAsia="微软雅黑" w:hAnsi="微软雅黑" w:cs="Arial"/>
          <w:szCs w:val="21"/>
        </w:rPr>
      </w:pPr>
      <w:r w:rsidRPr="00C470A2">
        <w:rPr>
          <w:rFonts w:ascii="微软雅黑" w:eastAsia="微软雅黑" w:hAnsi="微软雅黑" w:cs="Arial" w:hint="eastAsia"/>
          <w:szCs w:val="21"/>
        </w:rPr>
        <w:t>财务账务处理结果影响到整个公司的经营，公司</w:t>
      </w:r>
      <w:r w:rsidRPr="00C470A2">
        <w:rPr>
          <w:rFonts w:ascii="微软雅黑" w:eastAsia="微软雅黑" w:hAnsi="微软雅黑" w:cs="Arial"/>
          <w:szCs w:val="21"/>
        </w:rPr>
        <w:t>2013年度净利润1.65亿美元（约10亿人民币），整个酒店业务的贡献率约为41%，</w:t>
      </w:r>
      <w:r w:rsidRPr="00C470A2">
        <w:rPr>
          <w:rFonts w:ascii="微软雅黑" w:eastAsia="微软雅黑" w:hAnsi="微软雅黑" w:cs="Arial" w:hint="eastAsia"/>
          <w:szCs w:val="21"/>
        </w:rPr>
        <w:t>目前现</w:t>
      </w:r>
      <w:r w:rsidRPr="00C470A2">
        <w:rPr>
          <w:rFonts w:ascii="微软雅黑" w:eastAsia="微软雅黑" w:hAnsi="微软雅黑" w:cs="Arial"/>
          <w:szCs w:val="21"/>
        </w:rPr>
        <w:t>/预付比例约为72%：26%，根据这些数据本项目ROI按如下计算：</w:t>
      </w:r>
    </w:p>
    <w:p w:rsidR="003A5D60" w:rsidRPr="00C470A2" w:rsidRDefault="00154CAA" w:rsidP="00C470A2">
      <w:pPr>
        <w:ind w:leftChars="200" w:left="420"/>
        <w:rPr>
          <w:rFonts w:ascii="微软雅黑" w:eastAsia="微软雅黑" w:hAnsi="微软雅黑" w:cs="Arial"/>
          <w:szCs w:val="21"/>
        </w:rPr>
      </w:pPr>
      <w:r w:rsidRPr="00C470A2">
        <w:rPr>
          <w:rFonts w:ascii="微软雅黑" w:eastAsia="微软雅黑" w:hAnsi="微软雅黑" w:cs="Arial"/>
          <w:szCs w:val="21"/>
        </w:rPr>
        <w:t>ROI=lg</w:t>
      </w:r>
      <w:r w:rsidRPr="00C470A2">
        <w:rPr>
          <w:rFonts w:ascii="微软雅黑" w:eastAsia="微软雅黑" w:hAnsi="微软雅黑" w:cs="Arial" w:hint="eastAsia"/>
          <w:szCs w:val="21"/>
        </w:rPr>
        <w:t>（</w:t>
      </w:r>
      <w:r w:rsidRPr="00C470A2">
        <w:rPr>
          <w:rFonts w:ascii="微软雅黑" w:eastAsia="微软雅黑" w:hAnsi="微软雅黑" w:cs="Arial"/>
          <w:szCs w:val="21"/>
        </w:rPr>
        <w:t>1,000,000,000*41%*26%）=8</w:t>
      </w:r>
    </w:p>
    <w:p w:rsidR="00FF5167" w:rsidRPr="00150C26" w:rsidRDefault="00FF5167" w:rsidP="00020CB5">
      <w:pPr>
        <w:ind w:firstLine="420"/>
        <w:rPr>
          <w:rFonts w:ascii="Arial" w:eastAsia="微软雅黑" w:hAnsi="微软雅黑" w:cs="Arial"/>
          <w:b/>
          <w:sz w:val="24"/>
        </w:rPr>
      </w:pPr>
    </w:p>
    <w:p w:rsidR="007F5D55" w:rsidRDefault="002A536A" w:rsidP="00467B48">
      <w:pPr>
        <w:pStyle w:val="a6"/>
        <w:numPr>
          <w:ilvl w:val="1"/>
          <w:numId w:val="1"/>
        </w:numPr>
        <w:tabs>
          <w:tab w:val="num" w:pos="425"/>
        </w:tabs>
        <w:spacing w:line="360" w:lineRule="auto"/>
        <w:ind w:firstLineChars="0"/>
        <w:jc w:val="left"/>
        <w:outlineLvl w:val="1"/>
        <w:rPr>
          <w:rFonts w:ascii="Arial" w:eastAsia="微软雅黑" w:hAnsi="微软雅黑" w:cs="Arial"/>
          <w:b/>
          <w:sz w:val="24"/>
        </w:rPr>
      </w:pPr>
      <w:bookmarkStart w:id="23" w:name="_Toc337729287"/>
      <w:bookmarkStart w:id="24" w:name="_Toc347403448"/>
      <w:bookmarkStart w:id="25" w:name="_Toc349641238"/>
      <w:bookmarkStart w:id="26" w:name="_Toc403744390"/>
      <w:r w:rsidRPr="0041011C">
        <w:rPr>
          <w:rFonts w:ascii="Arial" w:eastAsia="微软雅黑" w:hAnsi="微软雅黑" w:cs="Arial" w:hint="eastAsia"/>
          <w:b/>
          <w:sz w:val="24"/>
        </w:rPr>
        <w:t>产品风险</w:t>
      </w:r>
      <w:bookmarkEnd w:id="23"/>
      <w:bookmarkEnd w:id="24"/>
      <w:bookmarkEnd w:id="25"/>
      <w:bookmarkEnd w:id="26"/>
    </w:p>
    <w:p w:rsidR="00DA4725" w:rsidRPr="007101E4" w:rsidRDefault="00FF5167" w:rsidP="007101E4">
      <w:pPr>
        <w:spacing w:line="360" w:lineRule="auto"/>
        <w:ind w:left="420"/>
        <w:rPr>
          <w:rFonts w:ascii="微软雅黑" w:eastAsia="微软雅黑" w:hAnsi="微软雅黑" w:cs="Arial"/>
          <w:szCs w:val="21"/>
        </w:rPr>
      </w:pPr>
      <w:r>
        <w:rPr>
          <w:rFonts w:ascii="微软雅黑" w:eastAsia="微软雅黑" w:hAnsi="微软雅黑" w:cs="Arial" w:hint="eastAsia"/>
          <w:szCs w:val="21"/>
        </w:rPr>
        <w:t>项目涉及的业务范围大、多、杂。需求</w:t>
      </w:r>
      <w:r w:rsidR="007101E4" w:rsidRPr="007101E4">
        <w:rPr>
          <w:rFonts w:ascii="微软雅黑" w:eastAsia="微软雅黑" w:hAnsi="微软雅黑" w:cs="Arial" w:hint="eastAsia"/>
          <w:szCs w:val="21"/>
        </w:rPr>
        <w:t>阶段较难</w:t>
      </w:r>
      <w:r>
        <w:rPr>
          <w:rFonts w:ascii="微软雅黑" w:eastAsia="微软雅黑" w:hAnsi="微软雅黑" w:cs="Arial" w:hint="eastAsia"/>
          <w:szCs w:val="21"/>
        </w:rPr>
        <w:t>确保调研全面</w:t>
      </w:r>
      <w:r w:rsidR="007101E4" w:rsidRPr="007101E4">
        <w:rPr>
          <w:rFonts w:ascii="微软雅黑" w:eastAsia="微软雅黑" w:hAnsi="微软雅黑" w:cs="Arial" w:hint="eastAsia"/>
          <w:szCs w:val="21"/>
        </w:rPr>
        <w:t>分析透彻，</w:t>
      </w:r>
      <w:r>
        <w:rPr>
          <w:rFonts w:ascii="微软雅黑" w:eastAsia="微软雅黑" w:hAnsi="微软雅黑" w:cs="Arial" w:hint="eastAsia"/>
          <w:szCs w:val="21"/>
        </w:rPr>
        <w:t>开发阶段较难控制需求变化</w:t>
      </w:r>
      <w:r w:rsidR="007101E4" w:rsidRPr="007101E4">
        <w:rPr>
          <w:rFonts w:ascii="微软雅黑" w:eastAsia="微软雅黑" w:hAnsi="微软雅黑" w:cs="Arial" w:hint="eastAsia"/>
          <w:szCs w:val="21"/>
        </w:rPr>
        <w:t>。</w:t>
      </w:r>
    </w:p>
    <w:p w:rsidR="007101E4" w:rsidRPr="00DA4725" w:rsidRDefault="007101E4" w:rsidP="007101E4">
      <w:pPr>
        <w:spacing w:line="360" w:lineRule="auto"/>
        <w:ind w:left="420"/>
      </w:pPr>
    </w:p>
    <w:p w:rsidR="007F5D55" w:rsidRDefault="007F5D55" w:rsidP="00467B48">
      <w:pPr>
        <w:pStyle w:val="a6"/>
        <w:numPr>
          <w:ilvl w:val="1"/>
          <w:numId w:val="1"/>
        </w:numPr>
        <w:tabs>
          <w:tab w:val="num" w:pos="425"/>
        </w:tabs>
        <w:spacing w:line="360" w:lineRule="auto"/>
        <w:ind w:firstLineChars="0"/>
        <w:jc w:val="left"/>
        <w:outlineLvl w:val="1"/>
        <w:rPr>
          <w:rFonts w:ascii="Arial" w:eastAsia="微软雅黑" w:hAnsi="微软雅黑" w:cs="Arial"/>
          <w:b/>
          <w:sz w:val="24"/>
        </w:rPr>
      </w:pPr>
      <w:bookmarkStart w:id="27" w:name="_Toc337729288"/>
      <w:bookmarkStart w:id="28" w:name="_Toc347403449"/>
      <w:bookmarkStart w:id="29" w:name="_Toc349641239"/>
      <w:bookmarkStart w:id="30" w:name="_Toc403744391"/>
      <w:r w:rsidRPr="0041011C">
        <w:rPr>
          <w:rFonts w:ascii="Arial" w:eastAsia="微软雅黑" w:hAnsi="微软雅黑" w:cs="Arial" w:hint="eastAsia"/>
          <w:b/>
          <w:sz w:val="24"/>
        </w:rPr>
        <w:t>用户范围</w:t>
      </w:r>
      <w:bookmarkEnd w:id="27"/>
      <w:bookmarkEnd w:id="28"/>
      <w:bookmarkEnd w:id="29"/>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6649"/>
      </w:tblGrid>
      <w:tr w:rsidR="00E1775F" w:rsidRPr="00D77C3D" w:rsidTr="00E1775F">
        <w:trPr>
          <w:jc w:val="center"/>
        </w:trPr>
        <w:tc>
          <w:tcPr>
            <w:tcW w:w="1745" w:type="dxa"/>
            <w:shd w:val="clear" w:color="auto" w:fill="C0C0C0"/>
          </w:tcPr>
          <w:p w:rsidR="00E1775F" w:rsidRPr="00D77C3D" w:rsidRDefault="00E1775F" w:rsidP="00467B48">
            <w:pPr>
              <w:spacing w:line="360" w:lineRule="auto"/>
              <w:jc w:val="left"/>
              <w:rPr>
                <w:rFonts w:ascii="Arial" w:eastAsia="微软雅黑" w:hAnsi="Arial" w:cs="Arial"/>
                <w:b/>
                <w:szCs w:val="21"/>
              </w:rPr>
            </w:pPr>
            <w:r w:rsidRPr="00D77C3D">
              <w:rPr>
                <w:rFonts w:ascii="Arial" w:eastAsia="微软雅黑" w:hAnsi="微软雅黑" w:cs="Arial"/>
                <w:b/>
                <w:szCs w:val="21"/>
              </w:rPr>
              <w:t>角色</w:t>
            </w:r>
          </w:p>
        </w:tc>
        <w:tc>
          <w:tcPr>
            <w:tcW w:w="6649" w:type="dxa"/>
            <w:shd w:val="clear" w:color="auto" w:fill="C0C0C0"/>
          </w:tcPr>
          <w:p w:rsidR="00E1775F" w:rsidRPr="00D77C3D" w:rsidRDefault="00E1775F" w:rsidP="00467B48">
            <w:pPr>
              <w:spacing w:line="360" w:lineRule="auto"/>
              <w:jc w:val="left"/>
              <w:rPr>
                <w:rFonts w:ascii="Arial" w:eastAsia="微软雅黑" w:hAnsi="Arial" w:cs="Arial"/>
                <w:b/>
                <w:szCs w:val="21"/>
              </w:rPr>
            </w:pPr>
            <w:r w:rsidRPr="00D77C3D">
              <w:rPr>
                <w:rFonts w:ascii="Arial" w:eastAsia="微软雅黑" w:hAnsi="微软雅黑" w:cs="Arial"/>
                <w:b/>
                <w:szCs w:val="21"/>
              </w:rPr>
              <w:t>描述（涉及到的</w:t>
            </w:r>
            <w:r w:rsidRPr="00D77C3D">
              <w:rPr>
                <w:rFonts w:ascii="Arial" w:eastAsia="微软雅黑" w:hAnsi="Arial" w:cs="Arial"/>
                <w:b/>
                <w:szCs w:val="21"/>
              </w:rPr>
              <w:t>actor</w:t>
            </w:r>
            <w:r w:rsidRPr="00D77C3D">
              <w:rPr>
                <w:rFonts w:ascii="Arial" w:eastAsia="微软雅黑" w:hAnsi="微软雅黑" w:cs="Arial"/>
                <w:b/>
                <w:szCs w:val="21"/>
              </w:rPr>
              <w:t>、</w:t>
            </w:r>
            <w:r w:rsidRPr="00D77C3D">
              <w:rPr>
                <w:rFonts w:ascii="Arial" w:eastAsia="微软雅黑" w:hAnsi="Arial" w:cs="Arial"/>
                <w:b/>
                <w:szCs w:val="21"/>
              </w:rPr>
              <w:t>system</w:t>
            </w:r>
            <w:r w:rsidRPr="00D77C3D">
              <w:rPr>
                <w:rFonts w:ascii="Arial" w:eastAsia="微软雅黑" w:hAnsi="微软雅黑" w:cs="Arial"/>
                <w:b/>
                <w:szCs w:val="21"/>
              </w:rPr>
              <w:t>的描述）</w:t>
            </w:r>
          </w:p>
        </w:tc>
      </w:tr>
      <w:tr w:rsidR="00E1775F" w:rsidRPr="00D77C3D" w:rsidTr="00E1775F">
        <w:trPr>
          <w:trHeight w:val="257"/>
          <w:jc w:val="center"/>
        </w:trPr>
        <w:tc>
          <w:tcPr>
            <w:tcW w:w="1745" w:type="dxa"/>
          </w:tcPr>
          <w:p w:rsidR="00E1775F" w:rsidRPr="00D77C3D" w:rsidRDefault="00E1775F" w:rsidP="00467B48">
            <w:pPr>
              <w:spacing w:line="360" w:lineRule="auto"/>
              <w:jc w:val="left"/>
              <w:rPr>
                <w:rFonts w:ascii="Arial" w:eastAsia="微软雅黑" w:hAnsi="Arial" w:cs="Arial"/>
                <w:szCs w:val="21"/>
              </w:rPr>
            </w:pPr>
            <w:r>
              <w:rPr>
                <w:rFonts w:ascii="Arial" w:eastAsia="微软雅黑" w:hAnsi="Arial" w:cs="Arial" w:hint="eastAsia"/>
                <w:szCs w:val="21"/>
              </w:rPr>
              <w:t>产品经理</w:t>
            </w:r>
          </w:p>
        </w:tc>
        <w:tc>
          <w:tcPr>
            <w:tcW w:w="6649" w:type="dxa"/>
          </w:tcPr>
          <w:p w:rsidR="002D7564" w:rsidRPr="00D77C3D" w:rsidRDefault="00E1775F" w:rsidP="00467B48">
            <w:pPr>
              <w:spacing w:line="360" w:lineRule="auto"/>
              <w:jc w:val="left"/>
              <w:rPr>
                <w:rFonts w:ascii="Arial" w:eastAsia="微软雅黑" w:hAnsi="Arial" w:cs="Arial"/>
                <w:szCs w:val="21"/>
              </w:rPr>
            </w:pPr>
            <w:r>
              <w:rPr>
                <w:rFonts w:ascii="Arial" w:eastAsia="微软雅黑" w:hAnsi="Arial" w:cs="Arial" w:hint="eastAsia"/>
                <w:szCs w:val="21"/>
              </w:rPr>
              <w:t>提供本项目的需求规格说明书</w:t>
            </w:r>
            <w:r w:rsidR="00E0340E">
              <w:rPr>
                <w:rFonts w:ascii="Arial" w:eastAsia="微软雅黑" w:hAnsi="Arial" w:cs="Arial" w:hint="eastAsia"/>
                <w:szCs w:val="21"/>
              </w:rPr>
              <w:t>。</w:t>
            </w:r>
          </w:p>
        </w:tc>
      </w:tr>
      <w:tr w:rsidR="00E1775F" w:rsidRPr="00D77C3D" w:rsidTr="00E1775F">
        <w:trPr>
          <w:trHeight w:val="337"/>
          <w:jc w:val="center"/>
        </w:trPr>
        <w:tc>
          <w:tcPr>
            <w:tcW w:w="1745" w:type="dxa"/>
          </w:tcPr>
          <w:p w:rsidR="00E1775F" w:rsidRDefault="00E1775F" w:rsidP="00467B48">
            <w:pPr>
              <w:spacing w:line="360" w:lineRule="auto"/>
              <w:jc w:val="left"/>
              <w:rPr>
                <w:rFonts w:ascii="Arial" w:eastAsia="微软雅黑" w:hAnsi="Arial" w:cs="Arial"/>
                <w:szCs w:val="21"/>
              </w:rPr>
            </w:pPr>
            <w:r>
              <w:rPr>
                <w:rFonts w:ascii="Arial" w:eastAsia="微软雅黑" w:hAnsi="Arial" w:cs="Arial" w:hint="eastAsia"/>
                <w:szCs w:val="21"/>
              </w:rPr>
              <w:t>项目经理</w:t>
            </w:r>
          </w:p>
        </w:tc>
        <w:tc>
          <w:tcPr>
            <w:tcW w:w="6649" w:type="dxa"/>
          </w:tcPr>
          <w:p w:rsidR="00E1775F" w:rsidRPr="00D77C3D" w:rsidRDefault="00E1775F" w:rsidP="00467B48">
            <w:pPr>
              <w:spacing w:line="360" w:lineRule="auto"/>
              <w:jc w:val="left"/>
              <w:rPr>
                <w:rFonts w:ascii="Arial" w:eastAsia="微软雅黑" w:hAnsi="Arial" w:cs="Arial"/>
                <w:szCs w:val="21"/>
              </w:rPr>
            </w:pPr>
            <w:r>
              <w:rPr>
                <w:rFonts w:ascii="Arial" w:eastAsia="微软雅黑" w:hAnsi="Arial" w:cs="Arial" w:hint="eastAsia"/>
                <w:szCs w:val="21"/>
              </w:rPr>
              <w:t>跟踪整个项目的开发周期，进行各项协调工作</w:t>
            </w:r>
          </w:p>
        </w:tc>
      </w:tr>
      <w:tr w:rsidR="00E1775F" w:rsidRPr="00D77C3D" w:rsidTr="00E1775F">
        <w:trPr>
          <w:jc w:val="center"/>
        </w:trPr>
        <w:tc>
          <w:tcPr>
            <w:tcW w:w="1745" w:type="dxa"/>
          </w:tcPr>
          <w:p w:rsidR="00E1775F" w:rsidRDefault="00E1775F" w:rsidP="00467B48">
            <w:pPr>
              <w:spacing w:line="360" w:lineRule="auto"/>
              <w:jc w:val="left"/>
              <w:rPr>
                <w:rFonts w:ascii="Arial" w:eastAsia="微软雅黑" w:hAnsi="Arial" w:cs="Arial"/>
                <w:szCs w:val="21"/>
              </w:rPr>
            </w:pPr>
            <w:r>
              <w:rPr>
                <w:rFonts w:ascii="Arial" w:eastAsia="微软雅黑" w:hAnsi="Arial" w:cs="Arial" w:hint="eastAsia"/>
                <w:szCs w:val="21"/>
              </w:rPr>
              <w:t>架构师</w:t>
            </w:r>
          </w:p>
        </w:tc>
        <w:tc>
          <w:tcPr>
            <w:tcW w:w="6649" w:type="dxa"/>
          </w:tcPr>
          <w:p w:rsidR="00E1775F" w:rsidRDefault="00E1775F" w:rsidP="00467B48">
            <w:pPr>
              <w:spacing w:line="360" w:lineRule="auto"/>
              <w:jc w:val="left"/>
              <w:rPr>
                <w:rFonts w:ascii="Arial" w:eastAsia="微软雅黑" w:hAnsi="Arial" w:cs="Arial"/>
                <w:szCs w:val="21"/>
              </w:rPr>
            </w:pPr>
            <w:r>
              <w:rPr>
                <w:rFonts w:ascii="Arial" w:eastAsia="微软雅黑" w:hAnsi="Arial" w:cs="Arial" w:hint="eastAsia"/>
                <w:szCs w:val="21"/>
              </w:rPr>
              <w:t>设计项目的系统架构，提供项目的设计文档。</w:t>
            </w:r>
          </w:p>
        </w:tc>
      </w:tr>
      <w:tr w:rsidR="00E1775F" w:rsidRPr="00D77C3D" w:rsidTr="00E1775F">
        <w:trPr>
          <w:jc w:val="center"/>
        </w:trPr>
        <w:tc>
          <w:tcPr>
            <w:tcW w:w="1745" w:type="dxa"/>
          </w:tcPr>
          <w:p w:rsidR="00E1775F" w:rsidRDefault="00E1775F" w:rsidP="00467B48">
            <w:pPr>
              <w:spacing w:line="360" w:lineRule="auto"/>
              <w:jc w:val="left"/>
              <w:rPr>
                <w:rFonts w:ascii="Arial" w:eastAsia="微软雅黑" w:hAnsi="Arial" w:cs="Arial"/>
                <w:szCs w:val="21"/>
              </w:rPr>
            </w:pPr>
            <w:r>
              <w:rPr>
                <w:rFonts w:ascii="Arial" w:eastAsia="微软雅黑" w:hAnsi="Arial" w:cs="Arial" w:hint="eastAsia"/>
                <w:szCs w:val="21"/>
              </w:rPr>
              <w:t>开发资源</w:t>
            </w:r>
          </w:p>
        </w:tc>
        <w:tc>
          <w:tcPr>
            <w:tcW w:w="6649" w:type="dxa"/>
          </w:tcPr>
          <w:p w:rsidR="000A091E" w:rsidRPr="000A091E" w:rsidRDefault="000A091E" w:rsidP="00467B48">
            <w:pPr>
              <w:spacing w:line="360" w:lineRule="auto"/>
              <w:jc w:val="left"/>
              <w:rPr>
                <w:rFonts w:ascii="Arial" w:eastAsia="微软雅黑" w:hAnsi="Arial" w:cs="Arial"/>
                <w:kern w:val="0"/>
                <w:szCs w:val="21"/>
              </w:rPr>
            </w:pPr>
            <w:r>
              <w:rPr>
                <w:rFonts w:ascii="Arial" w:eastAsia="微软雅黑" w:hAnsi="Arial" w:cs="Arial" w:hint="eastAsia"/>
                <w:kern w:val="0"/>
                <w:szCs w:val="21"/>
              </w:rPr>
              <w:t>各技术</w:t>
            </w:r>
            <w:r>
              <w:rPr>
                <w:rFonts w:ascii="Arial" w:eastAsia="微软雅黑" w:hAnsi="Arial" w:cs="Arial" w:hint="eastAsia"/>
                <w:kern w:val="0"/>
                <w:szCs w:val="21"/>
              </w:rPr>
              <w:t>PD</w:t>
            </w:r>
          </w:p>
        </w:tc>
      </w:tr>
      <w:tr w:rsidR="00E1775F" w:rsidRPr="00D77C3D" w:rsidTr="00E1775F">
        <w:trPr>
          <w:jc w:val="center"/>
        </w:trPr>
        <w:tc>
          <w:tcPr>
            <w:tcW w:w="1745" w:type="dxa"/>
          </w:tcPr>
          <w:p w:rsidR="00E1775F" w:rsidRDefault="00E1775F" w:rsidP="00467B48">
            <w:pPr>
              <w:spacing w:line="360" w:lineRule="auto"/>
              <w:jc w:val="left"/>
              <w:rPr>
                <w:rFonts w:ascii="Arial" w:eastAsia="微软雅黑" w:hAnsi="Arial" w:cs="Arial"/>
                <w:szCs w:val="21"/>
              </w:rPr>
            </w:pPr>
            <w:r>
              <w:rPr>
                <w:rFonts w:ascii="Arial" w:eastAsia="微软雅黑" w:hAnsi="Arial" w:cs="Arial" w:hint="eastAsia"/>
                <w:szCs w:val="21"/>
              </w:rPr>
              <w:t>用户</w:t>
            </w:r>
          </w:p>
        </w:tc>
        <w:tc>
          <w:tcPr>
            <w:tcW w:w="6649" w:type="dxa"/>
          </w:tcPr>
          <w:p w:rsidR="00E1775F" w:rsidRPr="00980FA5" w:rsidRDefault="000071AA" w:rsidP="00467B48">
            <w:pPr>
              <w:spacing w:line="360" w:lineRule="auto"/>
              <w:jc w:val="left"/>
              <w:rPr>
                <w:rFonts w:ascii="Arial" w:eastAsia="微软雅黑" w:hAnsi="Arial" w:cs="Arial"/>
                <w:szCs w:val="21"/>
              </w:rPr>
            </w:pPr>
            <w:r>
              <w:rPr>
                <w:rFonts w:ascii="Arial" w:eastAsia="微软雅黑" w:hAnsi="Arial" w:cs="Arial" w:hint="eastAsia"/>
                <w:szCs w:val="21"/>
              </w:rPr>
              <w:t>财务部账务组、</w:t>
            </w:r>
            <w:r w:rsidR="006A5D53">
              <w:rPr>
                <w:rFonts w:ascii="Arial" w:eastAsia="微软雅黑" w:hAnsi="Arial" w:cs="Arial" w:hint="eastAsia"/>
                <w:szCs w:val="21"/>
              </w:rPr>
              <w:t>各业务</w:t>
            </w:r>
            <w:r w:rsidR="006A5D53">
              <w:rPr>
                <w:rFonts w:ascii="Arial" w:eastAsia="微软雅黑" w:hAnsi="Arial" w:cs="Arial" w:hint="eastAsia"/>
                <w:szCs w:val="21"/>
              </w:rPr>
              <w:t>FC</w:t>
            </w:r>
            <w:r w:rsidR="006A5D53">
              <w:rPr>
                <w:rFonts w:ascii="Arial" w:eastAsia="微软雅黑" w:hAnsi="Arial" w:cs="Arial" w:hint="eastAsia"/>
                <w:szCs w:val="21"/>
              </w:rPr>
              <w:t>。</w:t>
            </w:r>
          </w:p>
        </w:tc>
      </w:tr>
      <w:tr w:rsidR="00E1775F" w:rsidRPr="00D77C3D" w:rsidTr="00E1775F">
        <w:trPr>
          <w:trHeight w:val="56"/>
          <w:jc w:val="center"/>
        </w:trPr>
        <w:tc>
          <w:tcPr>
            <w:tcW w:w="1745" w:type="dxa"/>
          </w:tcPr>
          <w:p w:rsidR="00E1775F" w:rsidRPr="00D77C3D" w:rsidRDefault="00E1775F" w:rsidP="00467B48">
            <w:pPr>
              <w:spacing w:line="360" w:lineRule="auto"/>
              <w:jc w:val="left"/>
              <w:rPr>
                <w:rFonts w:ascii="Arial" w:eastAsia="微软雅黑" w:hAnsi="Arial" w:cs="Arial"/>
                <w:szCs w:val="21"/>
              </w:rPr>
            </w:pPr>
            <w:r w:rsidRPr="00D77C3D">
              <w:rPr>
                <w:rFonts w:ascii="Arial" w:eastAsia="微软雅黑" w:hAnsi="微软雅黑" w:cs="Arial"/>
                <w:szCs w:val="21"/>
              </w:rPr>
              <w:t>项目成员</w:t>
            </w:r>
          </w:p>
        </w:tc>
        <w:tc>
          <w:tcPr>
            <w:tcW w:w="6649" w:type="dxa"/>
          </w:tcPr>
          <w:p w:rsidR="00E1775F" w:rsidRPr="00D77C3D" w:rsidRDefault="00EE294D" w:rsidP="00467B48">
            <w:pPr>
              <w:tabs>
                <w:tab w:val="left" w:pos="720"/>
              </w:tabs>
              <w:autoSpaceDE w:val="0"/>
              <w:autoSpaceDN w:val="0"/>
              <w:adjustRightInd w:val="0"/>
              <w:spacing w:line="360" w:lineRule="auto"/>
              <w:ind w:right="18"/>
              <w:jc w:val="left"/>
              <w:rPr>
                <w:rFonts w:ascii="Arial" w:eastAsia="微软雅黑" w:hAnsi="Arial" w:cs="Arial"/>
                <w:kern w:val="0"/>
                <w:szCs w:val="21"/>
              </w:rPr>
            </w:pPr>
            <w:r>
              <w:rPr>
                <w:rFonts w:ascii="Arial" w:eastAsia="微软雅黑" w:hAnsi="Arial" w:cs="Arial" w:hint="eastAsia"/>
                <w:kern w:val="0"/>
                <w:szCs w:val="21"/>
              </w:rPr>
              <w:t>金融</w:t>
            </w:r>
            <w:r w:rsidR="000A091E">
              <w:rPr>
                <w:rFonts w:ascii="Arial" w:eastAsia="微软雅黑" w:hAnsi="Arial" w:cs="Arial" w:hint="eastAsia"/>
                <w:kern w:val="0"/>
                <w:szCs w:val="21"/>
              </w:rPr>
              <w:t>技术</w:t>
            </w:r>
            <w:r>
              <w:rPr>
                <w:rFonts w:ascii="Arial" w:eastAsia="微软雅黑" w:hAnsi="Arial" w:cs="Arial" w:hint="eastAsia"/>
                <w:kern w:val="0"/>
                <w:szCs w:val="21"/>
              </w:rPr>
              <w:t>研发</w:t>
            </w:r>
            <w:r w:rsidR="001C0552">
              <w:rPr>
                <w:rFonts w:ascii="Arial" w:eastAsia="微软雅黑" w:hAnsi="Arial" w:cs="Arial" w:hint="eastAsia"/>
                <w:kern w:val="0"/>
                <w:szCs w:val="21"/>
              </w:rPr>
              <w:t>部</w:t>
            </w:r>
            <w:r>
              <w:rPr>
                <w:rFonts w:ascii="Arial" w:eastAsia="微软雅黑" w:hAnsi="Arial" w:cs="Arial" w:hint="eastAsia"/>
                <w:kern w:val="0"/>
                <w:szCs w:val="21"/>
              </w:rPr>
              <w:t>金蝶</w:t>
            </w:r>
            <w:r w:rsidR="00E1775F">
              <w:rPr>
                <w:rFonts w:ascii="Arial" w:eastAsia="微软雅黑" w:hAnsi="Arial" w:cs="Arial" w:hint="eastAsia"/>
                <w:kern w:val="0"/>
                <w:szCs w:val="21"/>
              </w:rPr>
              <w:t>组</w:t>
            </w:r>
          </w:p>
        </w:tc>
      </w:tr>
    </w:tbl>
    <w:p w:rsidR="00E1775F" w:rsidRPr="00E1775F" w:rsidRDefault="00E1775F" w:rsidP="00467B48">
      <w:pPr>
        <w:spacing w:line="360" w:lineRule="auto"/>
      </w:pPr>
    </w:p>
    <w:p w:rsidR="007F5D55" w:rsidRDefault="007F5D55" w:rsidP="00467B48">
      <w:pPr>
        <w:pStyle w:val="a6"/>
        <w:numPr>
          <w:ilvl w:val="1"/>
          <w:numId w:val="1"/>
        </w:numPr>
        <w:tabs>
          <w:tab w:val="num" w:pos="425"/>
        </w:tabs>
        <w:spacing w:line="360" w:lineRule="auto"/>
        <w:ind w:firstLineChars="0"/>
        <w:jc w:val="left"/>
        <w:outlineLvl w:val="1"/>
        <w:rPr>
          <w:rFonts w:ascii="Arial" w:eastAsia="微软雅黑" w:hAnsi="微软雅黑" w:cs="Arial"/>
          <w:b/>
          <w:sz w:val="24"/>
        </w:rPr>
      </w:pPr>
      <w:bookmarkStart w:id="31" w:name="_Toc337729289"/>
      <w:bookmarkStart w:id="32" w:name="_Toc347403450"/>
      <w:bookmarkStart w:id="33" w:name="_Toc349641240"/>
      <w:bookmarkStart w:id="34" w:name="_Toc403744392"/>
      <w:r w:rsidRPr="0041011C">
        <w:rPr>
          <w:rFonts w:ascii="Arial" w:eastAsia="微软雅黑" w:hAnsi="微软雅黑" w:cs="Arial" w:hint="eastAsia"/>
          <w:b/>
          <w:sz w:val="24"/>
        </w:rPr>
        <w:t>词汇</w:t>
      </w:r>
      <w:bookmarkEnd w:id="31"/>
      <w:r w:rsidRPr="0041011C">
        <w:rPr>
          <w:rFonts w:ascii="Arial" w:eastAsia="微软雅黑" w:hAnsi="微软雅黑" w:cs="Arial" w:hint="eastAsia"/>
          <w:b/>
          <w:sz w:val="24"/>
        </w:rPr>
        <w:t>解释</w:t>
      </w:r>
      <w:bookmarkEnd w:id="32"/>
      <w:bookmarkEnd w:id="33"/>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6275"/>
      </w:tblGrid>
      <w:tr w:rsidR="00E1775F" w:rsidRPr="00D77C3D" w:rsidTr="00DC34FB">
        <w:trPr>
          <w:jc w:val="center"/>
        </w:trPr>
        <w:tc>
          <w:tcPr>
            <w:tcW w:w="2247" w:type="dxa"/>
            <w:shd w:val="clear" w:color="auto" w:fill="C0C0C0"/>
          </w:tcPr>
          <w:p w:rsidR="00E1775F" w:rsidRPr="00D77C3D" w:rsidRDefault="00E1775F" w:rsidP="00682933">
            <w:pPr>
              <w:spacing w:line="360" w:lineRule="auto"/>
              <w:jc w:val="center"/>
              <w:rPr>
                <w:rFonts w:ascii="Arial" w:eastAsia="微软雅黑" w:hAnsi="Arial" w:cs="Arial"/>
                <w:b/>
                <w:szCs w:val="21"/>
              </w:rPr>
            </w:pPr>
            <w:r w:rsidRPr="00D77C3D">
              <w:rPr>
                <w:rFonts w:ascii="Arial" w:eastAsia="微软雅黑" w:hAnsi="微软雅黑" w:cs="Arial"/>
                <w:b/>
                <w:szCs w:val="21"/>
              </w:rPr>
              <w:t>词汇</w:t>
            </w:r>
          </w:p>
        </w:tc>
        <w:tc>
          <w:tcPr>
            <w:tcW w:w="6275" w:type="dxa"/>
            <w:shd w:val="clear" w:color="auto" w:fill="C0C0C0"/>
          </w:tcPr>
          <w:p w:rsidR="00E1775F" w:rsidRPr="00D77C3D" w:rsidRDefault="00E1775F" w:rsidP="00682933">
            <w:pPr>
              <w:spacing w:line="360" w:lineRule="auto"/>
              <w:jc w:val="center"/>
              <w:rPr>
                <w:rFonts w:ascii="Arial" w:eastAsia="微软雅黑" w:hAnsi="Arial" w:cs="Arial"/>
                <w:b/>
                <w:szCs w:val="21"/>
              </w:rPr>
            </w:pPr>
            <w:r w:rsidRPr="00D77C3D">
              <w:rPr>
                <w:rFonts w:ascii="Arial" w:eastAsia="微软雅黑" w:hAnsi="微软雅黑" w:cs="Arial"/>
                <w:b/>
                <w:szCs w:val="21"/>
              </w:rPr>
              <w:t>描述（术语与缩写的描述）</w:t>
            </w:r>
          </w:p>
        </w:tc>
      </w:tr>
      <w:tr w:rsidR="00E77E8B" w:rsidRPr="00D77C3D" w:rsidTr="00682933">
        <w:trPr>
          <w:trHeight w:val="56"/>
          <w:jc w:val="center"/>
        </w:trPr>
        <w:tc>
          <w:tcPr>
            <w:tcW w:w="2247" w:type="dxa"/>
            <w:vAlign w:val="center"/>
          </w:tcPr>
          <w:p w:rsidR="00E77E8B" w:rsidRPr="00463ADA" w:rsidRDefault="00E77E8B" w:rsidP="00BE31AA">
            <w:pPr>
              <w:widowControl/>
              <w:spacing w:line="360" w:lineRule="auto"/>
              <w:rPr>
                <w:rFonts w:ascii="Arial" w:eastAsia="微软雅黑" w:hAnsi="Arial" w:cs="Arial"/>
                <w:b/>
                <w:bCs/>
                <w:kern w:val="0"/>
                <w:szCs w:val="21"/>
              </w:rPr>
            </w:pPr>
            <w:r>
              <w:rPr>
                <w:rFonts w:ascii="Arial" w:eastAsia="微软雅黑" w:hAnsi="Arial" w:cs="Arial" w:hint="eastAsia"/>
                <w:b/>
                <w:bCs/>
                <w:kern w:val="0"/>
                <w:szCs w:val="21"/>
              </w:rPr>
              <w:t>原始订单流水</w:t>
            </w:r>
          </w:p>
        </w:tc>
        <w:tc>
          <w:tcPr>
            <w:tcW w:w="6275" w:type="dxa"/>
            <w:vAlign w:val="center"/>
          </w:tcPr>
          <w:p w:rsidR="00E77E8B" w:rsidRPr="00463ADA" w:rsidRDefault="00E77E8B" w:rsidP="00E77E8B">
            <w:pPr>
              <w:widowControl/>
              <w:spacing w:line="360" w:lineRule="auto"/>
              <w:rPr>
                <w:rFonts w:ascii="Arial" w:eastAsia="微软雅黑" w:hAnsi="Arial" w:cs="Arial"/>
                <w:kern w:val="0"/>
                <w:szCs w:val="21"/>
              </w:rPr>
            </w:pPr>
            <w:r w:rsidRPr="00E77E8B">
              <w:rPr>
                <w:rFonts w:ascii="Arial" w:eastAsia="微软雅黑" w:hAnsi="Arial" w:cs="Arial" w:hint="eastAsia"/>
                <w:kern w:val="0"/>
                <w:szCs w:val="21"/>
              </w:rPr>
              <w:t>业务系统生成的，</w:t>
            </w:r>
            <w:r>
              <w:rPr>
                <w:rFonts w:ascii="Arial" w:eastAsia="微软雅黑" w:hAnsi="Arial" w:cs="Arial" w:hint="eastAsia"/>
                <w:kern w:val="0"/>
                <w:szCs w:val="21"/>
              </w:rPr>
              <w:t>未经预处理（未作金额合并、未删除</w:t>
            </w:r>
            <w:r>
              <w:rPr>
                <w:rFonts w:ascii="Arial" w:eastAsia="微软雅黑" w:hAnsi="Arial" w:cs="Arial" w:hint="eastAsia"/>
                <w:kern w:val="0"/>
                <w:szCs w:val="21"/>
              </w:rPr>
              <w:t>0</w:t>
            </w:r>
            <w:r>
              <w:rPr>
                <w:rFonts w:ascii="Arial" w:eastAsia="微软雅黑" w:hAnsi="Arial" w:cs="Arial" w:hint="eastAsia"/>
                <w:kern w:val="0"/>
                <w:szCs w:val="21"/>
              </w:rPr>
              <w:t>金额）的订单流水雏形。</w:t>
            </w:r>
          </w:p>
        </w:tc>
      </w:tr>
      <w:tr w:rsidR="00E77E8B" w:rsidRPr="00D77C3D" w:rsidTr="00682933">
        <w:trPr>
          <w:trHeight w:val="56"/>
          <w:jc w:val="center"/>
        </w:trPr>
        <w:tc>
          <w:tcPr>
            <w:tcW w:w="2247" w:type="dxa"/>
            <w:vAlign w:val="center"/>
          </w:tcPr>
          <w:p w:rsidR="00E77E8B" w:rsidRPr="00FD12C1" w:rsidRDefault="00E77E8B" w:rsidP="00BA7137">
            <w:pPr>
              <w:widowControl/>
              <w:spacing w:line="360" w:lineRule="auto"/>
              <w:rPr>
                <w:rFonts w:ascii="Arial" w:eastAsia="微软雅黑" w:hAnsi="Arial" w:cs="Arial"/>
                <w:kern w:val="0"/>
                <w:szCs w:val="21"/>
              </w:rPr>
            </w:pPr>
            <w:r w:rsidRPr="00463ADA">
              <w:rPr>
                <w:rFonts w:ascii="Arial" w:eastAsia="微软雅黑" w:hAnsi="Arial" w:cs="Arial" w:hint="eastAsia"/>
                <w:b/>
                <w:bCs/>
                <w:kern w:val="0"/>
                <w:szCs w:val="21"/>
              </w:rPr>
              <w:t>订单流水</w:t>
            </w:r>
          </w:p>
        </w:tc>
        <w:tc>
          <w:tcPr>
            <w:tcW w:w="6275" w:type="dxa"/>
            <w:vAlign w:val="center"/>
          </w:tcPr>
          <w:p w:rsidR="00E77E8B" w:rsidRPr="00463ADA" w:rsidRDefault="00E77E8B" w:rsidP="00BA7137">
            <w:pPr>
              <w:widowControl/>
              <w:spacing w:line="360" w:lineRule="auto"/>
              <w:rPr>
                <w:rFonts w:ascii="Arial" w:eastAsia="微软雅黑" w:hAnsi="Arial" w:cs="Arial"/>
                <w:kern w:val="0"/>
                <w:szCs w:val="21"/>
              </w:rPr>
            </w:pPr>
            <w:r w:rsidRPr="00E77E8B">
              <w:rPr>
                <w:rFonts w:ascii="Arial" w:eastAsia="微软雅黑" w:hAnsi="Arial" w:cs="Arial" w:hint="eastAsia"/>
                <w:kern w:val="0"/>
                <w:szCs w:val="21"/>
              </w:rPr>
              <w:t>业务系统生成的，用于交割给财务平台的流水，不含需要根据账务规则进行公式计算的字段。</w:t>
            </w:r>
          </w:p>
        </w:tc>
      </w:tr>
      <w:tr w:rsidR="00E77E8B" w:rsidRPr="00D77C3D" w:rsidTr="00682933">
        <w:trPr>
          <w:trHeight w:val="56"/>
          <w:jc w:val="center"/>
        </w:trPr>
        <w:tc>
          <w:tcPr>
            <w:tcW w:w="2247" w:type="dxa"/>
            <w:vAlign w:val="center"/>
          </w:tcPr>
          <w:p w:rsidR="00E77E8B" w:rsidRPr="00463ADA" w:rsidRDefault="00E77E8B" w:rsidP="00682933">
            <w:pPr>
              <w:widowControl/>
              <w:spacing w:line="360" w:lineRule="auto"/>
              <w:rPr>
                <w:rFonts w:ascii="Arial" w:eastAsia="微软雅黑" w:hAnsi="Arial" w:cs="Arial"/>
                <w:kern w:val="0"/>
                <w:szCs w:val="21"/>
              </w:rPr>
            </w:pPr>
            <w:r w:rsidRPr="00463ADA">
              <w:rPr>
                <w:rFonts w:ascii="Arial" w:eastAsia="微软雅黑" w:hAnsi="Arial" w:cs="Arial" w:hint="eastAsia"/>
                <w:b/>
                <w:bCs/>
                <w:kern w:val="0"/>
                <w:szCs w:val="21"/>
              </w:rPr>
              <w:t>流水关键字</w:t>
            </w:r>
          </w:p>
        </w:tc>
        <w:tc>
          <w:tcPr>
            <w:tcW w:w="6275" w:type="dxa"/>
            <w:vAlign w:val="center"/>
          </w:tcPr>
          <w:p w:rsidR="00E77E8B" w:rsidRPr="00463ADA" w:rsidRDefault="00E77E8B" w:rsidP="00682933">
            <w:pPr>
              <w:widowControl/>
              <w:spacing w:line="360" w:lineRule="auto"/>
              <w:rPr>
                <w:rFonts w:ascii="Arial" w:eastAsia="微软雅黑" w:hAnsi="Arial" w:cs="Arial"/>
                <w:kern w:val="0"/>
                <w:szCs w:val="21"/>
              </w:rPr>
            </w:pPr>
            <w:r w:rsidRPr="00463ADA">
              <w:rPr>
                <w:rFonts w:ascii="Arial" w:eastAsia="微软雅黑" w:hAnsi="Arial" w:cs="Arial" w:hint="eastAsia"/>
                <w:kern w:val="0"/>
                <w:szCs w:val="21"/>
              </w:rPr>
              <w:t>用于决定订单流水记录拆分维度的订单信息字段，若订单的流水关键字含有多个值，订单流水需按流水关键字拆分到最明细。当订单的流水关键字发生变化，则需对订单流水红冲原始值的所有金额，并按新的值重新生成流水。</w:t>
            </w:r>
          </w:p>
        </w:tc>
      </w:tr>
      <w:tr w:rsidR="00E77E8B" w:rsidRPr="00D77C3D" w:rsidTr="00682933">
        <w:trPr>
          <w:trHeight w:val="99"/>
          <w:jc w:val="center"/>
        </w:trPr>
        <w:tc>
          <w:tcPr>
            <w:tcW w:w="2247" w:type="dxa"/>
            <w:vAlign w:val="center"/>
          </w:tcPr>
          <w:p w:rsidR="00E77E8B" w:rsidRPr="00D74325" w:rsidRDefault="00E77E8B" w:rsidP="00682933">
            <w:pPr>
              <w:widowControl/>
              <w:spacing w:line="360" w:lineRule="auto"/>
              <w:rPr>
                <w:rFonts w:ascii="Arial" w:eastAsia="微软雅黑" w:hAnsi="Arial" w:cs="Arial"/>
                <w:kern w:val="0"/>
                <w:szCs w:val="21"/>
              </w:rPr>
            </w:pPr>
            <w:r w:rsidRPr="00463ADA">
              <w:rPr>
                <w:rFonts w:ascii="Arial" w:eastAsia="微软雅黑" w:hAnsi="Arial" w:cs="Arial" w:hint="eastAsia"/>
                <w:b/>
                <w:bCs/>
                <w:kern w:val="0"/>
                <w:szCs w:val="21"/>
              </w:rPr>
              <w:t>收款方式</w:t>
            </w:r>
          </w:p>
        </w:tc>
        <w:tc>
          <w:tcPr>
            <w:tcW w:w="6275" w:type="dxa"/>
            <w:vAlign w:val="center"/>
          </w:tcPr>
          <w:p w:rsidR="00E77E8B" w:rsidRPr="00D74325" w:rsidRDefault="00E77E8B" w:rsidP="00682933">
            <w:pPr>
              <w:widowControl/>
              <w:spacing w:line="360" w:lineRule="auto"/>
              <w:rPr>
                <w:rFonts w:ascii="Arial" w:eastAsia="微软雅黑" w:hAnsi="Arial" w:cs="Arial"/>
                <w:kern w:val="0"/>
                <w:szCs w:val="21"/>
              </w:rPr>
            </w:pPr>
            <w:r w:rsidRPr="00463ADA">
              <w:rPr>
                <w:rFonts w:ascii="Arial" w:eastAsia="微软雅黑" w:hAnsi="Arial" w:cs="Arial" w:hint="eastAsia"/>
                <w:kern w:val="0"/>
                <w:szCs w:val="21"/>
              </w:rPr>
              <w:t>支付平台记录的订单收取客人费用的实际方式。</w:t>
            </w:r>
          </w:p>
        </w:tc>
      </w:tr>
      <w:tr w:rsidR="00E77E8B" w:rsidRPr="00D77C3D" w:rsidTr="00682933">
        <w:trPr>
          <w:jc w:val="center"/>
        </w:trPr>
        <w:tc>
          <w:tcPr>
            <w:tcW w:w="2247" w:type="dxa"/>
            <w:vAlign w:val="center"/>
          </w:tcPr>
          <w:p w:rsidR="00E77E8B" w:rsidRPr="00D74325" w:rsidRDefault="00E77E8B" w:rsidP="00682933">
            <w:pPr>
              <w:widowControl/>
              <w:spacing w:line="360" w:lineRule="auto"/>
              <w:rPr>
                <w:rFonts w:ascii="Arial" w:eastAsia="微软雅黑" w:hAnsi="Arial" w:cs="Arial"/>
                <w:kern w:val="0"/>
                <w:szCs w:val="21"/>
              </w:rPr>
            </w:pPr>
            <w:r w:rsidRPr="00463ADA">
              <w:rPr>
                <w:rFonts w:ascii="Arial" w:eastAsia="微软雅黑" w:hAnsi="Arial" w:cs="Arial" w:hint="eastAsia"/>
                <w:b/>
                <w:bCs/>
                <w:kern w:val="0"/>
                <w:szCs w:val="21"/>
              </w:rPr>
              <w:t>付款方式</w:t>
            </w:r>
          </w:p>
        </w:tc>
        <w:tc>
          <w:tcPr>
            <w:tcW w:w="6275" w:type="dxa"/>
            <w:vAlign w:val="center"/>
          </w:tcPr>
          <w:p w:rsidR="00E77E8B" w:rsidRPr="00463ADA" w:rsidRDefault="00E77E8B" w:rsidP="00682933">
            <w:pPr>
              <w:widowControl/>
              <w:spacing w:line="360" w:lineRule="auto"/>
              <w:rPr>
                <w:rFonts w:ascii="Arial" w:eastAsia="微软雅黑" w:hAnsi="Arial" w:cs="Arial"/>
                <w:kern w:val="0"/>
                <w:szCs w:val="21"/>
              </w:rPr>
            </w:pPr>
            <w:r w:rsidRPr="00463ADA">
              <w:rPr>
                <w:rFonts w:ascii="Arial" w:eastAsia="微软雅黑" w:hAnsi="Arial" w:cs="Arial" w:hint="eastAsia"/>
                <w:kern w:val="0"/>
                <w:szCs w:val="21"/>
              </w:rPr>
              <w:t>订单支付供应商费用的方式。</w:t>
            </w:r>
          </w:p>
        </w:tc>
      </w:tr>
      <w:tr w:rsidR="00E77E8B" w:rsidRPr="00D77C3D" w:rsidTr="00682933">
        <w:trPr>
          <w:jc w:val="center"/>
        </w:trPr>
        <w:tc>
          <w:tcPr>
            <w:tcW w:w="2247" w:type="dxa"/>
            <w:vAlign w:val="center"/>
          </w:tcPr>
          <w:p w:rsidR="00E77E8B" w:rsidRPr="00D74325" w:rsidRDefault="00E77E8B" w:rsidP="00682933">
            <w:pPr>
              <w:widowControl/>
              <w:spacing w:line="360" w:lineRule="auto"/>
              <w:rPr>
                <w:rFonts w:ascii="Arial" w:eastAsia="微软雅黑" w:hAnsi="Arial" w:cs="Arial"/>
                <w:kern w:val="0"/>
                <w:szCs w:val="21"/>
              </w:rPr>
            </w:pPr>
            <w:r w:rsidRPr="00463ADA">
              <w:rPr>
                <w:rFonts w:ascii="Arial" w:eastAsia="微软雅黑" w:hAnsi="Arial" w:cs="Arial" w:hint="eastAsia"/>
                <w:b/>
                <w:bCs/>
                <w:kern w:val="0"/>
                <w:szCs w:val="21"/>
              </w:rPr>
              <w:t>客户报价币种</w:t>
            </w:r>
          </w:p>
        </w:tc>
        <w:tc>
          <w:tcPr>
            <w:tcW w:w="6275" w:type="dxa"/>
            <w:vAlign w:val="center"/>
          </w:tcPr>
          <w:p w:rsidR="00E77E8B" w:rsidRPr="00463ADA" w:rsidRDefault="00E77E8B" w:rsidP="00682933">
            <w:pPr>
              <w:widowControl/>
              <w:spacing w:line="360" w:lineRule="auto"/>
              <w:rPr>
                <w:rFonts w:ascii="Arial" w:eastAsia="微软雅黑" w:hAnsi="Arial" w:cs="Arial"/>
                <w:kern w:val="0"/>
                <w:szCs w:val="21"/>
              </w:rPr>
            </w:pPr>
            <w:r w:rsidRPr="00463ADA">
              <w:rPr>
                <w:rFonts w:ascii="Arial" w:eastAsia="微软雅黑" w:hAnsi="Arial" w:cs="Arial" w:hint="eastAsia"/>
                <w:kern w:val="0"/>
                <w:szCs w:val="21"/>
              </w:rPr>
              <w:t>订单上给客人报价的币种。目前国内站点都是“人民币”，国际网站部新增的部分海外站点有外币报价。一般情况下，客户报价币种与订单收款币种一致，但</w:t>
            </w:r>
            <w:r w:rsidRPr="00463ADA">
              <w:rPr>
                <w:rFonts w:ascii="Arial" w:eastAsia="微软雅黑" w:hAnsi="Arial" w:cs="Arial"/>
                <w:kern w:val="0"/>
                <w:szCs w:val="21"/>
              </w:rPr>
              <w:t>DCC</w:t>
            </w:r>
            <w:r w:rsidRPr="00463ADA">
              <w:rPr>
                <w:rFonts w:ascii="Arial" w:eastAsia="微软雅黑" w:hAnsi="Arial" w:cs="Arial" w:hint="eastAsia"/>
                <w:kern w:val="0"/>
                <w:szCs w:val="21"/>
              </w:rPr>
              <w:t>方式下，客户报价币种与订单收款币种不同。</w:t>
            </w:r>
          </w:p>
        </w:tc>
      </w:tr>
      <w:tr w:rsidR="00E77E8B" w:rsidRPr="00D77C3D" w:rsidTr="00682933">
        <w:trPr>
          <w:jc w:val="center"/>
        </w:trPr>
        <w:tc>
          <w:tcPr>
            <w:tcW w:w="2247" w:type="dxa"/>
            <w:vAlign w:val="center"/>
          </w:tcPr>
          <w:p w:rsidR="00E77E8B" w:rsidRPr="00D74325" w:rsidRDefault="00E77E8B" w:rsidP="00682933">
            <w:pPr>
              <w:widowControl/>
              <w:spacing w:line="360" w:lineRule="auto"/>
              <w:rPr>
                <w:rFonts w:ascii="Arial" w:eastAsia="微软雅黑" w:hAnsi="Arial" w:cs="Arial"/>
                <w:kern w:val="0"/>
                <w:szCs w:val="21"/>
              </w:rPr>
            </w:pPr>
            <w:r w:rsidRPr="00463ADA">
              <w:rPr>
                <w:rFonts w:ascii="Arial" w:eastAsia="微软雅黑" w:hAnsi="Arial" w:cs="Arial" w:hint="eastAsia"/>
                <w:b/>
                <w:bCs/>
                <w:kern w:val="0"/>
                <w:szCs w:val="21"/>
              </w:rPr>
              <w:t>供应商报价币种</w:t>
            </w:r>
          </w:p>
        </w:tc>
        <w:tc>
          <w:tcPr>
            <w:tcW w:w="6275" w:type="dxa"/>
            <w:vAlign w:val="center"/>
          </w:tcPr>
          <w:p w:rsidR="00E77E8B" w:rsidRPr="00D74325" w:rsidRDefault="00E77E8B" w:rsidP="00682933">
            <w:pPr>
              <w:widowControl/>
              <w:spacing w:line="360" w:lineRule="auto"/>
              <w:rPr>
                <w:rFonts w:ascii="Arial" w:eastAsia="微软雅黑" w:hAnsi="Arial" w:cs="Arial"/>
                <w:kern w:val="0"/>
                <w:szCs w:val="21"/>
              </w:rPr>
            </w:pPr>
            <w:r w:rsidRPr="00463ADA">
              <w:rPr>
                <w:rFonts w:ascii="Arial" w:eastAsia="微软雅黑" w:hAnsi="Arial" w:cs="Arial" w:hint="eastAsia"/>
                <w:kern w:val="0"/>
                <w:szCs w:val="21"/>
              </w:rPr>
              <w:t>供应商售卖资源给携程时的资源报价币种。供应商报价币种与订单结算币种有可能不同。</w:t>
            </w:r>
          </w:p>
        </w:tc>
      </w:tr>
      <w:tr w:rsidR="00E77E8B" w:rsidRPr="00463ADA" w:rsidTr="00682933">
        <w:trPr>
          <w:jc w:val="center"/>
        </w:trPr>
        <w:tc>
          <w:tcPr>
            <w:tcW w:w="2247" w:type="dxa"/>
            <w:vAlign w:val="center"/>
          </w:tcPr>
          <w:p w:rsidR="00E77E8B" w:rsidRPr="00463ADA" w:rsidRDefault="00E77E8B" w:rsidP="00682933">
            <w:pPr>
              <w:widowControl/>
              <w:spacing w:line="360" w:lineRule="auto"/>
              <w:rPr>
                <w:rFonts w:ascii="Arial" w:eastAsia="微软雅黑" w:hAnsi="Arial" w:cs="Arial"/>
                <w:b/>
                <w:bCs/>
                <w:kern w:val="0"/>
                <w:szCs w:val="21"/>
              </w:rPr>
            </w:pPr>
            <w:r w:rsidRPr="00463ADA">
              <w:rPr>
                <w:rFonts w:ascii="Arial" w:eastAsia="微软雅黑" w:hAnsi="Arial" w:cs="Arial" w:hint="eastAsia"/>
                <w:b/>
                <w:bCs/>
                <w:kern w:val="0"/>
                <w:szCs w:val="21"/>
              </w:rPr>
              <w:t>收款币种：</w:t>
            </w:r>
          </w:p>
        </w:tc>
        <w:tc>
          <w:tcPr>
            <w:tcW w:w="6275" w:type="dxa"/>
            <w:vAlign w:val="center"/>
          </w:tcPr>
          <w:p w:rsidR="00E77E8B" w:rsidRPr="00463ADA" w:rsidRDefault="00E77E8B" w:rsidP="00682933">
            <w:pPr>
              <w:widowControl/>
              <w:spacing w:line="360" w:lineRule="auto"/>
              <w:rPr>
                <w:rFonts w:ascii="Arial" w:eastAsia="微软雅黑" w:hAnsi="Arial" w:cs="Arial"/>
                <w:kern w:val="0"/>
                <w:szCs w:val="21"/>
              </w:rPr>
            </w:pPr>
            <w:r w:rsidRPr="00463ADA">
              <w:rPr>
                <w:rFonts w:ascii="Arial" w:eastAsia="微软雅黑" w:hAnsi="Arial" w:cs="Arial" w:hint="eastAsia"/>
                <w:kern w:val="0"/>
                <w:szCs w:val="21"/>
              </w:rPr>
              <w:t>支付平台记录的订单收取客人费用的实际币种。</w:t>
            </w:r>
          </w:p>
        </w:tc>
      </w:tr>
      <w:tr w:rsidR="00E77E8B" w:rsidRPr="00463ADA" w:rsidTr="00682933">
        <w:trPr>
          <w:jc w:val="center"/>
        </w:trPr>
        <w:tc>
          <w:tcPr>
            <w:tcW w:w="2247" w:type="dxa"/>
            <w:vAlign w:val="center"/>
          </w:tcPr>
          <w:p w:rsidR="00E77E8B" w:rsidRPr="00463ADA" w:rsidRDefault="00E77E8B" w:rsidP="00682933">
            <w:pPr>
              <w:widowControl/>
              <w:spacing w:line="360" w:lineRule="auto"/>
              <w:rPr>
                <w:rFonts w:ascii="Arial" w:eastAsia="微软雅黑" w:hAnsi="Arial" w:cs="Arial"/>
                <w:b/>
                <w:bCs/>
                <w:kern w:val="0"/>
                <w:szCs w:val="21"/>
              </w:rPr>
            </w:pPr>
            <w:r w:rsidRPr="00463ADA">
              <w:rPr>
                <w:rFonts w:ascii="Arial" w:eastAsia="微软雅黑" w:hAnsi="Arial" w:cs="Arial" w:hint="eastAsia"/>
                <w:b/>
                <w:bCs/>
                <w:kern w:val="0"/>
                <w:szCs w:val="21"/>
              </w:rPr>
              <w:t>结算币种</w:t>
            </w:r>
          </w:p>
        </w:tc>
        <w:tc>
          <w:tcPr>
            <w:tcW w:w="6275" w:type="dxa"/>
            <w:vAlign w:val="center"/>
          </w:tcPr>
          <w:p w:rsidR="00E77E8B" w:rsidRPr="00463ADA" w:rsidRDefault="00E77E8B" w:rsidP="00682933">
            <w:pPr>
              <w:widowControl/>
              <w:spacing w:line="360" w:lineRule="auto"/>
              <w:rPr>
                <w:rFonts w:ascii="Arial" w:eastAsia="微软雅黑" w:hAnsi="Arial" w:cs="Arial"/>
                <w:kern w:val="0"/>
                <w:szCs w:val="21"/>
              </w:rPr>
            </w:pPr>
            <w:r w:rsidRPr="00463ADA">
              <w:rPr>
                <w:rFonts w:ascii="Arial" w:eastAsia="微软雅黑" w:hAnsi="Arial" w:cs="Arial" w:hint="eastAsia"/>
                <w:kern w:val="0"/>
                <w:szCs w:val="21"/>
              </w:rPr>
              <w:t>结算平台记录的供应商要求的订单核对和支付的币种。结算币种与携程财务账面实际提取用于支付供应商的资金币种可能不同（一般为购汇的情况）。</w:t>
            </w:r>
          </w:p>
        </w:tc>
      </w:tr>
    </w:tbl>
    <w:p w:rsidR="00E1775F" w:rsidRPr="005074F4" w:rsidRDefault="00E1775F" w:rsidP="00467B48">
      <w:pPr>
        <w:spacing w:line="360" w:lineRule="auto"/>
      </w:pPr>
    </w:p>
    <w:p w:rsidR="007F5D55" w:rsidRDefault="007F5D55" w:rsidP="00467B48">
      <w:pPr>
        <w:pStyle w:val="a6"/>
        <w:numPr>
          <w:ilvl w:val="1"/>
          <w:numId w:val="1"/>
        </w:numPr>
        <w:tabs>
          <w:tab w:val="num" w:pos="425"/>
        </w:tabs>
        <w:spacing w:line="360" w:lineRule="auto"/>
        <w:ind w:firstLineChars="0"/>
        <w:jc w:val="left"/>
        <w:outlineLvl w:val="1"/>
        <w:rPr>
          <w:rFonts w:ascii="Arial" w:eastAsia="微软雅黑" w:hAnsi="微软雅黑" w:cs="Arial"/>
          <w:b/>
          <w:sz w:val="24"/>
        </w:rPr>
      </w:pPr>
      <w:bookmarkStart w:id="35" w:name="_Toc337729290"/>
      <w:bookmarkStart w:id="36" w:name="_Toc347403451"/>
      <w:bookmarkStart w:id="37" w:name="_Toc349641241"/>
      <w:bookmarkStart w:id="38" w:name="_Toc403744393"/>
      <w:r w:rsidRPr="0041011C">
        <w:rPr>
          <w:rFonts w:ascii="Arial" w:eastAsia="微软雅黑" w:hAnsi="微软雅黑" w:cs="Arial" w:hint="eastAsia"/>
          <w:b/>
          <w:sz w:val="24"/>
        </w:rPr>
        <w:t>参考文档</w:t>
      </w:r>
      <w:bookmarkEnd w:id="35"/>
      <w:bookmarkEnd w:id="36"/>
      <w:bookmarkEnd w:id="37"/>
      <w:bookmarkEnd w:id="38"/>
    </w:p>
    <w:p w:rsidR="00746F4F" w:rsidRPr="002802D9" w:rsidRDefault="008E1F1C" w:rsidP="002802D9">
      <w:pPr>
        <w:pStyle w:val="a6"/>
        <w:numPr>
          <w:ilvl w:val="0"/>
          <w:numId w:val="5"/>
        </w:numPr>
        <w:spacing w:line="360" w:lineRule="auto"/>
        <w:ind w:firstLineChars="0"/>
        <w:rPr>
          <w:rFonts w:ascii="微软雅黑" w:eastAsia="微软雅黑" w:hAnsi="微软雅黑" w:cs="Arial"/>
          <w:szCs w:val="21"/>
        </w:rPr>
      </w:pPr>
      <w:r w:rsidRPr="008E1F1C">
        <w:rPr>
          <w:rFonts w:ascii="微软雅黑" w:eastAsia="微软雅黑" w:hAnsi="微软雅黑" w:cs="Arial" w:hint="eastAsia"/>
          <w:szCs w:val="21"/>
        </w:rPr>
        <w:t>金蝶项目系统功能划分概览</w:t>
      </w:r>
    </w:p>
    <w:p w:rsidR="00D90CB6" w:rsidRDefault="00D90CB6" w:rsidP="00D4172A">
      <w:pPr>
        <w:pStyle w:val="a6"/>
        <w:numPr>
          <w:ilvl w:val="0"/>
          <w:numId w:val="5"/>
        </w:numPr>
        <w:spacing w:line="360" w:lineRule="auto"/>
        <w:ind w:firstLineChars="0"/>
        <w:rPr>
          <w:rFonts w:ascii="微软雅黑" w:eastAsia="微软雅黑" w:hAnsi="微软雅黑" w:cs="Arial"/>
          <w:szCs w:val="21"/>
        </w:rPr>
      </w:pPr>
      <w:r w:rsidRPr="00D90CB6">
        <w:rPr>
          <w:rFonts w:ascii="微软雅黑" w:eastAsia="微软雅黑" w:hAnsi="微软雅黑" w:cs="Arial" w:hint="eastAsia"/>
          <w:szCs w:val="21"/>
        </w:rPr>
        <w:t>预付酒店账务规则</w:t>
      </w:r>
    </w:p>
    <w:p w:rsidR="00D6767C" w:rsidRPr="002B0E95" w:rsidRDefault="00D6767C" w:rsidP="00D6767C">
      <w:pPr>
        <w:pStyle w:val="a6"/>
        <w:numPr>
          <w:ilvl w:val="0"/>
          <w:numId w:val="5"/>
        </w:numPr>
        <w:spacing w:line="360" w:lineRule="auto"/>
        <w:ind w:firstLineChars="0"/>
        <w:rPr>
          <w:rFonts w:ascii="微软雅黑" w:eastAsia="微软雅黑" w:hAnsi="微软雅黑" w:cs="Arial"/>
          <w:szCs w:val="21"/>
        </w:rPr>
      </w:pPr>
      <w:r w:rsidRPr="00D6767C">
        <w:rPr>
          <w:rFonts w:ascii="微软雅黑" w:eastAsia="微软雅黑" w:hAnsi="微软雅黑" w:cs="Arial" w:hint="eastAsia"/>
          <w:szCs w:val="21"/>
        </w:rPr>
        <w:t>预付酒店-订单流水触发点及生成规则</w:t>
      </w:r>
    </w:p>
    <w:p w:rsidR="00DB776A" w:rsidRPr="00DB776A" w:rsidRDefault="00DB776A" w:rsidP="00DB776A">
      <w:pPr>
        <w:pStyle w:val="a6"/>
        <w:spacing w:line="360" w:lineRule="auto"/>
        <w:ind w:left="840" w:firstLineChars="0" w:firstLine="0"/>
        <w:rPr>
          <w:rFonts w:ascii="微软雅黑" w:eastAsia="微软雅黑" w:hAnsi="微软雅黑" w:cs="Arial"/>
          <w:szCs w:val="21"/>
        </w:rPr>
      </w:pPr>
    </w:p>
    <w:p w:rsidR="007F5D55" w:rsidRPr="009505E6" w:rsidRDefault="007F5D55" w:rsidP="00467B48">
      <w:pPr>
        <w:pStyle w:val="a6"/>
        <w:numPr>
          <w:ilvl w:val="0"/>
          <w:numId w:val="1"/>
        </w:numPr>
        <w:tabs>
          <w:tab w:val="num" w:pos="425"/>
        </w:tabs>
        <w:spacing w:line="360" w:lineRule="auto"/>
        <w:ind w:left="566" w:hangingChars="202" w:hanging="566"/>
        <w:jc w:val="left"/>
        <w:outlineLvl w:val="0"/>
        <w:rPr>
          <w:rFonts w:ascii="微软雅黑" w:eastAsia="微软雅黑" w:hAnsi="微软雅黑" w:cs="Arial"/>
          <w:b/>
          <w:sz w:val="28"/>
          <w:szCs w:val="28"/>
        </w:rPr>
      </w:pPr>
      <w:bookmarkStart w:id="39" w:name="_Toc337729292"/>
      <w:bookmarkStart w:id="40" w:name="_Toc347403456"/>
      <w:bookmarkStart w:id="41" w:name="_Toc349641246"/>
      <w:bookmarkStart w:id="42" w:name="_Toc403744394"/>
      <w:r w:rsidRPr="00310F57">
        <w:rPr>
          <w:rFonts w:ascii="微软雅黑" w:eastAsia="微软雅黑" w:hAnsi="微软雅黑" w:cs="Arial" w:hint="eastAsia"/>
          <w:b/>
          <w:sz w:val="28"/>
          <w:szCs w:val="28"/>
        </w:rPr>
        <w:t>功能/需求</w:t>
      </w:r>
      <w:bookmarkEnd w:id="39"/>
      <w:r>
        <w:rPr>
          <w:rFonts w:ascii="微软雅黑" w:eastAsia="微软雅黑" w:hAnsi="微软雅黑" w:cs="Arial" w:hint="eastAsia"/>
          <w:b/>
          <w:sz w:val="28"/>
          <w:szCs w:val="28"/>
        </w:rPr>
        <w:t>概述</w:t>
      </w:r>
      <w:bookmarkEnd w:id="40"/>
      <w:bookmarkEnd w:id="41"/>
      <w:bookmarkEnd w:id="42"/>
    </w:p>
    <w:p w:rsidR="00FB6063" w:rsidRDefault="00DC0C08" w:rsidP="00467B48">
      <w:pPr>
        <w:pStyle w:val="2"/>
        <w:spacing w:line="360" w:lineRule="auto"/>
        <w:rPr>
          <w:rFonts w:ascii="黑体" w:eastAsia="黑体" w:hAnsi="黑体"/>
          <w:lang w:eastAsia="zh-CN"/>
        </w:rPr>
      </w:pPr>
      <w:bookmarkStart w:id="43" w:name="_Toc403744395"/>
      <w:r>
        <w:rPr>
          <w:rFonts w:ascii="黑体" w:eastAsia="黑体" w:hAnsi="黑体" w:hint="eastAsia"/>
        </w:rPr>
        <w:t>第</w:t>
      </w:r>
      <w:r>
        <w:rPr>
          <w:rFonts w:ascii="黑体" w:eastAsia="黑体" w:hAnsi="黑体" w:hint="eastAsia"/>
          <w:lang w:eastAsia="zh-CN"/>
        </w:rPr>
        <w:t>一</w:t>
      </w:r>
      <w:r w:rsidR="00FB6063" w:rsidRPr="00352224">
        <w:rPr>
          <w:rFonts w:ascii="黑体" w:eastAsia="黑体" w:hAnsi="黑体" w:hint="eastAsia"/>
        </w:rPr>
        <w:t>部分：</w:t>
      </w:r>
      <w:r w:rsidR="00BC1D91">
        <w:rPr>
          <w:rFonts w:ascii="黑体" w:eastAsia="黑体" w:hAnsi="黑体" w:hint="eastAsia"/>
          <w:lang w:eastAsia="zh-CN"/>
        </w:rPr>
        <w:t>业务系统</w:t>
      </w:r>
      <w:bookmarkEnd w:id="43"/>
    </w:p>
    <w:p w:rsidR="00D34782" w:rsidRPr="00D34782" w:rsidRDefault="00CA0EBD" w:rsidP="00D4172A">
      <w:pPr>
        <w:pStyle w:val="3"/>
        <w:numPr>
          <w:ilvl w:val="0"/>
          <w:numId w:val="13"/>
        </w:numPr>
      </w:pPr>
      <w:r>
        <w:rPr>
          <w:rFonts w:hint="eastAsia"/>
        </w:rPr>
        <w:t>预付酒店</w:t>
      </w:r>
      <w:r w:rsidR="00673191">
        <w:rPr>
          <w:rFonts w:hint="eastAsia"/>
        </w:rPr>
        <w:t>订单</w:t>
      </w:r>
      <w:r>
        <w:rPr>
          <w:rFonts w:hint="eastAsia"/>
        </w:rPr>
        <w:t>处理</w:t>
      </w:r>
      <w:r w:rsidR="00673191">
        <w:rPr>
          <w:rFonts w:hint="eastAsia"/>
        </w:rPr>
        <w:t>系统</w:t>
      </w:r>
      <w:r>
        <w:rPr>
          <w:rFonts w:hint="eastAsia"/>
        </w:rPr>
        <w:t>改造</w:t>
      </w:r>
    </w:p>
    <w:p w:rsidR="00371B52" w:rsidRDefault="007450CD" w:rsidP="00D4172A">
      <w:pPr>
        <w:pStyle w:val="3"/>
        <w:numPr>
          <w:ilvl w:val="0"/>
          <w:numId w:val="17"/>
        </w:numPr>
        <w:spacing w:line="360" w:lineRule="auto"/>
        <w:rPr>
          <w:rFonts w:ascii="微软雅黑" w:eastAsia="微软雅黑" w:hAnsi="微软雅黑" w:cs="Arial"/>
          <w:sz w:val="21"/>
          <w:szCs w:val="21"/>
          <w:shd w:val="pct15" w:color="auto" w:fill="FFFFFF"/>
        </w:rPr>
      </w:pPr>
      <w:r>
        <w:rPr>
          <w:rFonts w:ascii="微软雅黑" w:eastAsia="微软雅黑" w:hAnsi="微软雅黑" w:cs="Arial" w:hint="eastAsia"/>
          <w:sz w:val="21"/>
          <w:szCs w:val="21"/>
          <w:shd w:val="pct15" w:color="auto" w:fill="FFFFFF"/>
        </w:rPr>
        <w:t>订单</w:t>
      </w:r>
      <w:r w:rsidR="00371B52">
        <w:rPr>
          <w:rFonts w:ascii="微软雅黑" w:eastAsia="微软雅黑" w:hAnsi="微软雅黑" w:cs="Arial" w:hint="eastAsia"/>
          <w:sz w:val="21"/>
          <w:szCs w:val="21"/>
          <w:shd w:val="pct15" w:color="auto" w:fill="FFFFFF"/>
        </w:rPr>
        <w:t>“付底/付面”属性</w:t>
      </w:r>
    </w:p>
    <w:p w:rsidR="00371B52" w:rsidRDefault="00371B52" w:rsidP="00D4172A">
      <w:pPr>
        <w:pStyle w:val="a6"/>
        <w:numPr>
          <w:ilvl w:val="0"/>
          <w:numId w:val="16"/>
        </w:numPr>
        <w:spacing w:line="360" w:lineRule="auto"/>
        <w:ind w:firstLineChars="0"/>
      </w:pPr>
      <w:r>
        <w:rPr>
          <w:rFonts w:hint="eastAsia"/>
        </w:rPr>
        <w:t>预付酒店每张订单都需记录其</w:t>
      </w:r>
      <w:r w:rsidR="00CE4303">
        <w:rPr>
          <w:rFonts w:hint="eastAsia"/>
        </w:rPr>
        <w:t>用于供应商结算</w:t>
      </w:r>
      <w:r>
        <w:rPr>
          <w:rFonts w:hint="eastAsia"/>
        </w:rPr>
        <w:t>的</w:t>
      </w:r>
      <w:r w:rsidRPr="00371B52">
        <w:rPr>
          <w:rFonts w:hint="eastAsia"/>
        </w:rPr>
        <w:t>“付底</w:t>
      </w:r>
      <w:r w:rsidRPr="00371B52">
        <w:rPr>
          <w:rFonts w:hint="eastAsia"/>
        </w:rPr>
        <w:t>/</w:t>
      </w:r>
      <w:r w:rsidRPr="00371B52">
        <w:rPr>
          <w:rFonts w:hint="eastAsia"/>
        </w:rPr>
        <w:t>付面”</w:t>
      </w:r>
      <w:r>
        <w:rPr>
          <w:rFonts w:hint="eastAsia"/>
        </w:rPr>
        <w:t>属性</w:t>
      </w:r>
      <w:r w:rsidR="00613EC7">
        <w:rPr>
          <w:rFonts w:hint="eastAsia"/>
        </w:rPr>
        <w:t>。</w:t>
      </w:r>
    </w:p>
    <w:p w:rsidR="00371B52" w:rsidRDefault="00371B52" w:rsidP="00D4172A">
      <w:pPr>
        <w:pStyle w:val="a6"/>
        <w:numPr>
          <w:ilvl w:val="0"/>
          <w:numId w:val="16"/>
        </w:numPr>
        <w:spacing w:line="360" w:lineRule="auto"/>
        <w:ind w:firstLineChars="0"/>
      </w:pPr>
      <w:r>
        <w:rPr>
          <w:rFonts w:hint="eastAsia"/>
        </w:rPr>
        <w:t>当结算平台付款结束后返回的</w:t>
      </w:r>
      <w:r w:rsidRPr="00371B52">
        <w:rPr>
          <w:rFonts w:hint="eastAsia"/>
        </w:rPr>
        <w:t>“付底</w:t>
      </w:r>
      <w:r w:rsidRPr="00371B52">
        <w:rPr>
          <w:rFonts w:hint="eastAsia"/>
        </w:rPr>
        <w:t>/</w:t>
      </w:r>
      <w:r w:rsidRPr="00371B52">
        <w:rPr>
          <w:rFonts w:hint="eastAsia"/>
        </w:rPr>
        <w:t>付面”</w:t>
      </w:r>
      <w:r>
        <w:rPr>
          <w:rFonts w:hint="eastAsia"/>
        </w:rPr>
        <w:t>属性与订单原</w:t>
      </w:r>
      <w:r w:rsidRPr="00371B52">
        <w:rPr>
          <w:rFonts w:hint="eastAsia"/>
        </w:rPr>
        <w:t>“付底</w:t>
      </w:r>
      <w:r w:rsidRPr="00371B52">
        <w:rPr>
          <w:rFonts w:hint="eastAsia"/>
        </w:rPr>
        <w:t>/</w:t>
      </w:r>
      <w:r w:rsidRPr="00371B52">
        <w:rPr>
          <w:rFonts w:hint="eastAsia"/>
        </w:rPr>
        <w:t>付面”</w:t>
      </w:r>
      <w:r>
        <w:rPr>
          <w:rFonts w:hint="eastAsia"/>
        </w:rPr>
        <w:t>属性不一致时，需更新订单的</w:t>
      </w:r>
      <w:r w:rsidRPr="00371B52">
        <w:rPr>
          <w:rFonts w:hint="eastAsia"/>
        </w:rPr>
        <w:t>“付底</w:t>
      </w:r>
      <w:r w:rsidRPr="00371B52">
        <w:rPr>
          <w:rFonts w:hint="eastAsia"/>
        </w:rPr>
        <w:t>/</w:t>
      </w:r>
      <w:r w:rsidRPr="00371B52">
        <w:rPr>
          <w:rFonts w:hint="eastAsia"/>
        </w:rPr>
        <w:t>付面”</w:t>
      </w:r>
      <w:r>
        <w:rPr>
          <w:rFonts w:hint="eastAsia"/>
        </w:rPr>
        <w:t>属性。</w:t>
      </w:r>
    </w:p>
    <w:p w:rsidR="00CD30A6" w:rsidRDefault="00CD30A6" w:rsidP="00D4172A">
      <w:pPr>
        <w:pStyle w:val="a6"/>
        <w:numPr>
          <w:ilvl w:val="0"/>
          <w:numId w:val="16"/>
        </w:numPr>
        <w:spacing w:line="360" w:lineRule="auto"/>
        <w:ind w:firstLineChars="0"/>
      </w:pPr>
      <w:r w:rsidRPr="00371B52">
        <w:rPr>
          <w:rFonts w:hint="eastAsia"/>
        </w:rPr>
        <w:t>“付底</w:t>
      </w:r>
      <w:r w:rsidRPr="00371B52">
        <w:rPr>
          <w:rFonts w:hint="eastAsia"/>
        </w:rPr>
        <w:t>/</w:t>
      </w:r>
      <w:r w:rsidRPr="00371B52">
        <w:rPr>
          <w:rFonts w:hint="eastAsia"/>
        </w:rPr>
        <w:t>付面”</w:t>
      </w:r>
      <w:r>
        <w:rPr>
          <w:rFonts w:hint="eastAsia"/>
        </w:rPr>
        <w:t>属性将会在财务平台进行预定义规范，即，订单上记录的</w:t>
      </w:r>
      <w:r w:rsidRPr="00371B52">
        <w:rPr>
          <w:rFonts w:hint="eastAsia"/>
        </w:rPr>
        <w:t>“付底</w:t>
      </w:r>
      <w:r w:rsidRPr="00371B52">
        <w:rPr>
          <w:rFonts w:hint="eastAsia"/>
        </w:rPr>
        <w:t>/</w:t>
      </w:r>
      <w:r w:rsidRPr="00371B52">
        <w:rPr>
          <w:rFonts w:hint="eastAsia"/>
        </w:rPr>
        <w:t>付面”</w:t>
      </w:r>
      <w:r w:rsidR="007450CD">
        <w:rPr>
          <w:rFonts w:hint="eastAsia"/>
        </w:rPr>
        <w:t>属性代码不能随意设置，需取财务平台预定义表中的</w:t>
      </w:r>
      <w:r>
        <w:rPr>
          <w:rFonts w:hint="eastAsia"/>
        </w:rPr>
        <w:t>对应代码。</w:t>
      </w:r>
    </w:p>
    <w:p w:rsidR="002802D9" w:rsidRPr="00371B52" w:rsidRDefault="002802D9" w:rsidP="002802D9">
      <w:pPr>
        <w:pStyle w:val="a6"/>
        <w:spacing w:line="360" w:lineRule="auto"/>
        <w:ind w:left="840" w:firstLineChars="0" w:firstLine="0"/>
      </w:pPr>
    </w:p>
    <w:p w:rsidR="00371B52" w:rsidRDefault="00371B52" w:rsidP="00D4172A">
      <w:pPr>
        <w:pStyle w:val="3"/>
        <w:numPr>
          <w:ilvl w:val="0"/>
          <w:numId w:val="17"/>
        </w:numPr>
        <w:spacing w:line="360" w:lineRule="auto"/>
        <w:rPr>
          <w:rFonts w:ascii="微软雅黑" w:eastAsia="微软雅黑" w:hAnsi="微软雅黑" w:cs="Arial"/>
          <w:sz w:val="21"/>
          <w:szCs w:val="21"/>
          <w:shd w:val="pct15" w:color="auto" w:fill="FFFFFF"/>
        </w:rPr>
      </w:pPr>
      <w:r>
        <w:rPr>
          <w:rFonts w:ascii="微软雅黑" w:eastAsia="微软雅黑" w:hAnsi="微软雅黑" w:cs="Arial" w:hint="eastAsia"/>
          <w:sz w:val="21"/>
          <w:szCs w:val="21"/>
          <w:shd w:val="pct15" w:color="auto" w:fill="FFFFFF"/>
        </w:rPr>
        <w:t>更新实际“收款城市”</w:t>
      </w:r>
    </w:p>
    <w:p w:rsidR="00C36B05" w:rsidRDefault="00C36B05" w:rsidP="00D4172A">
      <w:pPr>
        <w:pStyle w:val="a6"/>
        <w:numPr>
          <w:ilvl w:val="1"/>
          <w:numId w:val="3"/>
        </w:numPr>
        <w:spacing w:line="360" w:lineRule="auto"/>
        <w:ind w:firstLineChars="0"/>
      </w:pPr>
      <w:r>
        <w:rPr>
          <w:rFonts w:hint="eastAsia"/>
        </w:rPr>
        <w:t>当支付平台返回的实际</w:t>
      </w:r>
      <w:r w:rsidRPr="00C36B05">
        <w:rPr>
          <w:rFonts w:hint="eastAsia"/>
        </w:rPr>
        <w:t>“收款城市”</w:t>
      </w:r>
      <w:r>
        <w:rPr>
          <w:rFonts w:hint="eastAsia"/>
        </w:rPr>
        <w:t>与订单记录的原</w:t>
      </w:r>
      <w:r w:rsidRPr="00C36B05">
        <w:rPr>
          <w:rFonts w:hint="eastAsia"/>
        </w:rPr>
        <w:t>“收款城市”</w:t>
      </w:r>
      <w:r>
        <w:rPr>
          <w:rFonts w:hint="eastAsia"/>
        </w:rPr>
        <w:t>不一致时，需更新订单的</w:t>
      </w:r>
      <w:r w:rsidRPr="00C36B05">
        <w:rPr>
          <w:rFonts w:hint="eastAsia"/>
        </w:rPr>
        <w:t>“收款城市”</w:t>
      </w:r>
      <w:r w:rsidR="007450CD">
        <w:rPr>
          <w:rFonts w:hint="eastAsia"/>
        </w:rPr>
        <w:t>属性</w:t>
      </w:r>
      <w:r>
        <w:rPr>
          <w:rFonts w:hint="eastAsia"/>
        </w:rPr>
        <w:t>。</w:t>
      </w:r>
    </w:p>
    <w:p w:rsidR="00CD30A6" w:rsidRDefault="00CD30A6" w:rsidP="0056604D">
      <w:pPr>
        <w:pStyle w:val="a6"/>
        <w:numPr>
          <w:ilvl w:val="1"/>
          <w:numId w:val="3"/>
        </w:numPr>
        <w:spacing w:line="360" w:lineRule="auto"/>
        <w:ind w:firstLineChars="0"/>
      </w:pPr>
      <w:r w:rsidRPr="00CD30A6">
        <w:rPr>
          <w:rFonts w:hint="eastAsia"/>
        </w:rPr>
        <w:t>“收款城市”</w:t>
      </w:r>
      <w:r>
        <w:rPr>
          <w:rFonts w:hint="eastAsia"/>
        </w:rPr>
        <w:t>代码取公司“</w:t>
      </w:r>
      <w:r w:rsidRPr="00CD30A6">
        <w:rPr>
          <w:rFonts w:hint="eastAsia"/>
        </w:rPr>
        <w:t>城市</w:t>
      </w:r>
      <w:r>
        <w:rPr>
          <w:rFonts w:hint="eastAsia"/>
        </w:rPr>
        <w:t>”公用表，</w:t>
      </w:r>
      <w:r w:rsidRPr="00CD30A6">
        <w:rPr>
          <w:rFonts w:hint="eastAsia"/>
        </w:rPr>
        <w:t>源头表</w:t>
      </w:r>
      <w:r>
        <w:rPr>
          <w:rFonts w:hint="eastAsia"/>
        </w:rPr>
        <w:t>为</w:t>
      </w:r>
      <w:r w:rsidRPr="00CD30A6">
        <w:rPr>
          <w:rFonts w:hint="eastAsia"/>
        </w:rPr>
        <w:t>FinPubDB</w:t>
      </w:r>
      <w:r w:rsidRPr="00CD30A6">
        <w:rPr>
          <w:rFonts w:hint="eastAsia"/>
        </w:rPr>
        <w:t>的</w:t>
      </w:r>
      <w:r w:rsidRPr="00CD30A6">
        <w:rPr>
          <w:rFonts w:hint="eastAsia"/>
        </w:rPr>
        <w:t>city</w:t>
      </w:r>
      <w:r>
        <w:rPr>
          <w:rFonts w:hint="eastAsia"/>
        </w:rPr>
        <w:t>表。</w:t>
      </w:r>
    </w:p>
    <w:p w:rsidR="009A4377" w:rsidRDefault="009A4377" w:rsidP="009A4377">
      <w:pPr>
        <w:spacing w:line="360" w:lineRule="auto"/>
        <w:ind w:left="420"/>
      </w:pPr>
    </w:p>
    <w:p w:rsidR="009B277F" w:rsidRPr="00072E9C" w:rsidRDefault="009A4377" w:rsidP="00D4172A">
      <w:pPr>
        <w:pStyle w:val="3"/>
        <w:numPr>
          <w:ilvl w:val="0"/>
          <w:numId w:val="17"/>
        </w:numPr>
        <w:spacing w:line="360" w:lineRule="auto"/>
        <w:rPr>
          <w:b w:val="0"/>
          <w:bCs w:val="0"/>
          <w:sz w:val="21"/>
          <w:szCs w:val="24"/>
        </w:rPr>
      </w:pPr>
      <w:r>
        <w:rPr>
          <w:rFonts w:ascii="微软雅黑" w:eastAsia="微软雅黑" w:hAnsi="微软雅黑" w:cs="Arial" w:hint="eastAsia"/>
          <w:sz w:val="21"/>
          <w:szCs w:val="21"/>
          <w:shd w:val="pct15" w:color="auto" w:fill="FFFFFF"/>
        </w:rPr>
        <w:t>8892</w:t>
      </w:r>
      <w:r w:rsidR="00DB3793">
        <w:rPr>
          <w:rFonts w:ascii="微软雅黑" w:eastAsia="微软雅黑" w:hAnsi="微软雅黑" w:cs="Arial" w:hint="eastAsia"/>
          <w:sz w:val="21"/>
          <w:szCs w:val="21"/>
          <w:shd w:val="pct15" w:color="auto" w:fill="FFFFFF"/>
        </w:rPr>
        <w:t>/8893</w:t>
      </w:r>
      <w:r w:rsidR="00C17DBA">
        <w:rPr>
          <w:rFonts w:ascii="微软雅黑" w:eastAsia="微软雅黑" w:hAnsi="微软雅黑" w:cs="Arial" w:hint="eastAsia"/>
          <w:sz w:val="21"/>
          <w:szCs w:val="21"/>
          <w:shd w:val="pct15" w:color="auto" w:fill="FFFFFF"/>
        </w:rPr>
        <w:t>退补客户模块</w:t>
      </w:r>
      <w:r w:rsidR="004E1BC3">
        <w:rPr>
          <w:rFonts w:ascii="微软雅黑" w:eastAsia="微软雅黑" w:hAnsi="微软雅黑" w:cs="Arial" w:hint="eastAsia"/>
          <w:sz w:val="21"/>
          <w:szCs w:val="21"/>
          <w:shd w:val="pct15" w:color="auto" w:fill="FFFFFF"/>
        </w:rPr>
        <w:t>改造</w:t>
      </w:r>
    </w:p>
    <w:p w:rsidR="009B277F" w:rsidRDefault="009A4377" w:rsidP="00D4172A">
      <w:pPr>
        <w:pStyle w:val="a6"/>
        <w:numPr>
          <w:ilvl w:val="0"/>
          <w:numId w:val="7"/>
        </w:numPr>
        <w:spacing w:line="360" w:lineRule="auto"/>
        <w:ind w:firstLineChars="0"/>
      </w:pPr>
      <w:r>
        <w:rPr>
          <w:rFonts w:hint="eastAsia"/>
        </w:rPr>
        <w:t>退补客户模块</w:t>
      </w:r>
      <w:r w:rsidR="00DB3793">
        <w:rPr>
          <w:rFonts w:hint="eastAsia"/>
        </w:rPr>
        <w:t>记录</w:t>
      </w:r>
      <w:r>
        <w:rPr>
          <w:rFonts w:hint="eastAsia"/>
        </w:rPr>
        <w:t>退补时，</w:t>
      </w:r>
      <w:r w:rsidR="00072E9C">
        <w:rPr>
          <w:rFonts w:hint="eastAsia"/>
        </w:rPr>
        <w:t>每条退补记录</w:t>
      </w:r>
      <w:r>
        <w:rPr>
          <w:rFonts w:hint="eastAsia"/>
        </w:rPr>
        <w:t>需</w:t>
      </w:r>
      <w:r w:rsidR="004E1BC3">
        <w:rPr>
          <w:rFonts w:hint="eastAsia"/>
        </w:rPr>
        <w:t>根据实际退补的资源</w:t>
      </w:r>
      <w:r w:rsidR="00DB3793">
        <w:rPr>
          <w:rFonts w:hint="eastAsia"/>
        </w:rPr>
        <w:t>增加</w:t>
      </w:r>
      <w:r>
        <w:rPr>
          <w:rFonts w:hint="eastAsia"/>
        </w:rPr>
        <w:t>“退补类型”</w:t>
      </w:r>
      <w:r w:rsidR="004E1BC3">
        <w:rPr>
          <w:rFonts w:hint="eastAsia"/>
        </w:rPr>
        <w:t>属性</w:t>
      </w:r>
    </w:p>
    <w:p w:rsidR="00D16731" w:rsidRDefault="009702CA" w:rsidP="00D4172A">
      <w:pPr>
        <w:pStyle w:val="a6"/>
        <w:numPr>
          <w:ilvl w:val="0"/>
          <w:numId w:val="7"/>
        </w:numPr>
        <w:spacing w:line="360" w:lineRule="auto"/>
        <w:ind w:firstLineChars="0"/>
      </w:pPr>
      <w:r>
        <w:rPr>
          <w:rFonts w:hint="eastAsia"/>
        </w:rPr>
        <w:t>目前已知</w:t>
      </w:r>
      <w:r w:rsidR="00DB3793">
        <w:rPr>
          <w:rFonts w:hint="eastAsia"/>
        </w:rPr>
        <w:t>的“</w:t>
      </w:r>
      <w:r>
        <w:rPr>
          <w:rFonts w:hint="eastAsia"/>
        </w:rPr>
        <w:t>退补</w:t>
      </w:r>
      <w:r w:rsidR="00DB3793">
        <w:rPr>
          <w:rFonts w:hint="eastAsia"/>
        </w:rPr>
        <w:t>类型”</w:t>
      </w:r>
      <w:r>
        <w:rPr>
          <w:rFonts w:hint="eastAsia"/>
        </w:rPr>
        <w:t>为：房费；保险费；</w:t>
      </w:r>
      <w:r w:rsidR="00D16731">
        <w:rPr>
          <w:rFonts w:hint="eastAsia"/>
        </w:rPr>
        <w:t>用车；酒店可选项</w:t>
      </w:r>
    </w:p>
    <w:p w:rsidR="00DB3793" w:rsidRDefault="00D16731" w:rsidP="00D4172A">
      <w:pPr>
        <w:pStyle w:val="a6"/>
        <w:numPr>
          <w:ilvl w:val="0"/>
          <w:numId w:val="7"/>
        </w:numPr>
        <w:spacing w:line="360" w:lineRule="auto"/>
        <w:ind w:firstLineChars="0"/>
      </w:pPr>
      <w:r>
        <w:rPr>
          <w:rFonts w:hint="eastAsia"/>
        </w:rPr>
        <w:t>若未来有新增</w:t>
      </w:r>
      <w:r w:rsidR="009702CA">
        <w:rPr>
          <w:rFonts w:hint="eastAsia"/>
        </w:rPr>
        <w:t>可选项</w:t>
      </w:r>
      <w:r>
        <w:rPr>
          <w:rFonts w:hint="eastAsia"/>
        </w:rPr>
        <w:t>类型，“退补类型”的拆分规则为：</w:t>
      </w:r>
      <w:r w:rsidR="00DB3793">
        <w:rPr>
          <w:rFonts w:hint="eastAsia"/>
        </w:rPr>
        <w:t>若可选项来源于不同供应商，需按供应商将可选项再细分成多个“退补类型”，例如提供</w:t>
      </w:r>
      <w:r w:rsidR="00717DFB">
        <w:rPr>
          <w:rFonts w:hint="eastAsia"/>
        </w:rPr>
        <w:t>用车的供应商与提供加早加床的供应商不同，则“用车</w:t>
      </w:r>
      <w:r w:rsidR="00DB3793">
        <w:rPr>
          <w:rFonts w:hint="eastAsia"/>
        </w:rPr>
        <w:t>”、“加早加床”需定义为两个不同的“退补类型”</w:t>
      </w:r>
      <w:r w:rsidR="00DD594C">
        <w:rPr>
          <w:rFonts w:hint="eastAsia"/>
        </w:rPr>
        <w:t>——</w:t>
      </w:r>
      <w:r w:rsidR="00DD594C" w:rsidRPr="00C470A2">
        <w:rPr>
          <w:rFonts w:hint="eastAsia"/>
        </w:rPr>
        <w:t>“用车”和“酒店可选项”</w:t>
      </w:r>
      <w:r w:rsidR="009702CA">
        <w:rPr>
          <w:rFonts w:hint="eastAsia"/>
        </w:rPr>
        <w:t>）。</w:t>
      </w:r>
    </w:p>
    <w:p w:rsidR="004E1BC3" w:rsidRPr="00C470A2" w:rsidRDefault="004E1BC3" w:rsidP="00C470A2">
      <w:pPr>
        <w:pStyle w:val="a6"/>
        <w:numPr>
          <w:ilvl w:val="0"/>
          <w:numId w:val="7"/>
        </w:numPr>
        <w:spacing w:line="360" w:lineRule="auto"/>
        <w:ind w:firstLineChars="0"/>
      </w:pPr>
      <w:r w:rsidRPr="00C470A2">
        <w:t>8892</w:t>
      </w:r>
      <w:r w:rsidRPr="00C470A2">
        <w:rPr>
          <w:rFonts w:hint="eastAsia"/>
        </w:rPr>
        <w:t>模块提供</w:t>
      </w:r>
      <w:r w:rsidR="00D16731" w:rsidRPr="00D16731">
        <w:rPr>
          <w:rFonts w:hint="eastAsia"/>
        </w:rPr>
        <w:t>对订单中每种资源进行快捷勾选</w:t>
      </w:r>
      <w:r w:rsidRPr="00C470A2">
        <w:rPr>
          <w:rFonts w:hint="eastAsia"/>
        </w:rPr>
        <w:t>操作</w:t>
      </w:r>
      <w:r w:rsidR="00D16731">
        <w:rPr>
          <w:rFonts w:hint="eastAsia"/>
        </w:rPr>
        <w:t>退补的功能</w:t>
      </w:r>
      <w:r w:rsidRPr="00C470A2">
        <w:rPr>
          <w:rFonts w:hint="eastAsia"/>
        </w:rPr>
        <w:t>，</w:t>
      </w:r>
      <w:r w:rsidR="00D16731">
        <w:rPr>
          <w:rFonts w:hint="eastAsia"/>
        </w:rPr>
        <w:t>以</w:t>
      </w:r>
      <w:r w:rsidRPr="00C470A2">
        <w:rPr>
          <w:rFonts w:hint="eastAsia"/>
        </w:rPr>
        <w:t>提高预订员录入便捷性，降低录入差错。</w:t>
      </w:r>
    </w:p>
    <w:p w:rsidR="009A4377" w:rsidRPr="009A4377" w:rsidRDefault="009A4377" w:rsidP="00C470A2">
      <w:pPr>
        <w:ind w:left="420"/>
      </w:pPr>
    </w:p>
    <w:p w:rsidR="0043391E" w:rsidRDefault="005E7B29" w:rsidP="00D4172A">
      <w:pPr>
        <w:pStyle w:val="3"/>
        <w:numPr>
          <w:ilvl w:val="0"/>
          <w:numId w:val="17"/>
        </w:numPr>
        <w:spacing w:line="360" w:lineRule="auto"/>
        <w:rPr>
          <w:rFonts w:ascii="微软雅黑" w:eastAsia="微软雅黑" w:hAnsi="微软雅黑" w:cs="Arial"/>
          <w:sz w:val="21"/>
          <w:szCs w:val="21"/>
          <w:shd w:val="pct15" w:color="auto" w:fill="FFFFFF"/>
        </w:rPr>
      </w:pPr>
      <w:r>
        <w:rPr>
          <w:rFonts w:ascii="微软雅黑" w:eastAsia="微软雅黑" w:hAnsi="微软雅黑" w:cs="Arial" w:hint="eastAsia"/>
          <w:sz w:val="21"/>
          <w:szCs w:val="21"/>
          <w:shd w:val="pct15" w:color="auto" w:fill="FFFFFF"/>
        </w:rPr>
        <w:t>原始</w:t>
      </w:r>
      <w:r w:rsidR="00A034A2">
        <w:rPr>
          <w:rFonts w:ascii="微软雅黑" w:eastAsia="微软雅黑" w:hAnsi="微软雅黑" w:cs="Arial" w:hint="eastAsia"/>
          <w:sz w:val="21"/>
          <w:szCs w:val="21"/>
          <w:shd w:val="pct15" w:color="auto" w:fill="FFFFFF"/>
        </w:rPr>
        <w:t>订单</w:t>
      </w:r>
      <w:r w:rsidR="00FE2C1A">
        <w:rPr>
          <w:rFonts w:ascii="微软雅黑" w:eastAsia="微软雅黑" w:hAnsi="微软雅黑" w:cs="Arial" w:hint="eastAsia"/>
          <w:sz w:val="21"/>
          <w:szCs w:val="21"/>
          <w:shd w:val="pct15" w:color="auto" w:fill="FFFFFF"/>
        </w:rPr>
        <w:t>流水生成</w:t>
      </w:r>
    </w:p>
    <w:p w:rsidR="007A243A" w:rsidRDefault="00E97FB6" w:rsidP="00422942">
      <w:pPr>
        <w:pStyle w:val="a6"/>
        <w:numPr>
          <w:ilvl w:val="0"/>
          <w:numId w:val="23"/>
        </w:numPr>
        <w:spacing w:line="360" w:lineRule="auto"/>
        <w:ind w:firstLineChars="0"/>
      </w:pPr>
      <w:r>
        <w:rPr>
          <w:rFonts w:hint="eastAsia"/>
        </w:rPr>
        <w:t>根据流水生成时点分类，预付酒店业务需提供</w:t>
      </w:r>
      <w:r w:rsidR="007A243A">
        <w:rPr>
          <w:rFonts w:hint="eastAsia"/>
        </w:rPr>
        <w:t>三套订单流水数据</w:t>
      </w:r>
      <w:r>
        <w:rPr>
          <w:rFonts w:hint="eastAsia"/>
        </w:rPr>
        <w:t>。</w:t>
      </w:r>
    </w:p>
    <w:p w:rsidR="007A243A" w:rsidRDefault="007A243A" w:rsidP="00D4172A">
      <w:pPr>
        <w:pStyle w:val="a6"/>
        <w:numPr>
          <w:ilvl w:val="1"/>
          <w:numId w:val="11"/>
        </w:numPr>
        <w:spacing w:line="360" w:lineRule="auto"/>
        <w:ind w:firstLineChars="0"/>
      </w:pPr>
      <w:r>
        <w:rPr>
          <w:rFonts w:hint="eastAsia"/>
        </w:rPr>
        <w:t>预收</w:t>
      </w:r>
      <w:r>
        <w:rPr>
          <w:rFonts w:hint="eastAsia"/>
        </w:rPr>
        <w:t>/</w:t>
      </w:r>
      <w:r>
        <w:rPr>
          <w:rFonts w:hint="eastAsia"/>
        </w:rPr>
        <w:t>预付流水</w:t>
      </w:r>
      <w:r w:rsidR="00E51FD7">
        <w:rPr>
          <w:rFonts w:hint="eastAsia"/>
        </w:rPr>
        <w:t>（离店日期）</w:t>
      </w:r>
    </w:p>
    <w:p w:rsidR="007A243A" w:rsidRDefault="007A243A" w:rsidP="00D4172A">
      <w:pPr>
        <w:pStyle w:val="a6"/>
        <w:numPr>
          <w:ilvl w:val="1"/>
          <w:numId w:val="11"/>
        </w:numPr>
        <w:spacing w:line="360" w:lineRule="auto"/>
        <w:ind w:firstLineChars="0"/>
      </w:pPr>
      <w:r>
        <w:rPr>
          <w:rFonts w:hint="eastAsia"/>
        </w:rPr>
        <w:t>实收流水</w:t>
      </w:r>
      <w:r w:rsidR="00E51FD7">
        <w:rPr>
          <w:rFonts w:hint="eastAsia"/>
        </w:rPr>
        <w:t>（收款成功日期）</w:t>
      </w:r>
    </w:p>
    <w:p w:rsidR="007A243A" w:rsidRDefault="007A243A" w:rsidP="00D4172A">
      <w:pPr>
        <w:pStyle w:val="a6"/>
        <w:numPr>
          <w:ilvl w:val="1"/>
          <w:numId w:val="11"/>
        </w:numPr>
        <w:spacing w:line="360" w:lineRule="auto"/>
        <w:ind w:firstLineChars="0"/>
      </w:pPr>
      <w:r>
        <w:rPr>
          <w:rFonts w:hint="eastAsia"/>
        </w:rPr>
        <w:t>实付流水</w:t>
      </w:r>
      <w:r w:rsidR="00E51FD7">
        <w:rPr>
          <w:rFonts w:hint="eastAsia"/>
        </w:rPr>
        <w:t>（付款结束日期）</w:t>
      </w:r>
    </w:p>
    <w:p w:rsidR="007A243A" w:rsidRDefault="007A243A" w:rsidP="00422942">
      <w:pPr>
        <w:pStyle w:val="a6"/>
        <w:numPr>
          <w:ilvl w:val="0"/>
          <w:numId w:val="24"/>
        </w:numPr>
        <w:spacing w:line="360" w:lineRule="auto"/>
        <w:ind w:firstLineChars="0"/>
      </w:pPr>
      <w:r>
        <w:rPr>
          <w:rFonts w:hint="eastAsia"/>
        </w:rPr>
        <w:t>按“</w:t>
      </w:r>
      <w:r w:rsidRPr="007A243A">
        <w:rPr>
          <w:rFonts w:hint="eastAsia"/>
        </w:rPr>
        <w:t>预付酒店</w:t>
      </w:r>
      <w:r w:rsidRPr="007A243A">
        <w:rPr>
          <w:rFonts w:hint="eastAsia"/>
        </w:rPr>
        <w:t>-</w:t>
      </w:r>
      <w:r w:rsidRPr="007A243A">
        <w:rPr>
          <w:rFonts w:hint="eastAsia"/>
        </w:rPr>
        <w:t>订单流水生成规则及触发点</w:t>
      </w:r>
      <w:r>
        <w:rPr>
          <w:rFonts w:hint="eastAsia"/>
        </w:rPr>
        <w:t>”在预付酒店订单系统进行相应的埋点，以便订单系统在达到流水触发条件时自动生成对应的</w:t>
      </w:r>
      <w:r w:rsidR="00E97FB6">
        <w:rPr>
          <w:rFonts w:hint="eastAsia"/>
        </w:rPr>
        <w:t>原始订单</w:t>
      </w:r>
      <w:r>
        <w:rPr>
          <w:rFonts w:hint="eastAsia"/>
        </w:rPr>
        <w:t>流水数据，具体</w:t>
      </w:r>
      <w:r w:rsidR="00422942">
        <w:rPr>
          <w:rFonts w:hint="eastAsia"/>
        </w:rPr>
        <w:t>生成</w:t>
      </w:r>
      <w:r>
        <w:rPr>
          <w:rFonts w:hint="eastAsia"/>
        </w:rPr>
        <w:t>规则详见附件。</w:t>
      </w:r>
    </w:p>
    <w:bookmarkStart w:id="44" w:name="_MON_1477922927"/>
    <w:bookmarkEnd w:id="44"/>
    <w:p w:rsidR="007A243A" w:rsidRDefault="00631CAB" w:rsidP="00B94BF7">
      <w:pPr>
        <w:pStyle w:val="a6"/>
        <w:ind w:left="840" w:firstLineChars="0" w:firstLine="0"/>
      </w:pPr>
      <w:r>
        <w:object w:dxaOrig="1551" w:dyaOrig="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8pt" o:ole="">
            <v:imagedata r:id="rId8" o:title=""/>
          </v:shape>
          <o:OLEObject Type="Embed" ProgID="Word.Document.8" ShapeID="_x0000_i1025" DrawAspect="Icon" ObjectID="_1497693913" r:id="rId9">
            <o:FieldCodes>\s</o:FieldCodes>
          </o:OLEObject>
        </w:object>
      </w:r>
    </w:p>
    <w:p w:rsidR="00422942" w:rsidRDefault="00422942" w:rsidP="00B94BF7">
      <w:pPr>
        <w:pStyle w:val="a6"/>
        <w:ind w:left="840" w:firstLineChars="0" w:firstLine="0"/>
      </w:pPr>
    </w:p>
    <w:p w:rsidR="00673191" w:rsidRPr="007A243A" w:rsidRDefault="00CA0EBD" w:rsidP="00D4172A">
      <w:pPr>
        <w:pStyle w:val="3"/>
        <w:numPr>
          <w:ilvl w:val="0"/>
          <w:numId w:val="13"/>
        </w:numPr>
      </w:pPr>
      <w:r>
        <w:rPr>
          <w:rFonts w:hint="eastAsia"/>
        </w:rPr>
        <w:t>新增预付酒店</w:t>
      </w:r>
      <w:r w:rsidR="00673191">
        <w:rPr>
          <w:rFonts w:hint="eastAsia"/>
        </w:rPr>
        <w:t>订单流水系统</w:t>
      </w:r>
    </w:p>
    <w:p w:rsidR="00673191" w:rsidRDefault="00673191" w:rsidP="00D4172A">
      <w:pPr>
        <w:pStyle w:val="3"/>
        <w:numPr>
          <w:ilvl w:val="0"/>
          <w:numId w:val="14"/>
        </w:numPr>
        <w:spacing w:line="360" w:lineRule="auto"/>
        <w:rPr>
          <w:rFonts w:ascii="微软雅黑" w:eastAsia="微软雅黑" w:hAnsi="微软雅黑" w:cs="Arial"/>
          <w:sz w:val="21"/>
          <w:szCs w:val="21"/>
          <w:shd w:val="pct15" w:color="auto" w:fill="FFFFFF"/>
        </w:rPr>
      </w:pPr>
      <w:r>
        <w:rPr>
          <w:rFonts w:ascii="微软雅黑" w:eastAsia="微软雅黑" w:hAnsi="微软雅黑" w:cs="Arial" w:hint="eastAsia"/>
          <w:sz w:val="21"/>
          <w:szCs w:val="21"/>
          <w:shd w:val="pct15" w:color="auto" w:fill="FFFFFF"/>
        </w:rPr>
        <w:t>落地原始订单流水</w:t>
      </w:r>
    </w:p>
    <w:p w:rsidR="00673191" w:rsidRDefault="00673191" w:rsidP="00673191">
      <w:pPr>
        <w:spacing w:line="360" w:lineRule="auto"/>
        <w:ind w:left="420"/>
      </w:pPr>
      <w:r w:rsidRPr="00673191">
        <w:rPr>
          <w:rFonts w:hint="eastAsia"/>
        </w:rPr>
        <w:t>订单系统触发点生成的</w:t>
      </w:r>
      <w:r w:rsidR="00CA0EBD">
        <w:rPr>
          <w:rFonts w:hint="eastAsia"/>
        </w:rPr>
        <w:t>三套</w:t>
      </w:r>
      <w:r>
        <w:rPr>
          <w:rFonts w:hint="eastAsia"/>
        </w:rPr>
        <w:t>原始订单流水</w:t>
      </w:r>
      <w:r w:rsidR="00CA0EBD">
        <w:rPr>
          <w:rFonts w:hint="eastAsia"/>
        </w:rPr>
        <w:t>数据需在新的</w:t>
      </w:r>
      <w:r>
        <w:rPr>
          <w:rFonts w:hint="eastAsia"/>
        </w:rPr>
        <w:t>订单流水系统中落地</w:t>
      </w:r>
    </w:p>
    <w:p w:rsidR="00673191" w:rsidRDefault="00CA0EBD" w:rsidP="00D4172A">
      <w:pPr>
        <w:pStyle w:val="a6"/>
        <w:numPr>
          <w:ilvl w:val="1"/>
          <w:numId w:val="11"/>
        </w:numPr>
        <w:spacing w:line="360" w:lineRule="auto"/>
        <w:ind w:firstLineChars="0"/>
      </w:pPr>
      <w:r>
        <w:rPr>
          <w:rFonts w:hint="eastAsia"/>
        </w:rPr>
        <w:t>原始</w:t>
      </w:r>
      <w:r w:rsidR="00673191">
        <w:rPr>
          <w:rFonts w:hint="eastAsia"/>
        </w:rPr>
        <w:t>预收</w:t>
      </w:r>
      <w:r w:rsidR="00673191">
        <w:rPr>
          <w:rFonts w:hint="eastAsia"/>
        </w:rPr>
        <w:t>/</w:t>
      </w:r>
      <w:r w:rsidR="00673191">
        <w:rPr>
          <w:rFonts w:hint="eastAsia"/>
        </w:rPr>
        <w:t>预付流水（离店日期）</w:t>
      </w:r>
    </w:p>
    <w:p w:rsidR="00673191" w:rsidRDefault="00CA0EBD" w:rsidP="00D4172A">
      <w:pPr>
        <w:pStyle w:val="a6"/>
        <w:numPr>
          <w:ilvl w:val="1"/>
          <w:numId w:val="11"/>
        </w:numPr>
        <w:spacing w:line="360" w:lineRule="auto"/>
        <w:ind w:firstLineChars="0"/>
      </w:pPr>
      <w:r>
        <w:rPr>
          <w:rFonts w:hint="eastAsia"/>
        </w:rPr>
        <w:t>原始</w:t>
      </w:r>
      <w:r w:rsidR="00673191">
        <w:rPr>
          <w:rFonts w:hint="eastAsia"/>
        </w:rPr>
        <w:t>实收流水（收款成功日期）</w:t>
      </w:r>
    </w:p>
    <w:p w:rsidR="00673191" w:rsidRDefault="00CA0EBD" w:rsidP="00D4172A">
      <w:pPr>
        <w:pStyle w:val="a6"/>
        <w:numPr>
          <w:ilvl w:val="1"/>
          <w:numId w:val="11"/>
        </w:numPr>
        <w:spacing w:line="360" w:lineRule="auto"/>
        <w:ind w:firstLineChars="0"/>
      </w:pPr>
      <w:r>
        <w:rPr>
          <w:rFonts w:hint="eastAsia"/>
        </w:rPr>
        <w:t>原始</w:t>
      </w:r>
      <w:r w:rsidR="00673191">
        <w:rPr>
          <w:rFonts w:hint="eastAsia"/>
        </w:rPr>
        <w:t>实付流水（付款结束日期）</w:t>
      </w:r>
    </w:p>
    <w:p w:rsidR="00673191" w:rsidRPr="00673191" w:rsidRDefault="00673191" w:rsidP="00673191">
      <w:pPr>
        <w:tabs>
          <w:tab w:val="left" w:pos="8070"/>
        </w:tabs>
        <w:ind w:left="420"/>
      </w:pPr>
      <w:r>
        <w:tab/>
      </w:r>
    </w:p>
    <w:p w:rsidR="00E8019C" w:rsidRDefault="005E7B29" w:rsidP="00D4172A">
      <w:pPr>
        <w:pStyle w:val="3"/>
        <w:numPr>
          <w:ilvl w:val="0"/>
          <w:numId w:val="14"/>
        </w:numPr>
        <w:spacing w:line="360" w:lineRule="auto"/>
        <w:rPr>
          <w:rFonts w:ascii="微软雅黑" w:eastAsia="微软雅黑" w:hAnsi="微软雅黑" w:cs="Arial"/>
          <w:sz w:val="21"/>
          <w:szCs w:val="21"/>
          <w:shd w:val="pct15" w:color="auto" w:fill="FFFFFF"/>
        </w:rPr>
      </w:pPr>
      <w:r>
        <w:rPr>
          <w:rFonts w:ascii="微软雅黑" w:eastAsia="微软雅黑" w:hAnsi="微软雅黑" w:cs="Arial" w:hint="eastAsia"/>
          <w:sz w:val="21"/>
          <w:szCs w:val="21"/>
          <w:shd w:val="pct15" w:color="auto" w:fill="FFFFFF"/>
        </w:rPr>
        <w:t>预处理原始订单流水</w:t>
      </w:r>
    </w:p>
    <w:p w:rsidR="00FC28D5" w:rsidRDefault="007E3A88" w:rsidP="00D4172A">
      <w:pPr>
        <w:pStyle w:val="a6"/>
        <w:numPr>
          <w:ilvl w:val="0"/>
          <w:numId w:val="15"/>
        </w:numPr>
        <w:spacing w:line="360" w:lineRule="auto"/>
        <w:ind w:firstLineChars="0"/>
        <w:rPr>
          <w:szCs w:val="21"/>
        </w:rPr>
      </w:pPr>
      <w:r>
        <w:rPr>
          <w:rFonts w:hint="eastAsia"/>
          <w:szCs w:val="21"/>
        </w:rPr>
        <w:t>原始</w:t>
      </w:r>
      <w:r w:rsidR="00FC28D5">
        <w:rPr>
          <w:rFonts w:hint="eastAsia"/>
          <w:szCs w:val="21"/>
        </w:rPr>
        <w:t>订单流水数据在交割给财务平台前需进行预处理</w:t>
      </w:r>
    </w:p>
    <w:p w:rsidR="00E51FD7" w:rsidRPr="00FE2C1A" w:rsidRDefault="00E51FD7" w:rsidP="00D4172A">
      <w:pPr>
        <w:pStyle w:val="a6"/>
        <w:numPr>
          <w:ilvl w:val="0"/>
          <w:numId w:val="15"/>
        </w:numPr>
        <w:spacing w:line="360" w:lineRule="auto"/>
        <w:ind w:firstLineChars="0"/>
        <w:rPr>
          <w:szCs w:val="21"/>
        </w:rPr>
      </w:pPr>
      <w:r w:rsidRPr="00FE2C1A">
        <w:rPr>
          <w:rFonts w:hint="eastAsia"/>
          <w:szCs w:val="21"/>
        </w:rPr>
        <w:t>预处理时点</w:t>
      </w:r>
    </w:p>
    <w:p w:rsidR="00E51FD7" w:rsidRPr="00FE2C1A" w:rsidRDefault="00E51FD7" w:rsidP="00D4172A">
      <w:pPr>
        <w:pStyle w:val="a6"/>
        <w:numPr>
          <w:ilvl w:val="0"/>
          <w:numId w:val="8"/>
        </w:numPr>
        <w:autoSpaceDE w:val="0"/>
        <w:autoSpaceDN w:val="0"/>
        <w:adjustRightInd w:val="0"/>
        <w:spacing w:before="120" w:line="360" w:lineRule="auto"/>
        <w:ind w:firstLineChars="0"/>
        <w:jc w:val="left"/>
        <w:rPr>
          <w:color w:val="000000"/>
          <w:kern w:val="0"/>
          <w:szCs w:val="21"/>
          <w:lang w:val="zh-CN"/>
        </w:rPr>
      </w:pPr>
      <w:r w:rsidRPr="00FE2C1A">
        <w:rPr>
          <w:color w:val="000000"/>
          <w:kern w:val="0"/>
          <w:szCs w:val="21"/>
          <w:lang w:val="zh-CN"/>
        </w:rPr>
        <w:t>T+1</w:t>
      </w:r>
      <w:r w:rsidRPr="00FE2C1A">
        <w:rPr>
          <w:rFonts w:ascii="宋体" w:hAnsiTheme="minorHAnsi" w:cs="宋体" w:hint="eastAsia"/>
          <w:color w:val="000000"/>
          <w:kern w:val="0"/>
          <w:szCs w:val="21"/>
          <w:lang w:val="zh-CN"/>
        </w:rPr>
        <w:t>凌晨，</w:t>
      </w:r>
      <w:r w:rsidR="00FC28D5">
        <w:rPr>
          <w:rFonts w:ascii="宋体" w:hAnsiTheme="minorHAnsi" w:cs="宋体" w:hint="eastAsia"/>
          <w:color w:val="000000"/>
          <w:kern w:val="0"/>
          <w:szCs w:val="21"/>
          <w:lang w:val="zh-CN"/>
        </w:rPr>
        <w:t>与财务平台进行</w:t>
      </w:r>
      <w:r w:rsidRPr="00FE2C1A">
        <w:rPr>
          <w:rFonts w:ascii="宋体" w:hAnsiTheme="minorHAnsi" w:cs="宋体" w:hint="eastAsia"/>
          <w:color w:val="000000"/>
          <w:kern w:val="0"/>
          <w:szCs w:val="21"/>
          <w:lang w:val="zh-CN"/>
        </w:rPr>
        <w:t>数据交割前</w:t>
      </w:r>
    </w:p>
    <w:p w:rsidR="00E51FD7" w:rsidRPr="00FE2C1A" w:rsidRDefault="00E51FD7" w:rsidP="00A24684">
      <w:pPr>
        <w:pStyle w:val="a6"/>
        <w:numPr>
          <w:ilvl w:val="0"/>
          <w:numId w:val="53"/>
        </w:numPr>
        <w:spacing w:line="360" w:lineRule="auto"/>
        <w:ind w:firstLineChars="0"/>
        <w:rPr>
          <w:szCs w:val="21"/>
        </w:rPr>
      </w:pPr>
      <w:r w:rsidRPr="00FE2C1A">
        <w:rPr>
          <w:rFonts w:hint="eastAsia"/>
          <w:szCs w:val="21"/>
        </w:rPr>
        <w:t>预处理范围</w:t>
      </w:r>
    </w:p>
    <w:p w:rsidR="00E51FD7" w:rsidRPr="00FE2C1A" w:rsidRDefault="00E51FD7" w:rsidP="00D4172A">
      <w:pPr>
        <w:pStyle w:val="a6"/>
        <w:numPr>
          <w:ilvl w:val="0"/>
          <w:numId w:val="9"/>
        </w:numPr>
        <w:autoSpaceDE w:val="0"/>
        <w:autoSpaceDN w:val="0"/>
        <w:adjustRightInd w:val="0"/>
        <w:spacing w:before="120" w:line="360" w:lineRule="auto"/>
        <w:ind w:firstLineChars="0"/>
        <w:jc w:val="left"/>
        <w:rPr>
          <w:color w:val="000000"/>
          <w:kern w:val="0"/>
          <w:szCs w:val="21"/>
          <w:lang w:val="zh-CN"/>
        </w:rPr>
      </w:pPr>
      <w:r w:rsidRPr="00FE2C1A">
        <w:rPr>
          <w:rFonts w:ascii="宋体" w:hAnsiTheme="minorHAnsi" w:cs="宋体" w:hint="eastAsia"/>
          <w:color w:val="000000"/>
          <w:kern w:val="0"/>
          <w:szCs w:val="21"/>
          <w:lang w:val="zh-CN"/>
        </w:rPr>
        <w:t>所有未预处理过的</w:t>
      </w:r>
      <w:r w:rsidR="00FC28D5">
        <w:rPr>
          <w:rFonts w:ascii="宋体" w:hAnsiTheme="minorHAnsi" w:cs="宋体" w:hint="eastAsia"/>
          <w:color w:val="000000"/>
          <w:kern w:val="0"/>
          <w:szCs w:val="21"/>
          <w:lang w:val="zh-CN"/>
        </w:rPr>
        <w:t>“流水生成</w:t>
      </w:r>
      <w:r w:rsidRPr="00FE2C1A">
        <w:rPr>
          <w:rFonts w:ascii="宋体" w:hAnsiTheme="minorHAnsi" w:cs="宋体" w:hint="eastAsia"/>
          <w:color w:val="000000"/>
          <w:kern w:val="0"/>
          <w:szCs w:val="21"/>
          <w:lang w:val="zh-CN"/>
        </w:rPr>
        <w:t>日期</w:t>
      </w:r>
      <w:r w:rsidR="00FC28D5">
        <w:rPr>
          <w:rFonts w:ascii="宋体" w:hAnsiTheme="minorHAnsi" w:cs="宋体" w:hint="eastAsia"/>
          <w:color w:val="000000"/>
          <w:kern w:val="0"/>
          <w:szCs w:val="21"/>
          <w:lang w:val="zh-CN"/>
        </w:rPr>
        <w:t>”</w:t>
      </w:r>
      <w:r w:rsidRPr="00FE2C1A">
        <w:rPr>
          <w:rFonts w:ascii="宋体" w:hAnsiTheme="minorHAnsi" w:cs="宋体" w:hint="eastAsia"/>
          <w:color w:val="000000"/>
          <w:kern w:val="0"/>
          <w:szCs w:val="21"/>
          <w:lang w:val="zh-CN"/>
        </w:rPr>
        <w:t>为</w:t>
      </w:r>
      <w:r w:rsidRPr="00FE2C1A">
        <w:rPr>
          <w:color w:val="000000"/>
          <w:kern w:val="0"/>
          <w:szCs w:val="21"/>
          <w:lang w:val="zh-CN"/>
        </w:rPr>
        <w:t>T</w:t>
      </w:r>
      <w:r w:rsidRPr="00FE2C1A">
        <w:rPr>
          <w:rFonts w:ascii="宋体" w:hAnsiTheme="minorHAnsi" w:cs="宋体" w:hint="eastAsia"/>
          <w:color w:val="000000"/>
          <w:kern w:val="0"/>
          <w:szCs w:val="21"/>
          <w:lang w:val="zh-CN"/>
        </w:rPr>
        <w:t>日的</w:t>
      </w:r>
      <w:r w:rsidR="00FC28D5">
        <w:rPr>
          <w:rFonts w:ascii="宋体" w:hAnsiTheme="minorHAnsi" w:cs="宋体" w:hint="eastAsia"/>
          <w:color w:val="000000"/>
          <w:kern w:val="0"/>
          <w:szCs w:val="21"/>
          <w:lang w:val="zh-CN"/>
        </w:rPr>
        <w:t>原始订单</w:t>
      </w:r>
      <w:r w:rsidRPr="00FE2C1A">
        <w:rPr>
          <w:rFonts w:ascii="宋体" w:hAnsiTheme="minorHAnsi" w:cs="宋体" w:hint="eastAsia"/>
          <w:color w:val="000000"/>
          <w:kern w:val="0"/>
          <w:szCs w:val="21"/>
          <w:lang w:val="zh-CN"/>
        </w:rPr>
        <w:t>流水</w:t>
      </w:r>
    </w:p>
    <w:p w:rsidR="00E51FD7" w:rsidRPr="00FE2C1A" w:rsidRDefault="00E51FD7" w:rsidP="00A24684">
      <w:pPr>
        <w:pStyle w:val="a6"/>
        <w:numPr>
          <w:ilvl w:val="0"/>
          <w:numId w:val="54"/>
        </w:numPr>
        <w:spacing w:line="360" w:lineRule="auto"/>
        <w:ind w:firstLineChars="0"/>
        <w:rPr>
          <w:szCs w:val="21"/>
        </w:rPr>
      </w:pPr>
      <w:r w:rsidRPr="00FE2C1A">
        <w:rPr>
          <w:rFonts w:hint="eastAsia"/>
          <w:szCs w:val="21"/>
        </w:rPr>
        <w:t>预处理逻辑</w:t>
      </w:r>
    </w:p>
    <w:p w:rsidR="00E51FD7" w:rsidRPr="00FE2C1A" w:rsidRDefault="006F387E" w:rsidP="00D4172A">
      <w:pPr>
        <w:pStyle w:val="a6"/>
        <w:numPr>
          <w:ilvl w:val="0"/>
          <w:numId w:val="10"/>
        </w:numPr>
        <w:spacing w:line="360" w:lineRule="auto"/>
        <w:ind w:firstLineChars="0"/>
        <w:rPr>
          <w:szCs w:val="21"/>
        </w:rPr>
      </w:pPr>
      <w:r>
        <w:rPr>
          <w:rFonts w:ascii="宋体" w:hAnsiTheme="minorHAnsi" w:cs="宋体" w:hint="eastAsia"/>
          <w:color w:val="000000"/>
          <w:kern w:val="0"/>
          <w:szCs w:val="21"/>
          <w:lang w:val="zh-CN"/>
        </w:rPr>
        <w:t>分别对三套</w:t>
      </w:r>
      <w:r w:rsidR="007E3A88">
        <w:rPr>
          <w:rFonts w:ascii="宋体" w:hAnsiTheme="minorHAnsi" w:cs="宋体" w:hint="eastAsia"/>
          <w:color w:val="000000"/>
          <w:kern w:val="0"/>
          <w:szCs w:val="21"/>
          <w:lang w:val="zh-CN"/>
        </w:rPr>
        <w:t>原始</w:t>
      </w:r>
      <w:r>
        <w:rPr>
          <w:rFonts w:ascii="宋体" w:hAnsiTheme="minorHAnsi" w:cs="宋体" w:hint="eastAsia"/>
          <w:color w:val="000000"/>
          <w:kern w:val="0"/>
          <w:szCs w:val="21"/>
          <w:lang w:val="zh-CN"/>
        </w:rPr>
        <w:t>流水按</w:t>
      </w:r>
      <w:r w:rsidR="003812B8">
        <w:rPr>
          <w:rFonts w:ascii="宋体" w:hAnsiTheme="minorHAnsi" w:cs="宋体" w:hint="eastAsia"/>
          <w:color w:val="000000"/>
          <w:kern w:val="0"/>
          <w:szCs w:val="21"/>
          <w:lang w:val="zh-CN"/>
        </w:rPr>
        <w:t>所有非金额字段（不含“流水生成</w:t>
      </w:r>
      <w:r w:rsidR="003812B8" w:rsidRPr="00FE2C1A">
        <w:rPr>
          <w:rFonts w:ascii="宋体" w:hAnsiTheme="minorHAnsi" w:cs="宋体" w:hint="eastAsia"/>
          <w:color w:val="000000"/>
          <w:kern w:val="0"/>
          <w:szCs w:val="21"/>
          <w:lang w:val="zh-CN"/>
        </w:rPr>
        <w:t>日期</w:t>
      </w:r>
      <w:r w:rsidR="003812B8">
        <w:rPr>
          <w:rFonts w:ascii="宋体" w:hAnsiTheme="minorHAnsi" w:cs="宋体" w:hint="eastAsia"/>
          <w:color w:val="000000"/>
          <w:kern w:val="0"/>
          <w:szCs w:val="21"/>
          <w:lang w:val="zh-CN"/>
        </w:rPr>
        <w:t>”字段）</w:t>
      </w:r>
      <w:r w:rsidR="00E51FD7" w:rsidRPr="00FE2C1A">
        <w:rPr>
          <w:rFonts w:ascii="宋体" w:hAnsiTheme="minorHAnsi" w:cs="宋体" w:hint="eastAsia"/>
          <w:color w:val="000000"/>
          <w:kern w:val="0"/>
          <w:szCs w:val="21"/>
          <w:lang w:val="zh-CN"/>
        </w:rPr>
        <w:t>对各个金额字段进行分类汇总（</w:t>
      </w:r>
      <w:r w:rsidR="00E51FD7" w:rsidRPr="00FE2C1A">
        <w:rPr>
          <w:color w:val="000000"/>
          <w:kern w:val="0"/>
          <w:szCs w:val="21"/>
          <w:lang w:val="zh-CN"/>
        </w:rPr>
        <w:t>sum</w:t>
      </w:r>
      <w:r w:rsidR="00E51FD7" w:rsidRPr="00FE2C1A">
        <w:rPr>
          <w:rFonts w:ascii="宋体" w:hAnsiTheme="minorHAnsi" w:cs="宋体" w:hint="eastAsia"/>
          <w:color w:val="000000"/>
          <w:kern w:val="0"/>
          <w:szCs w:val="21"/>
          <w:lang w:val="zh-CN"/>
        </w:rPr>
        <w:t>）。</w:t>
      </w:r>
    </w:p>
    <w:p w:rsidR="000C6BC1" w:rsidRDefault="007E3A88" w:rsidP="00C470A2">
      <w:pPr>
        <w:pStyle w:val="a6"/>
        <w:numPr>
          <w:ilvl w:val="0"/>
          <w:numId w:val="10"/>
        </w:numPr>
        <w:spacing w:line="360" w:lineRule="auto"/>
        <w:ind w:firstLineChars="0"/>
        <w:rPr>
          <w:rFonts w:ascii="宋体" w:hAnsiTheme="minorHAnsi" w:cs="宋体"/>
          <w:color w:val="000000"/>
          <w:kern w:val="0"/>
          <w:szCs w:val="21"/>
          <w:lang w:val="zh-CN"/>
        </w:rPr>
      </w:pPr>
      <w:r>
        <w:rPr>
          <w:rFonts w:ascii="宋体" w:hAnsiTheme="minorHAnsi" w:cs="宋体" w:hint="eastAsia"/>
          <w:color w:val="000000"/>
          <w:kern w:val="0"/>
          <w:szCs w:val="21"/>
          <w:lang w:val="zh-CN"/>
        </w:rPr>
        <w:t>删除</w:t>
      </w:r>
      <w:r w:rsidR="00E51FD7" w:rsidRPr="00FE2C1A">
        <w:rPr>
          <w:rFonts w:ascii="宋体" w:hAnsiTheme="minorHAnsi" w:cs="宋体" w:hint="eastAsia"/>
          <w:color w:val="000000"/>
          <w:kern w:val="0"/>
          <w:szCs w:val="21"/>
          <w:lang w:val="zh-CN"/>
        </w:rPr>
        <w:t>金额字段都</w:t>
      </w:r>
      <w:r w:rsidR="00E51FD7" w:rsidRPr="007D5684">
        <w:rPr>
          <w:rFonts w:ascii="宋体" w:hAnsiTheme="minorHAnsi" w:cs="宋体"/>
          <w:color w:val="000000"/>
          <w:kern w:val="0"/>
          <w:szCs w:val="21"/>
          <w:lang w:val="zh-CN"/>
        </w:rPr>
        <w:t>=0</w:t>
      </w:r>
      <w:r w:rsidR="00E51FD7" w:rsidRPr="00FE2C1A">
        <w:rPr>
          <w:rFonts w:ascii="宋体" w:hAnsiTheme="minorHAnsi" w:cs="宋体" w:hint="eastAsia"/>
          <w:color w:val="000000"/>
          <w:kern w:val="0"/>
          <w:szCs w:val="21"/>
          <w:lang w:val="zh-CN"/>
        </w:rPr>
        <w:t>的汇总记录</w:t>
      </w:r>
      <w:r w:rsidR="000C6BC1">
        <w:rPr>
          <w:rFonts w:ascii="宋体" w:hAnsiTheme="minorHAnsi" w:cs="宋体" w:hint="eastAsia"/>
          <w:color w:val="000000"/>
          <w:kern w:val="0"/>
          <w:szCs w:val="21"/>
          <w:lang w:val="zh-CN"/>
        </w:rPr>
        <w:t>，</w:t>
      </w:r>
      <w:r w:rsidR="007D5684" w:rsidRPr="00C470A2">
        <w:rPr>
          <w:rFonts w:ascii="宋体" w:hAnsiTheme="minorHAnsi" w:cs="宋体" w:hint="eastAsia"/>
          <w:color w:val="000000"/>
          <w:kern w:val="0"/>
          <w:szCs w:val="21"/>
          <w:lang w:val="zh-CN"/>
        </w:rPr>
        <w:t>剩下的汇总记录落地成</w:t>
      </w:r>
      <w:r w:rsidRPr="00C470A2">
        <w:rPr>
          <w:rFonts w:ascii="宋体" w:hAnsiTheme="minorHAnsi" w:cs="宋体" w:hint="eastAsia"/>
          <w:color w:val="000000"/>
          <w:kern w:val="0"/>
          <w:szCs w:val="21"/>
          <w:lang w:val="zh-CN"/>
        </w:rPr>
        <w:t>用于与财务平台交割的</w:t>
      </w:r>
      <w:r w:rsidR="007D5684" w:rsidRPr="00C470A2">
        <w:rPr>
          <w:rFonts w:ascii="宋体" w:hAnsiTheme="minorHAnsi" w:cs="宋体" w:hint="eastAsia"/>
          <w:color w:val="000000"/>
          <w:kern w:val="0"/>
          <w:szCs w:val="21"/>
          <w:lang w:val="zh-CN"/>
        </w:rPr>
        <w:t>订单流水</w:t>
      </w:r>
      <w:r w:rsidR="000C6BC1">
        <w:rPr>
          <w:rFonts w:ascii="宋体" w:hAnsiTheme="minorHAnsi" w:cs="宋体" w:hint="eastAsia"/>
          <w:color w:val="000000"/>
          <w:kern w:val="0"/>
          <w:szCs w:val="21"/>
          <w:lang w:val="zh-CN"/>
        </w:rPr>
        <w:t>。</w:t>
      </w:r>
    </w:p>
    <w:p w:rsidR="007D5684" w:rsidRPr="00C470A2" w:rsidRDefault="003812B8" w:rsidP="00C470A2">
      <w:pPr>
        <w:pStyle w:val="a6"/>
        <w:numPr>
          <w:ilvl w:val="0"/>
          <w:numId w:val="10"/>
        </w:numPr>
        <w:spacing w:line="360" w:lineRule="auto"/>
        <w:ind w:firstLineChars="0"/>
        <w:rPr>
          <w:rFonts w:ascii="宋体" w:hAnsiTheme="minorHAnsi" w:cs="宋体"/>
          <w:color w:val="000000"/>
          <w:kern w:val="0"/>
          <w:szCs w:val="21"/>
          <w:lang w:val="zh-CN"/>
        </w:rPr>
      </w:pPr>
      <w:r w:rsidRPr="00C470A2">
        <w:rPr>
          <w:rFonts w:ascii="宋体" w:hAnsiTheme="minorHAnsi" w:cs="宋体" w:hint="eastAsia"/>
          <w:color w:val="000000"/>
          <w:kern w:val="0"/>
          <w:szCs w:val="21"/>
          <w:lang w:val="zh-CN"/>
        </w:rPr>
        <w:t>预处理后订单流水的</w:t>
      </w:r>
      <w:r w:rsidR="000C6BC1">
        <w:rPr>
          <w:rFonts w:ascii="宋体" w:hAnsiTheme="minorHAnsi" w:cs="宋体" w:hint="eastAsia"/>
          <w:color w:val="000000"/>
          <w:kern w:val="0"/>
          <w:szCs w:val="21"/>
          <w:lang w:val="zh-CN"/>
        </w:rPr>
        <w:t>字段需同原始订单流水一致，其中</w:t>
      </w:r>
      <w:r w:rsidRPr="00C470A2">
        <w:rPr>
          <w:rFonts w:ascii="宋体" w:hAnsiTheme="minorHAnsi" w:cs="宋体" w:hint="eastAsia"/>
          <w:color w:val="000000"/>
          <w:kern w:val="0"/>
          <w:szCs w:val="21"/>
          <w:lang w:val="zh-CN"/>
        </w:rPr>
        <w:t>“流水生成日期”</w:t>
      </w:r>
      <w:r w:rsidR="000C6BC1">
        <w:rPr>
          <w:rFonts w:ascii="宋体" w:hAnsiTheme="minorHAnsi" w:cs="宋体" w:hint="eastAsia"/>
          <w:color w:val="000000"/>
          <w:kern w:val="0"/>
          <w:szCs w:val="21"/>
          <w:lang w:val="zh-CN"/>
        </w:rPr>
        <w:t>字段值为预处理后订单流水的落地日期。</w:t>
      </w:r>
    </w:p>
    <w:p w:rsidR="0006437F" w:rsidRPr="007D5684" w:rsidRDefault="007E3A88" w:rsidP="00FC28D5">
      <w:pPr>
        <w:pStyle w:val="a6"/>
        <w:numPr>
          <w:ilvl w:val="0"/>
          <w:numId w:val="7"/>
        </w:numPr>
        <w:spacing w:line="360" w:lineRule="auto"/>
        <w:ind w:firstLineChars="0"/>
        <w:rPr>
          <w:rFonts w:ascii="宋体" w:hAnsiTheme="minorHAnsi" w:cs="宋体"/>
          <w:color w:val="000000"/>
          <w:kern w:val="0"/>
          <w:szCs w:val="21"/>
          <w:lang w:val="zh-CN"/>
        </w:rPr>
      </w:pPr>
      <w:r>
        <w:rPr>
          <w:rFonts w:ascii="宋体" w:hAnsiTheme="minorHAnsi" w:cs="宋体" w:hint="eastAsia"/>
          <w:color w:val="000000"/>
          <w:kern w:val="0"/>
          <w:szCs w:val="21"/>
          <w:lang w:val="zh-CN"/>
        </w:rPr>
        <w:t>需</w:t>
      </w:r>
      <w:r w:rsidR="007D5684">
        <w:rPr>
          <w:rFonts w:ascii="宋体" w:hAnsiTheme="minorHAnsi" w:cs="宋体" w:hint="eastAsia"/>
          <w:color w:val="000000"/>
          <w:kern w:val="0"/>
          <w:szCs w:val="21"/>
          <w:lang w:val="zh-CN"/>
        </w:rPr>
        <w:t>提供</w:t>
      </w:r>
      <w:r w:rsidR="00FC28D5" w:rsidRPr="007D5684">
        <w:rPr>
          <w:rFonts w:ascii="宋体" w:hAnsiTheme="minorHAnsi" w:cs="宋体" w:hint="eastAsia"/>
          <w:color w:val="000000"/>
          <w:kern w:val="0"/>
          <w:szCs w:val="21"/>
          <w:lang w:val="zh-CN"/>
        </w:rPr>
        <w:t>预处理失败监控和补偿</w:t>
      </w:r>
      <w:r w:rsidR="007D5684">
        <w:rPr>
          <w:rFonts w:ascii="宋体" w:hAnsiTheme="minorHAnsi" w:cs="宋体" w:hint="eastAsia"/>
          <w:color w:val="000000"/>
          <w:kern w:val="0"/>
          <w:szCs w:val="21"/>
          <w:lang w:val="zh-CN"/>
        </w:rPr>
        <w:t>功能，确保</w:t>
      </w:r>
      <w:r>
        <w:rPr>
          <w:rFonts w:ascii="宋体" w:hAnsiTheme="minorHAnsi" w:cs="宋体" w:hint="eastAsia"/>
          <w:color w:val="000000"/>
          <w:kern w:val="0"/>
          <w:szCs w:val="21"/>
          <w:lang w:val="zh-CN"/>
        </w:rPr>
        <w:t>所有</w:t>
      </w:r>
      <w:r w:rsidR="007D5684">
        <w:rPr>
          <w:rFonts w:ascii="宋体" w:hAnsiTheme="minorHAnsi" w:cs="宋体" w:hint="eastAsia"/>
          <w:color w:val="000000"/>
          <w:kern w:val="0"/>
          <w:szCs w:val="21"/>
          <w:lang w:val="zh-CN"/>
        </w:rPr>
        <w:t>原始订单</w:t>
      </w:r>
      <w:r w:rsidR="007D5684" w:rsidRPr="00FE2C1A">
        <w:rPr>
          <w:rFonts w:ascii="宋体" w:hAnsiTheme="minorHAnsi" w:cs="宋体" w:hint="eastAsia"/>
          <w:color w:val="000000"/>
          <w:kern w:val="0"/>
          <w:szCs w:val="21"/>
          <w:lang w:val="zh-CN"/>
        </w:rPr>
        <w:t>流水</w:t>
      </w:r>
      <w:r>
        <w:rPr>
          <w:rFonts w:ascii="宋体" w:hAnsiTheme="minorHAnsi" w:cs="宋体" w:hint="eastAsia"/>
          <w:color w:val="000000"/>
          <w:kern w:val="0"/>
          <w:szCs w:val="21"/>
          <w:lang w:val="zh-CN"/>
        </w:rPr>
        <w:t>都能及时地进行预处理，转换成用于交割的订单流水，避免在此环节发生订单流水</w:t>
      </w:r>
      <w:r w:rsidR="005A01F8">
        <w:rPr>
          <w:rFonts w:ascii="宋体" w:hAnsiTheme="minorHAnsi" w:cs="宋体" w:hint="eastAsia"/>
          <w:color w:val="000000"/>
          <w:kern w:val="0"/>
          <w:szCs w:val="21"/>
          <w:lang w:val="zh-CN"/>
        </w:rPr>
        <w:t>缺失</w:t>
      </w:r>
      <w:r>
        <w:rPr>
          <w:rFonts w:ascii="宋体" w:hAnsiTheme="minorHAnsi" w:cs="宋体" w:hint="eastAsia"/>
          <w:color w:val="000000"/>
          <w:kern w:val="0"/>
          <w:szCs w:val="21"/>
          <w:lang w:val="zh-CN"/>
        </w:rPr>
        <w:t>问题。</w:t>
      </w:r>
    </w:p>
    <w:p w:rsidR="00FC28D5" w:rsidRPr="00F15A68" w:rsidRDefault="00FC28D5" w:rsidP="0006437F">
      <w:pPr>
        <w:autoSpaceDE w:val="0"/>
        <w:autoSpaceDN w:val="0"/>
        <w:adjustRightInd w:val="0"/>
        <w:spacing w:before="120" w:line="360" w:lineRule="auto"/>
        <w:ind w:leftChars="200" w:left="420"/>
        <w:jc w:val="left"/>
        <w:rPr>
          <w:color w:val="000000"/>
          <w:kern w:val="0"/>
          <w:szCs w:val="21"/>
          <w:lang w:val="zh-CN"/>
        </w:rPr>
      </w:pPr>
    </w:p>
    <w:p w:rsidR="00FE2C1A" w:rsidRDefault="00FE2C1A" w:rsidP="00D4172A">
      <w:pPr>
        <w:pStyle w:val="3"/>
        <w:numPr>
          <w:ilvl w:val="0"/>
          <w:numId w:val="14"/>
        </w:numPr>
        <w:spacing w:line="360" w:lineRule="auto"/>
        <w:rPr>
          <w:rFonts w:ascii="微软雅黑" w:eastAsia="微软雅黑" w:hAnsi="微软雅黑" w:cs="Arial"/>
          <w:sz w:val="21"/>
          <w:szCs w:val="21"/>
          <w:shd w:val="pct15" w:color="auto" w:fill="FFFFFF"/>
        </w:rPr>
      </w:pPr>
      <w:r>
        <w:rPr>
          <w:rFonts w:ascii="微软雅黑" w:eastAsia="微软雅黑" w:hAnsi="微软雅黑" w:cs="Arial" w:hint="eastAsia"/>
          <w:sz w:val="21"/>
          <w:szCs w:val="21"/>
          <w:shd w:val="pct15" w:color="auto" w:fill="FFFFFF"/>
        </w:rPr>
        <w:t>订单流水明细报表</w:t>
      </w:r>
    </w:p>
    <w:p w:rsidR="00BC1996" w:rsidRDefault="00BC1996" w:rsidP="00D4172A">
      <w:pPr>
        <w:pStyle w:val="a6"/>
        <w:numPr>
          <w:ilvl w:val="0"/>
          <w:numId w:val="12"/>
        </w:numPr>
        <w:spacing w:line="360" w:lineRule="auto"/>
        <w:ind w:firstLineChars="0"/>
      </w:pPr>
      <w:r w:rsidRPr="00653AF2">
        <w:rPr>
          <w:rFonts w:asciiTheme="majorEastAsia" w:eastAsiaTheme="majorEastAsia" w:hAnsiTheme="majorEastAsia" w:hint="eastAsia"/>
        </w:rPr>
        <w:t>对</w:t>
      </w:r>
      <w:r w:rsidR="00653AF2" w:rsidRPr="00653AF2">
        <w:rPr>
          <w:rFonts w:asciiTheme="majorEastAsia" w:eastAsiaTheme="majorEastAsia" w:hAnsiTheme="majorEastAsia" w:hint="eastAsia"/>
        </w:rPr>
        <w:t>预处理过的</w:t>
      </w:r>
      <w:r w:rsidRPr="00653AF2">
        <w:rPr>
          <w:rFonts w:asciiTheme="majorEastAsia" w:eastAsiaTheme="majorEastAsia" w:hAnsiTheme="majorEastAsia" w:hint="eastAsia"/>
        </w:rPr>
        <w:t>“预收/预付流水”、“实收流水”、“实付流水”三套</w:t>
      </w:r>
      <w:r w:rsidR="005A01F8">
        <w:rPr>
          <w:rFonts w:asciiTheme="majorEastAsia" w:eastAsiaTheme="majorEastAsia" w:hAnsiTheme="majorEastAsia" w:hint="eastAsia"/>
        </w:rPr>
        <w:t>订单</w:t>
      </w:r>
      <w:r w:rsidRPr="00653AF2">
        <w:rPr>
          <w:rFonts w:asciiTheme="majorEastAsia" w:eastAsiaTheme="majorEastAsia" w:hAnsiTheme="majorEastAsia" w:hint="eastAsia"/>
        </w:rPr>
        <w:t>流水</w:t>
      </w:r>
      <w:r w:rsidR="005A01F8">
        <w:rPr>
          <w:rFonts w:asciiTheme="majorEastAsia" w:eastAsiaTheme="majorEastAsia" w:hAnsiTheme="majorEastAsia" w:hint="eastAsia"/>
        </w:rPr>
        <w:t>分别</w:t>
      </w:r>
      <w:r w:rsidRPr="00653AF2">
        <w:rPr>
          <w:rFonts w:asciiTheme="majorEastAsia" w:eastAsiaTheme="majorEastAsia" w:hAnsiTheme="majorEastAsia" w:hint="eastAsia"/>
        </w:rPr>
        <w:t>提供查询和下载成Excel功</w:t>
      </w:r>
      <w:r>
        <w:rPr>
          <w:rFonts w:hint="eastAsia"/>
        </w:rPr>
        <w:t>能</w:t>
      </w:r>
    </w:p>
    <w:p w:rsidR="00F15A68" w:rsidRDefault="00BC1996" w:rsidP="00D4172A">
      <w:pPr>
        <w:pStyle w:val="a6"/>
        <w:numPr>
          <w:ilvl w:val="0"/>
          <w:numId w:val="12"/>
        </w:numPr>
        <w:spacing w:line="360" w:lineRule="auto"/>
        <w:ind w:firstLineChars="0"/>
      </w:pPr>
      <w:r>
        <w:rPr>
          <w:rFonts w:hint="eastAsia"/>
        </w:rPr>
        <w:t>查询</w:t>
      </w:r>
      <w:r w:rsidR="00F15A68">
        <w:rPr>
          <w:rFonts w:hint="eastAsia"/>
        </w:rPr>
        <w:t>条件</w:t>
      </w:r>
    </w:p>
    <w:p w:rsidR="00F15A68" w:rsidRDefault="00F15A68" w:rsidP="00D4172A">
      <w:pPr>
        <w:pStyle w:val="a6"/>
        <w:numPr>
          <w:ilvl w:val="1"/>
          <w:numId w:val="12"/>
        </w:numPr>
        <w:spacing w:line="360" w:lineRule="auto"/>
        <w:ind w:firstLineChars="0"/>
      </w:pPr>
      <w:r>
        <w:rPr>
          <w:rFonts w:hint="eastAsia"/>
        </w:rPr>
        <w:t>报表的查询条件为：</w:t>
      </w:r>
      <w:r w:rsidR="00003DD5">
        <w:rPr>
          <w:rFonts w:hint="eastAsia"/>
        </w:rPr>
        <w:t>每套流水的流水关键字</w:t>
      </w:r>
      <w:r w:rsidR="00003DD5">
        <w:rPr>
          <w:rFonts w:hint="eastAsia"/>
        </w:rPr>
        <w:t xml:space="preserve"> + </w:t>
      </w:r>
      <w:r w:rsidR="00BC1996">
        <w:rPr>
          <w:rFonts w:hint="eastAsia"/>
        </w:rPr>
        <w:t>流水生成日期</w:t>
      </w:r>
    </w:p>
    <w:p w:rsidR="00BC1996" w:rsidRDefault="00F15A68" w:rsidP="00D4172A">
      <w:pPr>
        <w:pStyle w:val="a6"/>
        <w:numPr>
          <w:ilvl w:val="1"/>
          <w:numId w:val="12"/>
        </w:numPr>
        <w:spacing w:line="360" w:lineRule="auto"/>
        <w:ind w:firstLineChars="0"/>
      </w:pPr>
      <w:r>
        <w:rPr>
          <w:rFonts w:hint="eastAsia"/>
        </w:rPr>
        <w:t>日期类的查询条件提供按日期范围查询功能</w:t>
      </w:r>
    </w:p>
    <w:p w:rsidR="00F15A68" w:rsidRDefault="00F15A68" w:rsidP="00D4172A">
      <w:pPr>
        <w:pStyle w:val="a6"/>
        <w:numPr>
          <w:ilvl w:val="1"/>
          <w:numId w:val="12"/>
        </w:numPr>
        <w:spacing w:line="360" w:lineRule="auto"/>
        <w:ind w:firstLineChars="0"/>
      </w:pPr>
      <w:r>
        <w:rPr>
          <w:rFonts w:hint="eastAsia"/>
        </w:rPr>
        <w:t>非日期类的查询条件都提供下拉框查询，选项为各字段的预定义值。</w:t>
      </w:r>
    </w:p>
    <w:p w:rsidR="00447C0E" w:rsidRDefault="00447C0E" w:rsidP="00447C0E">
      <w:pPr>
        <w:pStyle w:val="a6"/>
        <w:numPr>
          <w:ilvl w:val="0"/>
          <w:numId w:val="12"/>
        </w:numPr>
        <w:spacing w:line="360" w:lineRule="auto"/>
        <w:ind w:firstLineChars="0"/>
      </w:pPr>
      <w:r>
        <w:rPr>
          <w:rFonts w:hint="eastAsia"/>
        </w:rPr>
        <w:t>查询结果显示字段：流水记录的所有字段</w:t>
      </w:r>
    </w:p>
    <w:p w:rsidR="00447C0E" w:rsidRDefault="00447C0E" w:rsidP="00447C0E">
      <w:pPr>
        <w:pStyle w:val="a6"/>
        <w:numPr>
          <w:ilvl w:val="0"/>
          <w:numId w:val="12"/>
        </w:numPr>
        <w:spacing w:line="360" w:lineRule="auto"/>
        <w:ind w:firstLineChars="0"/>
      </w:pPr>
      <w:r>
        <w:rPr>
          <w:rFonts w:hint="eastAsia"/>
        </w:rPr>
        <w:t>排序：按“流水生成日期”升序排列</w:t>
      </w:r>
    </w:p>
    <w:p w:rsidR="00F16BA8" w:rsidRDefault="00F16BA8" w:rsidP="00673191">
      <w:pPr>
        <w:spacing w:line="360" w:lineRule="auto"/>
      </w:pPr>
    </w:p>
    <w:p w:rsidR="00AD3C5A" w:rsidRDefault="00FD2BC1" w:rsidP="00AD3C5A">
      <w:pPr>
        <w:pStyle w:val="3"/>
        <w:numPr>
          <w:ilvl w:val="0"/>
          <w:numId w:val="14"/>
        </w:numPr>
        <w:spacing w:line="360" w:lineRule="auto"/>
        <w:rPr>
          <w:rFonts w:ascii="微软雅黑" w:eastAsia="微软雅黑" w:hAnsi="微软雅黑" w:cs="Arial"/>
          <w:sz w:val="21"/>
          <w:szCs w:val="21"/>
          <w:shd w:val="pct15" w:color="auto" w:fill="FFFFFF"/>
        </w:rPr>
      </w:pPr>
      <w:r>
        <w:rPr>
          <w:rFonts w:ascii="微软雅黑" w:eastAsia="微软雅黑" w:hAnsi="微软雅黑" w:cs="Arial" w:hint="eastAsia"/>
          <w:sz w:val="21"/>
          <w:szCs w:val="21"/>
          <w:shd w:val="pct15" w:color="auto" w:fill="FFFFFF"/>
        </w:rPr>
        <w:t>在途</w:t>
      </w:r>
      <w:r w:rsidR="00AD3C5A">
        <w:rPr>
          <w:rFonts w:ascii="微软雅黑" w:eastAsia="微软雅黑" w:hAnsi="微软雅黑" w:cs="Arial" w:hint="eastAsia"/>
          <w:sz w:val="21"/>
          <w:szCs w:val="21"/>
          <w:shd w:val="pct15" w:color="auto" w:fill="FFFFFF"/>
        </w:rPr>
        <w:t>订单</w:t>
      </w:r>
      <w:r w:rsidR="00AD3C5A" w:rsidRPr="00AD3C5A">
        <w:rPr>
          <w:rFonts w:ascii="微软雅黑" w:eastAsia="微软雅黑" w:hAnsi="微软雅黑" w:cs="Arial" w:hint="eastAsia"/>
          <w:sz w:val="21"/>
          <w:szCs w:val="21"/>
          <w:shd w:val="pct15" w:color="auto" w:fill="FFFFFF"/>
        </w:rPr>
        <w:t>报表</w:t>
      </w:r>
    </w:p>
    <w:p w:rsidR="002317BB" w:rsidRDefault="00E904BA" w:rsidP="002317BB">
      <w:pPr>
        <w:pStyle w:val="a6"/>
        <w:spacing w:line="360" w:lineRule="auto"/>
        <w:ind w:leftChars="100" w:left="210" w:firstLineChars="0" w:firstLine="0"/>
      </w:pPr>
      <w:r w:rsidRPr="00E904BA">
        <w:rPr>
          <w:noProof/>
        </w:rPr>
        <w:t xml:space="preserve"> </w:t>
      </w:r>
      <w:r>
        <w:rPr>
          <w:noProof/>
        </w:rPr>
        <w:drawing>
          <wp:inline distT="0" distB="0" distL="0" distR="0" wp14:anchorId="3A447E1E" wp14:editId="70A713B8">
            <wp:extent cx="6122505" cy="20996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22505" cy="2099651"/>
                    </a:xfrm>
                    <a:prstGeom prst="rect">
                      <a:avLst/>
                    </a:prstGeom>
                  </pic:spPr>
                </pic:pic>
              </a:graphicData>
            </a:graphic>
          </wp:inline>
        </w:drawing>
      </w:r>
    </w:p>
    <w:p w:rsidR="00916B2E" w:rsidRDefault="00916B2E" w:rsidP="0041167E">
      <w:pPr>
        <w:pStyle w:val="a6"/>
        <w:numPr>
          <w:ilvl w:val="0"/>
          <w:numId w:val="44"/>
        </w:numPr>
        <w:spacing w:line="360" w:lineRule="auto"/>
        <w:ind w:firstLineChars="0"/>
      </w:pPr>
      <w:r>
        <w:rPr>
          <w:rFonts w:hint="eastAsia"/>
        </w:rPr>
        <w:t>用途</w:t>
      </w:r>
    </w:p>
    <w:p w:rsidR="00916B2E" w:rsidRDefault="00916B2E" w:rsidP="00916B2E">
      <w:pPr>
        <w:pStyle w:val="a6"/>
        <w:spacing w:line="360" w:lineRule="auto"/>
        <w:ind w:left="840" w:firstLineChars="0" w:firstLine="0"/>
      </w:pPr>
      <w:r>
        <w:rPr>
          <w:rFonts w:hint="eastAsia"/>
        </w:rPr>
        <w:t>订单还未同时到达“已离店”、“已收款”、“已付款”</w:t>
      </w:r>
      <w:r>
        <w:rPr>
          <w:rFonts w:hint="eastAsia"/>
        </w:rPr>
        <w:t>3</w:t>
      </w:r>
      <w:r>
        <w:rPr>
          <w:rFonts w:hint="eastAsia"/>
        </w:rPr>
        <w:t>个时间节点时被称之为“在途订单”，在途订单报表用于财务判断账面差异是否为在途订单造成的合理差异。</w:t>
      </w:r>
    </w:p>
    <w:p w:rsidR="00AD3C5A" w:rsidRDefault="00AD3C5A" w:rsidP="0041167E">
      <w:pPr>
        <w:pStyle w:val="a6"/>
        <w:numPr>
          <w:ilvl w:val="0"/>
          <w:numId w:val="44"/>
        </w:numPr>
        <w:spacing w:line="360" w:lineRule="auto"/>
        <w:ind w:firstLineChars="0"/>
      </w:pPr>
      <w:r>
        <w:rPr>
          <w:rFonts w:hint="eastAsia"/>
        </w:rPr>
        <w:t>查询条件</w:t>
      </w:r>
    </w:p>
    <w:p w:rsidR="00AD3C5A" w:rsidRDefault="00AD3C5A" w:rsidP="00CB4EFC">
      <w:pPr>
        <w:pStyle w:val="a6"/>
        <w:numPr>
          <w:ilvl w:val="1"/>
          <w:numId w:val="12"/>
        </w:numPr>
        <w:spacing w:line="360" w:lineRule="auto"/>
        <w:ind w:firstLineChars="0"/>
      </w:pPr>
      <w:r>
        <w:rPr>
          <w:rFonts w:hint="eastAsia"/>
        </w:rPr>
        <w:t>日期</w:t>
      </w:r>
      <w:r w:rsidR="002317BB">
        <w:rPr>
          <w:rFonts w:hint="eastAsia"/>
        </w:rPr>
        <w:t>：</w:t>
      </w:r>
      <w:r w:rsidR="00F8316D">
        <w:rPr>
          <w:rFonts w:hint="eastAsia"/>
        </w:rPr>
        <w:t>YYYY-MM-DD</w:t>
      </w:r>
      <w:r w:rsidR="00F8316D">
        <w:rPr>
          <w:rFonts w:hint="eastAsia"/>
        </w:rPr>
        <w:t>，</w:t>
      </w:r>
      <w:r w:rsidR="0041167E">
        <w:rPr>
          <w:rFonts w:hint="eastAsia"/>
        </w:rPr>
        <w:t>必选</w:t>
      </w:r>
    </w:p>
    <w:p w:rsidR="00506040" w:rsidRDefault="00FD2BC1" w:rsidP="00916B2E">
      <w:pPr>
        <w:pStyle w:val="a6"/>
        <w:numPr>
          <w:ilvl w:val="1"/>
          <w:numId w:val="12"/>
        </w:numPr>
        <w:spacing w:line="360" w:lineRule="auto"/>
        <w:ind w:firstLineChars="0"/>
      </w:pPr>
      <w:r>
        <w:rPr>
          <w:rFonts w:hint="eastAsia"/>
        </w:rPr>
        <w:t>在途类型：下拉框，</w:t>
      </w:r>
      <w:r w:rsidR="009C6BA0">
        <w:rPr>
          <w:rFonts w:hint="eastAsia"/>
        </w:rPr>
        <w:t>选项</w:t>
      </w:r>
    </w:p>
    <w:p w:rsidR="00506040" w:rsidRDefault="00FD2BC1" w:rsidP="008F5816">
      <w:pPr>
        <w:pStyle w:val="a6"/>
        <w:numPr>
          <w:ilvl w:val="1"/>
          <w:numId w:val="56"/>
        </w:numPr>
        <w:spacing w:line="360" w:lineRule="auto"/>
        <w:ind w:firstLineChars="0"/>
      </w:pPr>
      <w:r w:rsidRPr="00FD2BC1">
        <w:rPr>
          <w:rFonts w:hint="eastAsia"/>
        </w:rPr>
        <w:t>已收款未离店</w:t>
      </w:r>
      <w:r>
        <w:rPr>
          <w:rFonts w:hint="eastAsia"/>
        </w:rPr>
        <w:t xml:space="preserve">  </w:t>
      </w:r>
    </w:p>
    <w:p w:rsidR="00506040" w:rsidRDefault="00506040" w:rsidP="008F5816">
      <w:pPr>
        <w:pStyle w:val="a6"/>
        <w:numPr>
          <w:ilvl w:val="1"/>
          <w:numId w:val="56"/>
        </w:numPr>
        <w:spacing w:line="360" w:lineRule="auto"/>
        <w:ind w:firstLineChars="0"/>
      </w:pPr>
      <w:r>
        <w:rPr>
          <w:rFonts w:hint="eastAsia"/>
        </w:rPr>
        <w:t>已离店未收款</w:t>
      </w:r>
      <w:r>
        <w:rPr>
          <w:rFonts w:hint="eastAsia"/>
        </w:rPr>
        <w:t xml:space="preserve">  </w:t>
      </w:r>
    </w:p>
    <w:p w:rsidR="00506040" w:rsidRDefault="00A04639" w:rsidP="008F5816">
      <w:pPr>
        <w:pStyle w:val="a6"/>
        <w:numPr>
          <w:ilvl w:val="1"/>
          <w:numId w:val="56"/>
        </w:numPr>
        <w:spacing w:line="360" w:lineRule="auto"/>
        <w:ind w:firstLineChars="0"/>
      </w:pPr>
      <w:r>
        <w:rPr>
          <w:rFonts w:hint="eastAsia"/>
        </w:rPr>
        <w:t>已付供应商未离店</w:t>
      </w:r>
    </w:p>
    <w:p w:rsidR="00916B2E" w:rsidRPr="00916B2E" w:rsidRDefault="00A04639" w:rsidP="008F5816">
      <w:pPr>
        <w:pStyle w:val="a6"/>
        <w:numPr>
          <w:ilvl w:val="1"/>
          <w:numId w:val="56"/>
        </w:numPr>
        <w:spacing w:line="360" w:lineRule="auto"/>
        <w:ind w:firstLineChars="0"/>
      </w:pPr>
      <w:r>
        <w:rPr>
          <w:rFonts w:hint="eastAsia"/>
        </w:rPr>
        <w:t>已离店未付供应商</w:t>
      </w:r>
    </w:p>
    <w:p w:rsidR="00916B2E" w:rsidRDefault="00916B2E" w:rsidP="00916B2E">
      <w:pPr>
        <w:pStyle w:val="a6"/>
        <w:numPr>
          <w:ilvl w:val="0"/>
          <w:numId w:val="44"/>
        </w:numPr>
        <w:spacing w:line="360" w:lineRule="auto"/>
        <w:ind w:firstLineChars="0"/>
      </w:pPr>
      <w:r>
        <w:rPr>
          <w:rFonts w:hint="eastAsia"/>
        </w:rPr>
        <w:t>查询结果分两类</w:t>
      </w:r>
    </w:p>
    <w:p w:rsidR="00916B2E" w:rsidRDefault="00916B2E" w:rsidP="00916B2E">
      <w:pPr>
        <w:pStyle w:val="a6"/>
        <w:numPr>
          <w:ilvl w:val="1"/>
          <w:numId w:val="12"/>
        </w:numPr>
        <w:spacing w:line="360" w:lineRule="auto"/>
        <w:ind w:firstLineChars="0"/>
      </w:pPr>
      <w:r>
        <w:rPr>
          <w:rFonts w:hint="eastAsia"/>
        </w:rPr>
        <w:t>点击“查询”按钮，在页面上仅显示金额汇总记录，并在金额汇总记录下方显示“下载订单明细”按钮</w:t>
      </w:r>
    </w:p>
    <w:p w:rsidR="00916B2E" w:rsidRDefault="00916B2E" w:rsidP="00916B2E">
      <w:pPr>
        <w:pStyle w:val="a6"/>
        <w:numPr>
          <w:ilvl w:val="1"/>
          <w:numId w:val="12"/>
        </w:numPr>
        <w:spacing w:line="360" w:lineRule="auto"/>
        <w:ind w:firstLineChars="0"/>
      </w:pPr>
      <w:r>
        <w:rPr>
          <w:rFonts w:hint="eastAsia"/>
        </w:rPr>
        <w:t>点击“下载订单明细”按钮，系统自动将</w:t>
      </w:r>
      <w:r w:rsidR="00C71C50">
        <w:rPr>
          <w:rFonts w:hint="eastAsia"/>
        </w:rPr>
        <w:t>符合</w:t>
      </w:r>
      <w:r>
        <w:rPr>
          <w:rFonts w:hint="eastAsia"/>
        </w:rPr>
        <w:t>查询条件的所有查询结果（一张订单一条记录）下载</w:t>
      </w:r>
      <w:r w:rsidR="00C71C50">
        <w:rPr>
          <w:rFonts w:hint="eastAsia"/>
        </w:rPr>
        <w:t>成</w:t>
      </w:r>
      <w:r w:rsidR="00C71C50">
        <w:rPr>
          <w:rFonts w:hint="eastAsia"/>
        </w:rPr>
        <w:t>Excel</w:t>
      </w:r>
      <w:r w:rsidR="00C71C50">
        <w:rPr>
          <w:rFonts w:hint="eastAsia"/>
        </w:rPr>
        <w:t>。</w:t>
      </w:r>
    </w:p>
    <w:p w:rsidR="00CB4EFC" w:rsidRPr="00AD3C5A" w:rsidRDefault="00CB4EFC" w:rsidP="0041167E">
      <w:pPr>
        <w:pStyle w:val="a6"/>
        <w:numPr>
          <w:ilvl w:val="0"/>
          <w:numId w:val="44"/>
        </w:numPr>
        <w:spacing w:line="360" w:lineRule="auto"/>
        <w:ind w:firstLineChars="0"/>
      </w:pPr>
      <w:r>
        <w:rPr>
          <w:rFonts w:asciiTheme="majorEastAsia" w:eastAsiaTheme="majorEastAsia" w:hAnsiTheme="majorEastAsia" w:hint="eastAsia"/>
        </w:rPr>
        <w:t>取数逻辑</w:t>
      </w:r>
    </w:p>
    <w:p w:rsidR="00CB4EFC" w:rsidRDefault="00741D35" w:rsidP="00CB4EFC">
      <w:pPr>
        <w:pStyle w:val="a6"/>
        <w:numPr>
          <w:ilvl w:val="1"/>
          <w:numId w:val="12"/>
        </w:numPr>
        <w:spacing w:line="360" w:lineRule="auto"/>
        <w:ind w:firstLineChars="0"/>
      </w:pPr>
      <w:r>
        <w:rPr>
          <w:rFonts w:hint="eastAsia"/>
        </w:rPr>
        <w:t>对于“在途类型”</w:t>
      </w:r>
      <w:r>
        <w:rPr>
          <w:rFonts w:hint="eastAsia"/>
        </w:rPr>
        <w:t>=</w:t>
      </w:r>
      <w:r>
        <w:rPr>
          <w:rFonts w:hint="eastAsia"/>
        </w:rPr>
        <w:t>“</w:t>
      </w:r>
      <w:r w:rsidRPr="00FD2BC1">
        <w:rPr>
          <w:rFonts w:hint="eastAsia"/>
        </w:rPr>
        <w:t>已收款未离店</w:t>
      </w:r>
      <w:r>
        <w:rPr>
          <w:rFonts w:hint="eastAsia"/>
        </w:rPr>
        <w:t>”，</w:t>
      </w:r>
      <w:r w:rsidR="00CB4EFC">
        <w:rPr>
          <w:rFonts w:hint="eastAsia"/>
        </w:rPr>
        <w:t>取</w:t>
      </w:r>
      <w:r w:rsidR="00554BA6">
        <w:rPr>
          <w:rFonts w:hint="eastAsia"/>
        </w:rPr>
        <w:t>至少有一笔</w:t>
      </w:r>
      <w:r>
        <w:rPr>
          <w:rFonts w:hint="eastAsia"/>
        </w:rPr>
        <w:t>实际收款</w:t>
      </w:r>
      <w:r w:rsidR="008F6D00">
        <w:rPr>
          <w:rFonts w:hint="eastAsia"/>
        </w:rPr>
        <w:t>日期</w:t>
      </w:r>
      <w:r w:rsidR="00554BA6">
        <w:rPr>
          <w:rFonts w:hint="eastAsia"/>
        </w:rPr>
        <w:t>&lt;=</w:t>
      </w:r>
      <w:r w:rsidR="00CB4EFC">
        <w:rPr>
          <w:rFonts w:hint="eastAsia"/>
        </w:rPr>
        <w:t>查询日期</w:t>
      </w:r>
      <w:r>
        <w:rPr>
          <w:rFonts w:hint="eastAsia"/>
        </w:rPr>
        <w:t>，但订单的离店日期</w:t>
      </w:r>
      <w:r w:rsidR="00554BA6">
        <w:rPr>
          <w:rFonts w:hint="eastAsia"/>
        </w:rPr>
        <w:t>&gt;</w:t>
      </w:r>
      <w:r w:rsidR="00554BA6">
        <w:rPr>
          <w:rFonts w:hint="eastAsia"/>
        </w:rPr>
        <w:t>查询日期</w:t>
      </w:r>
      <w:r>
        <w:rPr>
          <w:rFonts w:hint="eastAsia"/>
        </w:rPr>
        <w:t>的</w:t>
      </w:r>
      <w:r w:rsidR="00554BA6">
        <w:rPr>
          <w:rFonts w:hint="eastAsia"/>
        </w:rPr>
        <w:t>所有</w:t>
      </w:r>
      <w:r>
        <w:rPr>
          <w:rFonts w:hint="eastAsia"/>
        </w:rPr>
        <w:t>预付酒店订单</w:t>
      </w:r>
    </w:p>
    <w:p w:rsidR="004F13C9" w:rsidRDefault="004F13C9" w:rsidP="004F13C9">
      <w:pPr>
        <w:pStyle w:val="a6"/>
        <w:numPr>
          <w:ilvl w:val="1"/>
          <w:numId w:val="12"/>
        </w:numPr>
        <w:spacing w:line="360" w:lineRule="auto"/>
        <w:ind w:firstLineChars="0"/>
      </w:pPr>
      <w:r>
        <w:rPr>
          <w:rFonts w:hint="eastAsia"/>
        </w:rPr>
        <w:t>对于“在途类型”</w:t>
      </w:r>
      <w:r>
        <w:rPr>
          <w:rFonts w:hint="eastAsia"/>
        </w:rPr>
        <w:t>=</w:t>
      </w:r>
      <w:r>
        <w:rPr>
          <w:rFonts w:hint="eastAsia"/>
        </w:rPr>
        <w:t>“</w:t>
      </w:r>
      <w:r w:rsidR="00FE6AA7">
        <w:rPr>
          <w:rFonts w:hint="eastAsia"/>
        </w:rPr>
        <w:t>已离店未收款</w:t>
      </w:r>
      <w:r>
        <w:rPr>
          <w:rFonts w:hint="eastAsia"/>
        </w:rPr>
        <w:t>”，取订单的离店日期</w:t>
      </w:r>
      <w:r w:rsidR="00FE6AA7">
        <w:rPr>
          <w:rFonts w:hint="eastAsia"/>
        </w:rPr>
        <w:t>&lt;=</w:t>
      </w:r>
      <w:r>
        <w:rPr>
          <w:rFonts w:hint="eastAsia"/>
        </w:rPr>
        <w:t>查询日期</w:t>
      </w:r>
      <w:r w:rsidR="00FE6AA7">
        <w:rPr>
          <w:rFonts w:hint="eastAsia"/>
        </w:rPr>
        <w:t>，但</w:t>
      </w:r>
      <w:r w:rsidR="00D64C7E">
        <w:rPr>
          <w:rFonts w:hint="eastAsia"/>
        </w:rPr>
        <w:t>订单从未发生过收款或</w:t>
      </w:r>
      <w:r w:rsidR="00FE6AA7">
        <w:rPr>
          <w:rFonts w:hint="eastAsia"/>
        </w:rPr>
        <w:t>订单的第一笔实际收款</w:t>
      </w:r>
      <w:r w:rsidR="00C33CBF">
        <w:rPr>
          <w:rFonts w:hint="eastAsia"/>
        </w:rPr>
        <w:t>成功</w:t>
      </w:r>
      <w:r w:rsidR="00FE6AA7">
        <w:rPr>
          <w:rFonts w:hint="eastAsia"/>
        </w:rPr>
        <w:t>日期</w:t>
      </w:r>
      <w:r w:rsidR="00FE6AA7">
        <w:rPr>
          <w:rFonts w:hint="eastAsia"/>
        </w:rPr>
        <w:t>&gt;</w:t>
      </w:r>
      <w:r w:rsidR="00FE6AA7">
        <w:rPr>
          <w:rFonts w:hint="eastAsia"/>
        </w:rPr>
        <w:t>查询日期</w:t>
      </w:r>
      <w:r>
        <w:rPr>
          <w:rFonts w:hint="eastAsia"/>
        </w:rPr>
        <w:t>的所有预付酒店订单</w:t>
      </w:r>
    </w:p>
    <w:p w:rsidR="00FE6AA7" w:rsidRDefault="00FE6AA7" w:rsidP="00C33CBF">
      <w:pPr>
        <w:pStyle w:val="a6"/>
        <w:numPr>
          <w:ilvl w:val="1"/>
          <w:numId w:val="12"/>
        </w:numPr>
        <w:spacing w:line="360" w:lineRule="auto"/>
        <w:ind w:firstLineChars="0"/>
      </w:pPr>
      <w:r>
        <w:rPr>
          <w:rFonts w:hint="eastAsia"/>
        </w:rPr>
        <w:t>对于“在途类型”</w:t>
      </w:r>
      <w:r>
        <w:rPr>
          <w:rFonts w:hint="eastAsia"/>
        </w:rPr>
        <w:t>=</w:t>
      </w:r>
      <w:r>
        <w:rPr>
          <w:rFonts w:hint="eastAsia"/>
        </w:rPr>
        <w:t>“</w:t>
      </w:r>
      <w:r w:rsidRPr="00FE6AA7">
        <w:rPr>
          <w:rFonts w:hint="eastAsia"/>
        </w:rPr>
        <w:t>已付供应商未离店</w:t>
      </w:r>
      <w:r>
        <w:rPr>
          <w:rFonts w:hint="eastAsia"/>
        </w:rPr>
        <w:t>”，取至少有一笔实际付款日期</w:t>
      </w:r>
      <w:r>
        <w:rPr>
          <w:rFonts w:hint="eastAsia"/>
        </w:rPr>
        <w:t>&lt;=</w:t>
      </w:r>
      <w:r>
        <w:rPr>
          <w:rFonts w:hint="eastAsia"/>
        </w:rPr>
        <w:t>查询日期，但订单的离店日期</w:t>
      </w:r>
      <w:r>
        <w:rPr>
          <w:rFonts w:hint="eastAsia"/>
        </w:rPr>
        <w:t>&gt;</w:t>
      </w:r>
      <w:r>
        <w:rPr>
          <w:rFonts w:hint="eastAsia"/>
        </w:rPr>
        <w:t>查询日期的所有预付酒店订单</w:t>
      </w:r>
    </w:p>
    <w:p w:rsidR="00C33CBF" w:rsidRPr="00AD3C5A" w:rsidRDefault="00C33CBF" w:rsidP="00C33CBF">
      <w:pPr>
        <w:pStyle w:val="a6"/>
        <w:numPr>
          <w:ilvl w:val="1"/>
          <w:numId w:val="12"/>
        </w:numPr>
        <w:spacing w:line="360" w:lineRule="auto"/>
        <w:ind w:firstLineChars="0"/>
      </w:pPr>
      <w:r>
        <w:rPr>
          <w:rFonts w:hint="eastAsia"/>
        </w:rPr>
        <w:t>对于“在途类型”</w:t>
      </w:r>
      <w:r>
        <w:rPr>
          <w:rFonts w:hint="eastAsia"/>
        </w:rPr>
        <w:t>=</w:t>
      </w:r>
      <w:r>
        <w:rPr>
          <w:rFonts w:hint="eastAsia"/>
        </w:rPr>
        <w:t>“已离店未付供应商”，取订单离店日期</w:t>
      </w:r>
      <w:r>
        <w:rPr>
          <w:rFonts w:hint="eastAsia"/>
        </w:rPr>
        <w:t>&lt;=</w:t>
      </w:r>
      <w:r>
        <w:rPr>
          <w:rFonts w:hint="eastAsia"/>
        </w:rPr>
        <w:t>查询日期，但订单从未发生过付款或订单的第一笔付款结束日期</w:t>
      </w:r>
      <w:r>
        <w:rPr>
          <w:rFonts w:hint="eastAsia"/>
        </w:rPr>
        <w:t>&gt;</w:t>
      </w:r>
      <w:r>
        <w:rPr>
          <w:rFonts w:hint="eastAsia"/>
        </w:rPr>
        <w:t>查询日期的所有预付酒店订单</w:t>
      </w:r>
    </w:p>
    <w:p w:rsidR="00C71C50" w:rsidRDefault="00741D35" w:rsidP="00CB4EFC">
      <w:pPr>
        <w:pStyle w:val="a6"/>
        <w:numPr>
          <w:ilvl w:val="1"/>
          <w:numId w:val="12"/>
        </w:numPr>
        <w:spacing w:line="360" w:lineRule="auto"/>
        <w:ind w:firstLineChars="0"/>
      </w:pPr>
      <w:r>
        <w:rPr>
          <w:rFonts w:hint="eastAsia"/>
        </w:rPr>
        <w:t>金额汇总记录按指定的金额</w:t>
      </w:r>
      <w:r w:rsidR="00C71C50">
        <w:rPr>
          <w:rFonts w:hint="eastAsia"/>
        </w:rPr>
        <w:t>字段求和汇总</w:t>
      </w:r>
      <w:r>
        <w:rPr>
          <w:rFonts w:hint="eastAsia"/>
        </w:rPr>
        <w:t>后显示一条汇总记录</w:t>
      </w:r>
    </w:p>
    <w:p w:rsidR="00CB4EFC" w:rsidRDefault="00C71C50" w:rsidP="00CB4EFC">
      <w:pPr>
        <w:pStyle w:val="a6"/>
        <w:numPr>
          <w:ilvl w:val="1"/>
          <w:numId w:val="12"/>
        </w:numPr>
        <w:spacing w:line="360" w:lineRule="auto"/>
        <w:ind w:firstLineChars="0"/>
      </w:pPr>
      <w:r>
        <w:rPr>
          <w:rFonts w:hint="eastAsia"/>
        </w:rPr>
        <w:t>订单明细记录则</w:t>
      </w:r>
      <w:r w:rsidR="00741D35">
        <w:rPr>
          <w:rFonts w:hint="eastAsia"/>
        </w:rPr>
        <w:t>一张订单一条记录</w:t>
      </w:r>
    </w:p>
    <w:p w:rsidR="0084436D" w:rsidRDefault="0084436D" w:rsidP="0084436D">
      <w:pPr>
        <w:pStyle w:val="a6"/>
        <w:numPr>
          <w:ilvl w:val="0"/>
          <w:numId w:val="44"/>
        </w:numPr>
        <w:spacing w:line="360" w:lineRule="auto"/>
        <w:ind w:firstLineChars="0"/>
      </w:pPr>
      <w:r>
        <w:rPr>
          <w:rFonts w:hint="eastAsia"/>
        </w:rPr>
        <w:t>金额汇总记录需显示字段</w:t>
      </w:r>
    </w:p>
    <w:tbl>
      <w:tblPr>
        <w:tblW w:w="8652" w:type="dxa"/>
        <w:tblInd w:w="103" w:type="dxa"/>
        <w:tblLook w:val="04A0" w:firstRow="1" w:lastRow="0" w:firstColumn="1" w:lastColumn="0" w:noHBand="0" w:noVBand="1"/>
      </w:tblPr>
      <w:tblGrid>
        <w:gridCol w:w="2982"/>
        <w:gridCol w:w="5670"/>
      </w:tblGrid>
      <w:tr w:rsidR="0084436D" w:rsidRPr="000B120A" w:rsidTr="0084436D">
        <w:trPr>
          <w:trHeight w:val="270"/>
        </w:trPr>
        <w:tc>
          <w:tcPr>
            <w:tcW w:w="29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436D" w:rsidRPr="000B120A" w:rsidRDefault="0084436D" w:rsidP="0084436D">
            <w:pPr>
              <w:widowControl/>
              <w:jc w:val="center"/>
              <w:rPr>
                <w:rFonts w:ascii="宋体" w:hAnsi="宋体" w:cs="宋体"/>
                <w:b/>
                <w:bCs/>
                <w:kern w:val="0"/>
                <w:sz w:val="18"/>
                <w:szCs w:val="18"/>
              </w:rPr>
            </w:pPr>
            <w:r w:rsidRPr="000B120A">
              <w:rPr>
                <w:rFonts w:ascii="宋体" w:hAnsi="宋体" w:cs="宋体" w:hint="eastAsia"/>
                <w:b/>
                <w:bCs/>
                <w:kern w:val="0"/>
                <w:sz w:val="18"/>
                <w:szCs w:val="18"/>
              </w:rPr>
              <w:t>字段名称</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84436D" w:rsidRPr="000B120A" w:rsidRDefault="0084436D" w:rsidP="0084436D">
            <w:pPr>
              <w:widowControl/>
              <w:jc w:val="center"/>
              <w:rPr>
                <w:rFonts w:ascii="宋体" w:hAnsi="宋体" w:cs="宋体"/>
                <w:b/>
                <w:bCs/>
                <w:kern w:val="0"/>
                <w:sz w:val="18"/>
                <w:szCs w:val="18"/>
              </w:rPr>
            </w:pPr>
            <w:r>
              <w:rPr>
                <w:rFonts w:ascii="宋体" w:hAnsi="宋体" w:cs="宋体" w:hint="eastAsia"/>
                <w:b/>
                <w:bCs/>
                <w:kern w:val="0"/>
                <w:sz w:val="18"/>
                <w:szCs w:val="18"/>
              </w:rPr>
              <w:t>取值</w:t>
            </w:r>
          </w:p>
        </w:tc>
      </w:tr>
      <w:tr w:rsidR="0084436D" w:rsidRPr="000B120A" w:rsidTr="0084436D">
        <w:trPr>
          <w:trHeight w:val="367"/>
        </w:trPr>
        <w:tc>
          <w:tcPr>
            <w:tcW w:w="2982" w:type="dxa"/>
            <w:tcBorders>
              <w:top w:val="nil"/>
              <w:left w:val="single" w:sz="4" w:space="0" w:color="auto"/>
              <w:bottom w:val="single" w:sz="4" w:space="0" w:color="auto"/>
              <w:right w:val="single" w:sz="4" w:space="0" w:color="auto"/>
            </w:tcBorders>
            <w:shd w:val="clear" w:color="auto" w:fill="auto"/>
            <w:vAlign w:val="center"/>
          </w:tcPr>
          <w:p w:rsidR="0084436D" w:rsidRPr="000B120A" w:rsidRDefault="0084436D" w:rsidP="004333A8">
            <w:pPr>
              <w:widowControl/>
              <w:jc w:val="left"/>
              <w:rPr>
                <w:rFonts w:ascii="宋体" w:hAnsi="宋体" w:cs="宋体"/>
                <w:kern w:val="0"/>
                <w:sz w:val="18"/>
                <w:szCs w:val="18"/>
              </w:rPr>
            </w:pPr>
            <w:r>
              <w:rPr>
                <w:rFonts w:ascii="宋体" w:hAnsi="宋体" w:cs="宋体" w:hint="eastAsia"/>
                <w:kern w:val="0"/>
                <w:sz w:val="18"/>
                <w:szCs w:val="18"/>
              </w:rPr>
              <w:t>房费</w:t>
            </w:r>
            <w:r w:rsidRPr="000B120A">
              <w:rPr>
                <w:rFonts w:ascii="宋体" w:hAnsi="宋体" w:cs="宋体" w:hint="eastAsia"/>
                <w:kern w:val="0"/>
                <w:sz w:val="18"/>
                <w:szCs w:val="18"/>
              </w:rPr>
              <w:t>面价</w:t>
            </w:r>
            <w:r w:rsidR="00D0119A">
              <w:rPr>
                <w:rFonts w:ascii="宋体" w:hAnsi="宋体" w:cs="宋体" w:hint="eastAsia"/>
                <w:kern w:val="0"/>
                <w:sz w:val="18"/>
                <w:szCs w:val="18"/>
              </w:rPr>
              <w:t>合计</w:t>
            </w:r>
          </w:p>
        </w:tc>
        <w:tc>
          <w:tcPr>
            <w:tcW w:w="5670" w:type="dxa"/>
            <w:tcBorders>
              <w:top w:val="nil"/>
              <w:left w:val="nil"/>
              <w:bottom w:val="single" w:sz="4" w:space="0" w:color="auto"/>
              <w:right w:val="single" w:sz="4" w:space="0" w:color="auto"/>
            </w:tcBorders>
            <w:shd w:val="clear" w:color="auto" w:fill="auto"/>
            <w:vAlign w:val="center"/>
          </w:tcPr>
          <w:p w:rsidR="0084436D" w:rsidRPr="000B120A" w:rsidRDefault="004333A8" w:rsidP="004333A8">
            <w:pPr>
              <w:widowControl/>
              <w:jc w:val="left"/>
              <w:rPr>
                <w:rFonts w:ascii="宋体" w:hAnsi="宋体" w:cs="宋体"/>
                <w:kern w:val="0"/>
                <w:sz w:val="18"/>
                <w:szCs w:val="18"/>
              </w:rPr>
            </w:pPr>
            <w:r>
              <w:rPr>
                <w:rFonts w:ascii="宋体" w:hAnsi="宋体" w:cs="宋体" w:hint="eastAsia"/>
                <w:kern w:val="0"/>
                <w:sz w:val="18"/>
                <w:szCs w:val="18"/>
              </w:rPr>
              <w:t>∑</w:t>
            </w:r>
            <w:r w:rsidR="0084436D">
              <w:rPr>
                <w:rFonts w:ascii="宋体" w:hAnsi="宋体" w:cs="宋体" w:hint="eastAsia"/>
                <w:kern w:val="0"/>
                <w:sz w:val="18"/>
                <w:szCs w:val="18"/>
              </w:rPr>
              <w:t>订单明细的“房费</w:t>
            </w:r>
            <w:r w:rsidR="0084436D" w:rsidRPr="000B120A">
              <w:rPr>
                <w:rFonts w:ascii="宋体" w:hAnsi="宋体" w:cs="宋体" w:hint="eastAsia"/>
                <w:kern w:val="0"/>
                <w:sz w:val="18"/>
                <w:szCs w:val="18"/>
              </w:rPr>
              <w:t>面价（人民币）</w:t>
            </w:r>
            <w:r w:rsidR="0084436D">
              <w:rPr>
                <w:rFonts w:ascii="宋体" w:hAnsi="宋体" w:cs="宋体" w:hint="eastAsia"/>
                <w:kern w:val="0"/>
                <w:sz w:val="18"/>
                <w:szCs w:val="18"/>
              </w:rPr>
              <w:t>”字段</w:t>
            </w:r>
          </w:p>
        </w:tc>
      </w:tr>
      <w:tr w:rsidR="0084436D" w:rsidRPr="000B120A" w:rsidTr="0084436D">
        <w:trPr>
          <w:trHeight w:val="480"/>
        </w:trPr>
        <w:tc>
          <w:tcPr>
            <w:tcW w:w="2982" w:type="dxa"/>
            <w:tcBorders>
              <w:top w:val="nil"/>
              <w:left w:val="single" w:sz="4" w:space="0" w:color="auto"/>
              <w:bottom w:val="single" w:sz="4" w:space="0" w:color="auto"/>
              <w:right w:val="single" w:sz="4" w:space="0" w:color="auto"/>
            </w:tcBorders>
            <w:shd w:val="clear" w:color="auto" w:fill="auto"/>
            <w:vAlign w:val="center"/>
          </w:tcPr>
          <w:p w:rsidR="0084436D" w:rsidRPr="00736343" w:rsidRDefault="0084436D" w:rsidP="004333A8">
            <w:pPr>
              <w:widowControl/>
              <w:jc w:val="left"/>
              <w:rPr>
                <w:rFonts w:ascii="宋体" w:hAnsi="宋体" w:cs="宋体"/>
                <w:b/>
                <w:color w:val="0070C0"/>
                <w:kern w:val="0"/>
                <w:sz w:val="18"/>
                <w:szCs w:val="18"/>
              </w:rPr>
            </w:pPr>
            <w:r w:rsidRPr="0084436D">
              <w:rPr>
                <w:rFonts w:ascii="宋体" w:hAnsi="宋体" w:cs="宋体" w:hint="eastAsia"/>
                <w:kern w:val="0"/>
                <w:sz w:val="18"/>
                <w:szCs w:val="18"/>
              </w:rPr>
              <w:t>退补客户房费金额</w:t>
            </w:r>
            <w:r w:rsidR="00D0119A">
              <w:rPr>
                <w:rFonts w:ascii="宋体" w:hAnsi="宋体" w:cs="宋体" w:hint="eastAsia"/>
                <w:kern w:val="0"/>
                <w:sz w:val="18"/>
                <w:szCs w:val="18"/>
              </w:rPr>
              <w:t>合计</w:t>
            </w:r>
          </w:p>
        </w:tc>
        <w:tc>
          <w:tcPr>
            <w:tcW w:w="5670" w:type="dxa"/>
            <w:tcBorders>
              <w:top w:val="nil"/>
              <w:left w:val="nil"/>
              <w:bottom w:val="single" w:sz="4" w:space="0" w:color="auto"/>
              <w:right w:val="single" w:sz="4" w:space="0" w:color="auto"/>
            </w:tcBorders>
            <w:shd w:val="clear" w:color="auto" w:fill="auto"/>
            <w:vAlign w:val="center"/>
          </w:tcPr>
          <w:p w:rsidR="0084436D" w:rsidRPr="000B120A" w:rsidRDefault="004333A8" w:rsidP="004333A8">
            <w:pPr>
              <w:widowControl/>
              <w:jc w:val="left"/>
              <w:rPr>
                <w:rFonts w:ascii="宋体" w:hAnsi="宋体" w:cs="宋体"/>
                <w:kern w:val="0"/>
                <w:sz w:val="18"/>
                <w:szCs w:val="18"/>
              </w:rPr>
            </w:pPr>
            <w:r>
              <w:rPr>
                <w:rFonts w:ascii="宋体" w:hAnsi="宋体" w:cs="宋体" w:hint="eastAsia"/>
                <w:kern w:val="0"/>
                <w:sz w:val="18"/>
                <w:szCs w:val="18"/>
              </w:rPr>
              <w:t>∑</w:t>
            </w:r>
            <w:r w:rsidR="0084436D">
              <w:rPr>
                <w:rFonts w:ascii="宋体" w:hAnsi="宋体" w:cs="宋体" w:hint="eastAsia"/>
                <w:kern w:val="0"/>
                <w:sz w:val="18"/>
                <w:szCs w:val="18"/>
              </w:rPr>
              <w:t>订单明细的“</w:t>
            </w:r>
            <w:r w:rsidR="0084436D" w:rsidRPr="0084436D">
              <w:rPr>
                <w:rFonts w:ascii="宋体" w:hAnsi="宋体" w:cs="宋体" w:hint="eastAsia"/>
                <w:kern w:val="0"/>
                <w:sz w:val="18"/>
                <w:szCs w:val="18"/>
              </w:rPr>
              <w:t>退补客户房费金额（人民币）</w:t>
            </w:r>
            <w:r w:rsidR="0084436D">
              <w:rPr>
                <w:rFonts w:ascii="宋体" w:hAnsi="宋体" w:cs="宋体" w:hint="eastAsia"/>
                <w:kern w:val="0"/>
                <w:sz w:val="18"/>
                <w:szCs w:val="18"/>
              </w:rPr>
              <w:t>”字段</w:t>
            </w:r>
          </w:p>
        </w:tc>
      </w:tr>
      <w:tr w:rsidR="0084436D" w:rsidRPr="000B120A" w:rsidTr="0084436D">
        <w:trPr>
          <w:trHeight w:val="480"/>
        </w:trPr>
        <w:tc>
          <w:tcPr>
            <w:tcW w:w="2982" w:type="dxa"/>
            <w:tcBorders>
              <w:top w:val="nil"/>
              <w:left w:val="single" w:sz="4" w:space="0" w:color="auto"/>
              <w:bottom w:val="single" w:sz="4" w:space="0" w:color="auto"/>
              <w:right w:val="single" w:sz="4" w:space="0" w:color="auto"/>
            </w:tcBorders>
            <w:shd w:val="clear" w:color="auto" w:fill="auto"/>
            <w:vAlign w:val="center"/>
          </w:tcPr>
          <w:p w:rsidR="0084436D" w:rsidRPr="000B120A" w:rsidRDefault="0084436D" w:rsidP="004333A8">
            <w:pPr>
              <w:widowControl/>
              <w:jc w:val="left"/>
              <w:rPr>
                <w:rFonts w:ascii="宋体" w:hAnsi="宋体" w:cs="宋体"/>
                <w:kern w:val="0"/>
                <w:sz w:val="18"/>
                <w:szCs w:val="18"/>
              </w:rPr>
            </w:pPr>
            <w:r>
              <w:rPr>
                <w:rFonts w:ascii="宋体" w:hAnsi="宋体" w:cs="宋体" w:hint="eastAsia"/>
                <w:kern w:val="0"/>
                <w:sz w:val="18"/>
                <w:szCs w:val="18"/>
              </w:rPr>
              <w:t>房费</w:t>
            </w:r>
            <w:r w:rsidRPr="000B120A">
              <w:rPr>
                <w:rFonts w:ascii="宋体" w:hAnsi="宋体" w:cs="宋体" w:hint="eastAsia"/>
                <w:kern w:val="0"/>
                <w:sz w:val="18"/>
                <w:szCs w:val="18"/>
              </w:rPr>
              <w:t>底价</w:t>
            </w:r>
            <w:r w:rsidR="00D0119A">
              <w:rPr>
                <w:rFonts w:ascii="宋体" w:hAnsi="宋体" w:cs="宋体" w:hint="eastAsia"/>
                <w:kern w:val="0"/>
                <w:sz w:val="18"/>
                <w:szCs w:val="18"/>
              </w:rPr>
              <w:t>合计</w:t>
            </w:r>
          </w:p>
        </w:tc>
        <w:tc>
          <w:tcPr>
            <w:tcW w:w="5670" w:type="dxa"/>
            <w:tcBorders>
              <w:top w:val="nil"/>
              <w:left w:val="nil"/>
              <w:bottom w:val="single" w:sz="4" w:space="0" w:color="auto"/>
              <w:right w:val="single" w:sz="4" w:space="0" w:color="auto"/>
            </w:tcBorders>
            <w:shd w:val="clear" w:color="auto" w:fill="auto"/>
            <w:vAlign w:val="center"/>
          </w:tcPr>
          <w:p w:rsidR="0084436D" w:rsidRPr="000B120A" w:rsidRDefault="0084436D" w:rsidP="0084436D">
            <w:pPr>
              <w:widowControl/>
              <w:jc w:val="left"/>
              <w:rPr>
                <w:rFonts w:ascii="宋体" w:hAnsi="宋体" w:cs="宋体"/>
                <w:kern w:val="0"/>
                <w:sz w:val="18"/>
                <w:szCs w:val="18"/>
              </w:rPr>
            </w:pPr>
            <w:r>
              <w:rPr>
                <w:rFonts w:ascii="宋体" w:hAnsi="宋体" w:cs="宋体" w:hint="eastAsia"/>
                <w:kern w:val="0"/>
                <w:sz w:val="18"/>
                <w:szCs w:val="18"/>
              </w:rPr>
              <w:t>∑订单明细的“房费</w:t>
            </w:r>
            <w:r w:rsidRPr="000B120A">
              <w:rPr>
                <w:rFonts w:ascii="宋体" w:hAnsi="宋体" w:cs="宋体" w:hint="eastAsia"/>
                <w:kern w:val="0"/>
                <w:sz w:val="18"/>
                <w:szCs w:val="18"/>
              </w:rPr>
              <w:t>底价（</w:t>
            </w:r>
            <w:r>
              <w:rPr>
                <w:rFonts w:ascii="宋体" w:hAnsi="宋体" w:cs="宋体" w:hint="eastAsia"/>
                <w:kern w:val="0"/>
                <w:sz w:val="18"/>
                <w:szCs w:val="18"/>
              </w:rPr>
              <w:t>供应商报价</w:t>
            </w:r>
            <w:r w:rsidRPr="000B120A">
              <w:rPr>
                <w:rFonts w:ascii="宋体" w:hAnsi="宋体" w:cs="宋体" w:hint="eastAsia"/>
                <w:kern w:val="0"/>
                <w:sz w:val="18"/>
                <w:szCs w:val="18"/>
              </w:rPr>
              <w:t>币</w:t>
            </w:r>
            <w:r>
              <w:rPr>
                <w:rFonts w:ascii="宋体" w:hAnsi="宋体" w:cs="宋体" w:hint="eastAsia"/>
                <w:kern w:val="0"/>
                <w:sz w:val="18"/>
                <w:szCs w:val="18"/>
              </w:rPr>
              <w:t>种</w:t>
            </w:r>
            <w:r w:rsidRPr="000B120A">
              <w:rPr>
                <w:rFonts w:ascii="宋体" w:hAnsi="宋体" w:cs="宋体" w:hint="eastAsia"/>
                <w:kern w:val="0"/>
                <w:sz w:val="18"/>
                <w:szCs w:val="18"/>
              </w:rPr>
              <w:t>）</w:t>
            </w:r>
            <w:r>
              <w:rPr>
                <w:rFonts w:ascii="宋体" w:hAnsi="宋体" w:cs="宋体" w:hint="eastAsia"/>
                <w:kern w:val="0"/>
                <w:sz w:val="18"/>
                <w:szCs w:val="18"/>
              </w:rPr>
              <w:t>”字段*“供应商报价</w:t>
            </w:r>
            <w:r w:rsidRPr="000B120A">
              <w:rPr>
                <w:rFonts w:ascii="宋体" w:hAnsi="宋体" w:cs="宋体" w:hint="eastAsia"/>
                <w:kern w:val="0"/>
                <w:sz w:val="18"/>
                <w:szCs w:val="18"/>
              </w:rPr>
              <w:t>币</w:t>
            </w:r>
            <w:r>
              <w:rPr>
                <w:rFonts w:ascii="宋体" w:hAnsi="宋体" w:cs="宋体" w:hint="eastAsia"/>
                <w:kern w:val="0"/>
                <w:sz w:val="18"/>
                <w:szCs w:val="18"/>
              </w:rPr>
              <w:t>种对人民币</w:t>
            </w:r>
            <w:r w:rsidRPr="000B120A">
              <w:rPr>
                <w:rFonts w:ascii="宋体" w:hAnsi="宋体" w:cs="宋体" w:hint="eastAsia"/>
                <w:kern w:val="0"/>
                <w:sz w:val="18"/>
                <w:szCs w:val="18"/>
              </w:rPr>
              <w:t>汇率</w:t>
            </w:r>
            <w:r>
              <w:rPr>
                <w:rFonts w:ascii="宋体" w:hAnsi="宋体" w:cs="宋体" w:hint="eastAsia"/>
                <w:kern w:val="0"/>
                <w:sz w:val="18"/>
                <w:szCs w:val="18"/>
              </w:rPr>
              <w:t>”</w:t>
            </w:r>
            <w:r w:rsidR="004333A8">
              <w:rPr>
                <w:rFonts w:ascii="宋体" w:hAnsi="宋体" w:cs="宋体" w:hint="eastAsia"/>
                <w:kern w:val="0"/>
                <w:sz w:val="18"/>
                <w:szCs w:val="18"/>
              </w:rPr>
              <w:t xml:space="preserve"> 字段</w:t>
            </w:r>
          </w:p>
        </w:tc>
      </w:tr>
      <w:tr w:rsidR="0084436D" w:rsidRPr="000B120A" w:rsidTr="0084436D">
        <w:trPr>
          <w:trHeight w:val="480"/>
        </w:trPr>
        <w:tc>
          <w:tcPr>
            <w:tcW w:w="2982" w:type="dxa"/>
            <w:tcBorders>
              <w:top w:val="nil"/>
              <w:left w:val="single" w:sz="4" w:space="0" w:color="auto"/>
              <w:bottom w:val="single" w:sz="4" w:space="0" w:color="auto"/>
              <w:right w:val="single" w:sz="4" w:space="0" w:color="auto"/>
            </w:tcBorders>
            <w:shd w:val="clear" w:color="auto" w:fill="auto"/>
            <w:vAlign w:val="center"/>
            <w:hideMark/>
          </w:tcPr>
          <w:p w:rsidR="0084436D" w:rsidRPr="000B120A" w:rsidRDefault="0084436D" w:rsidP="004333A8">
            <w:pPr>
              <w:widowControl/>
              <w:jc w:val="left"/>
              <w:rPr>
                <w:rFonts w:ascii="宋体" w:hAnsi="宋体" w:cs="宋体"/>
                <w:kern w:val="0"/>
                <w:sz w:val="18"/>
                <w:szCs w:val="18"/>
              </w:rPr>
            </w:pPr>
            <w:r w:rsidRPr="0084436D">
              <w:rPr>
                <w:rFonts w:ascii="宋体" w:hAnsi="宋体" w:cs="宋体" w:hint="eastAsia"/>
                <w:kern w:val="0"/>
                <w:sz w:val="18"/>
                <w:szCs w:val="18"/>
              </w:rPr>
              <w:t>退补供应商房费金额</w:t>
            </w:r>
            <w:r w:rsidR="00D0119A">
              <w:rPr>
                <w:rFonts w:ascii="宋体" w:hAnsi="宋体" w:cs="宋体" w:hint="eastAsia"/>
                <w:kern w:val="0"/>
                <w:sz w:val="18"/>
                <w:szCs w:val="18"/>
              </w:rPr>
              <w:t>合计</w:t>
            </w:r>
          </w:p>
        </w:tc>
        <w:tc>
          <w:tcPr>
            <w:tcW w:w="5670" w:type="dxa"/>
            <w:tcBorders>
              <w:top w:val="nil"/>
              <w:left w:val="nil"/>
              <w:bottom w:val="single" w:sz="4" w:space="0" w:color="auto"/>
              <w:right w:val="single" w:sz="4" w:space="0" w:color="auto"/>
            </w:tcBorders>
            <w:shd w:val="clear" w:color="auto" w:fill="auto"/>
            <w:vAlign w:val="center"/>
            <w:hideMark/>
          </w:tcPr>
          <w:p w:rsidR="0084436D" w:rsidRPr="000B120A" w:rsidRDefault="0084436D" w:rsidP="0084436D">
            <w:pPr>
              <w:widowControl/>
              <w:jc w:val="left"/>
              <w:rPr>
                <w:rFonts w:ascii="宋体" w:hAnsi="宋体" w:cs="宋体"/>
                <w:kern w:val="0"/>
                <w:sz w:val="18"/>
                <w:szCs w:val="18"/>
              </w:rPr>
            </w:pPr>
            <w:r>
              <w:rPr>
                <w:rFonts w:ascii="宋体" w:hAnsi="宋体" w:cs="宋体" w:hint="eastAsia"/>
                <w:kern w:val="0"/>
                <w:sz w:val="18"/>
                <w:szCs w:val="18"/>
              </w:rPr>
              <w:t>∑订单明细的“</w:t>
            </w:r>
            <w:r w:rsidRPr="0084436D">
              <w:rPr>
                <w:rFonts w:ascii="宋体" w:hAnsi="宋体" w:cs="宋体" w:hint="eastAsia"/>
                <w:kern w:val="0"/>
                <w:sz w:val="18"/>
                <w:szCs w:val="18"/>
              </w:rPr>
              <w:t>退补供应商房费金额（供应商报价币种）</w:t>
            </w:r>
            <w:r>
              <w:rPr>
                <w:rFonts w:ascii="宋体" w:hAnsi="宋体" w:cs="宋体" w:hint="eastAsia"/>
                <w:kern w:val="0"/>
                <w:sz w:val="18"/>
                <w:szCs w:val="18"/>
              </w:rPr>
              <w:t>”字段*“供应商报价</w:t>
            </w:r>
            <w:r w:rsidRPr="000B120A">
              <w:rPr>
                <w:rFonts w:ascii="宋体" w:hAnsi="宋体" w:cs="宋体" w:hint="eastAsia"/>
                <w:kern w:val="0"/>
                <w:sz w:val="18"/>
                <w:szCs w:val="18"/>
              </w:rPr>
              <w:t>币</w:t>
            </w:r>
            <w:r>
              <w:rPr>
                <w:rFonts w:ascii="宋体" w:hAnsi="宋体" w:cs="宋体" w:hint="eastAsia"/>
                <w:kern w:val="0"/>
                <w:sz w:val="18"/>
                <w:szCs w:val="18"/>
              </w:rPr>
              <w:t>种对人民币</w:t>
            </w:r>
            <w:r w:rsidRPr="000B120A">
              <w:rPr>
                <w:rFonts w:ascii="宋体" w:hAnsi="宋体" w:cs="宋体" w:hint="eastAsia"/>
                <w:kern w:val="0"/>
                <w:sz w:val="18"/>
                <w:szCs w:val="18"/>
              </w:rPr>
              <w:t>汇率</w:t>
            </w:r>
            <w:r>
              <w:rPr>
                <w:rFonts w:ascii="宋体" w:hAnsi="宋体" w:cs="宋体" w:hint="eastAsia"/>
                <w:kern w:val="0"/>
                <w:sz w:val="18"/>
                <w:szCs w:val="18"/>
              </w:rPr>
              <w:t>”</w:t>
            </w:r>
            <w:r w:rsidR="004333A8">
              <w:rPr>
                <w:rFonts w:ascii="宋体" w:hAnsi="宋体" w:cs="宋体" w:hint="eastAsia"/>
                <w:kern w:val="0"/>
                <w:sz w:val="18"/>
                <w:szCs w:val="18"/>
              </w:rPr>
              <w:t>字段</w:t>
            </w:r>
          </w:p>
        </w:tc>
      </w:tr>
      <w:tr w:rsidR="0084436D" w:rsidRPr="001B0375" w:rsidTr="004333A8">
        <w:trPr>
          <w:trHeight w:val="511"/>
        </w:trPr>
        <w:tc>
          <w:tcPr>
            <w:tcW w:w="2982" w:type="dxa"/>
            <w:tcBorders>
              <w:top w:val="nil"/>
              <w:left w:val="single" w:sz="4" w:space="0" w:color="auto"/>
              <w:bottom w:val="single" w:sz="4" w:space="0" w:color="auto"/>
              <w:right w:val="single" w:sz="4" w:space="0" w:color="auto"/>
            </w:tcBorders>
            <w:shd w:val="clear" w:color="auto" w:fill="auto"/>
            <w:vAlign w:val="center"/>
            <w:hideMark/>
          </w:tcPr>
          <w:p w:rsidR="0084436D" w:rsidRPr="000B120A" w:rsidRDefault="0084436D" w:rsidP="0084436D">
            <w:pPr>
              <w:widowControl/>
              <w:jc w:val="left"/>
              <w:rPr>
                <w:rFonts w:ascii="宋体" w:hAnsi="宋体" w:cs="宋体"/>
                <w:kern w:val="0"/>
                <w:sz w:val="18"/>
                <w:szCs w:val="18"/>
              </w:rPr>
            </w:pPr>
            <w:r w:rsidRPr="0084436D">
              <w:rPr>
                <w:rFonts w:ascii="宋体" w:hAnsi="宋体" w:cs="宋体" w:hint="eastAsia"/>
                <w:kern w:val="0"/>
                <w:sz w:val="18"/>
                <w:szCs w:val="18"/>
              </w:rPr>
              <w:t>保费</w:t>
            </w:r>
            <w:r w:rsidR="00D0119A">
              <w:rPr>
                <w:rFonts w:ascii="宋体" w:hAnsi="宋体" w:cs="宋体" w:hint="eastAsia"/>
                <w:kern w:val="0"/>
                <w:sz w:val="18"/>
                <w:szCs w:val="18"/>
              </w:rPr>
              <w:t>合计</w:t>
            </w:r>
          </w:p>
        </w:tc>
        <w:tc>
          <w:tcPr>
            <w:tcW w:w="5670" w:type="dxa"/>
            <w:tcBorders>
              <w:top w:val="nil"/>
              <w:left w:val="nil"/>
              <w:bottom w:val="single" w:sz="4" w:space="0" w:color="auto"/>
              <w:right w:val="single" w:sz="4" w:space="0" w:color="auto"/>
            </w:tcBorders>
            <w:shd w:val="clear" w:color="auto" w:fill="auto"/>
            <w:vAlign w:val="center"/>
            <w:hideMark/>
          </w:tcPr>
          <w:p w:rsidR="0084436D" w:rsidRPr="001B0375" w:rsidRDefault="004333A8" w:rsidP="004333A8">
            <w:pPr>
              <w:widowControl/>
              <w:jc w:val="left"/>
              <w:rPr>
                <w:rFonts w:ascii="宋体" w:hAnsi="宋体" w:cs="宋体"/>
                <w:kern w:val="0"/>
                <w:sz w:val="18"/>
                <w:szCs w:val="18"/>
              </w:rPr>
            </w:pPr>
            <w:r>
              <w:rPr>
                <w:rFonts w:ascii="宋体" w:hAnsi="宋体" w:cs="宋体" w:hint="eastAsia"/>
                <w:kern w:val="0"/>
                <w:sz w:val="18"/>
                <w:szCs w:val="18"/>
              </w:rPr>
              <w:t>∑</w:t>
            </w:r>
            <w:r w:rsidR="0084436D">
              <w:rPr>
                <w:rFonts w:ascii="宋体" w:hAnsi="宋体" w:cs="宋体" w:hint="eastAsia"/>
                <w:kern w:val="0"/>
                <w:sz w:val="18"/>
                <w:szCs w:val="18"/>
              </w:rPr>
              <w:t>订单明细的“</w:t>
            </w:r>
            <w:r w:rsidR="0084436D" w:rsidRPr="0084436D">
              <w:rPr>
                <w:rFonts w:ascii="宋体" w:hAnsi="宋体" w:cs="宋体" w:hint="eastAsia"/>
                <w:kern w:val="0"/>
                <w:sz w:val="18"/>
                <w:szCs w:val="18"/>
              </w:rPr>
              <w:t>保费</w:t>
            </w:r>
            <w:r w:rsidR="0084436D">
              <w:rPr>
                <w:rFonts w:ascii="宋体" w:hAnsi="宋体" w:cs="宋体" w:hint="eastAsia"/>
                <w:kern w:val="0"/>
                <w:sz w:val="18"/>
                <w:szCs w:val="18"/>
              </w:rPr>
              <w:t>”字段</w:t>
            </w:r>
            <w:r w:rsidR="00C97270">
              <w:rPr>
                <w:rFonts w:ascii="宋体" w:hAnsi="宋体" w:cs="宋体" w:hint="eastAsia"/>
                <w:kern w:val="0"/>
                <w:sz w:val="18"/>
                <w:szCs w:val="18"/>
              </w:rPr>
              <w:t>*“</w:t>
            </w:r>
            <w:r w:rsidR="00C97270" w:rsidRPr="0081423F">
              <w:rPr>
                <w:rFonts w:ascii="宋体" w:hAnsi="宋体" w:cs="宋体" w:hint="eastAsia"/>
                <w:kern w:val="0"/>
                <w:sz w:val="18"/>
                <w:szCs w:val="18"/>
              </w:rPr>
              <w:t>客户报价币种</w:t>
            </w:r>
            <w:r w:rsidR="00C97270">
              <w:rPr>
                <w:rFonts w:ascii="宋体" w:hAnsi="宋体" w:cs="宋体" w:hint="eastAsia"/>
                <w:kern w:val="0"/>
                <w:sz w:val="18"/>
                <w:szCs w:val="18"/>
              </w:rPr>
              <w:t>对人民币</w:t>
            </w:r>
            <w:r w:rsidR="00C97270" w:rsidRPr="000B120A">
              <w:rPr>
                <w:rFonts w:ascii="宋体" w:hAnsi="宋体" w:cs="宋体" w:hint="eastAsia"/>
                <w:kern w:val="0"/>
                <w:sz w:val="18"/>
                <w:szCs w:val="18"/>
              </w:rPr>
              <w:t>汇率</w:t>
            </w:r>
            <w:r w:rsidR="00C97270">
              <w:rPr>
                <w:rFonts w:ascii="宋体" w:hAnsi="宋体" w:cs="宋体" w:hint="eastAsia"/>
                <w:kern w:val="0"/>
                <w:sz w:val="18"/>
                <w:szCs w:val="18"/>
              </w:rPr>
              <w:t>”字段</w:t>
            </w:r>
          </w:p>
        </w:tc>
      </w:tr>
      <w:tr w:rsidR="0084436D" w:rsidRPr="00BB2F26" w:rsidTr="0084436D">
        <w:trPr>
          <w:trHeight w:val="480"/>
        </w:trPr>
        <w:tc>
          <w:tcPr>
            <w:tcW w:w="2982" w:type="dxa"/>
            <w:tcBorders>
              <w:top w:val="nil"/>
              <w:left w:val="single" w:sz="4" w:space="0" w:color="auto"/>
              <w:bottom w:val="single" w:sz="4" w:space="0" w:color="auto"/>
              <w:right w:val="single" w:sz="4" w:space="0" w:color="auto"/>
            </w:tcBorders>
            <w:shd w:val="clear" w:color="auto" w:fill="auto"/>
            <w:vAlign w:val="center"/>
          </w:tcPr>
          <w:p w:rsidR="0084436D" w:rsidRPr="000B120A" w:rsidRDefault="0084436D" w:rsidP="0084436D">
            <w:pPr>
              <w:widowControl/>
              <w:jc w:val="left"/>
              <w:rPr>
                <w:rFonts w:ascii="宋体" w:hAnsi="宋体" w:cs="宋体"/>
                <w:kern w:val="0"/>
                <w:sz w:val="18"/>
                <w:szCs w:val="18"/>
              </w:rPr>
            </w:pPr>
            <w:r w:rsidRPr="007A6676">
              <w:rPr>
                <w:rFonts w:ascii="宋体" w:hAnsi="宋体" w:cs="宋体" w:hint="eastAsia"/>
                <w:kern w:val="0"/>
                <w:sz w:val="18"/>
                <w:szCs w:val="18"/>
              </w:rPr>
              <w:t>用车费</w:t>
            </w:r>
            <w:r w:rsidR="00D0119A">
              <w:rPr>
                <w:rFonts w:ascii="宋体" w:hAnsi="宋体" w:cs="宋体" w:hint="eastAsia"/>
                <w:kern w:val="0"/>
                <w:sz w:val="18"/>
                <w:szCs w:val="18"/>
              </w:rPr>
              <w:t>合计</w:t>
            </w:r>
          </w:p>
        </w:tc>
        <w:tc>
          <w:tcPr>
            <w:tcW w:w="5670" w:type="dxa"/>
            <w:tcBorders>
              <w:top w:val="nil"/>
              <w:left w:val="nil"/>
              <w:bottom w:val="single" w:sz="4" w:space="0" w:color="auto"/>
              <w:right w:val="single" w:sz="4" w:space="0" w:color="auto"/>
            </w:tcBorders>
            <w:shd w:val="clear" w:color="auto" w:fill="auto"/>
            <w:vAlign w:val="center"/>
          </w:tcPr>
          <w:p w:rsidR="0084436D" w:rsidRPr="00BB2F26" w:rsidRDefault="004333A8" w:rsidP="004333A8">
            <w:pPr>
              <w:widowControl/>
              <w:jc w:val="left"/>
              <w:rPr>
                <w:rFonts w:ascii="宋体" w:hAnsi="宋体" w:cs="宋体"/>
                <w:kern w:val="0"/>
                <w:sz w:val="18"/>
                <w:szCs w:val="18"/>
              </w:rPr>
            </w:pPr>
            <w:r>
              <w:rPr>
                <w:rFonts w:ascii="宋体" w:hAnsi="宋体" w:cs="宋体" w:hint="eastAsia"/>
                <w:kern w:val="0"/>
                <w:sz w:val="18"/>
                <w:szCs w:val="18"/>
              </w:rPr>
              <w:t>∑</w:t>
            </w:r>
            <w:r w:rsidR="007A6676">
              <w:rPr>
                <w:rFonts w:ascii="宋体" w:hAnsi="宋体" w:cs="宋体" w:hint="eastAsia"/>
                <w:kern w:val="0"/>
                <w:sz w:val="18"/>
                <w:szCs w:val="18"/>
              </w:rPr>
              <w:t>订单明细的“</w:t>
            </w:r>
            <w:r w:rsidR="007A6676" w:rsidRPr="007A6676">
              <w:rPr>
                <w:rFonts w:ascii="宋体" w:hAnsi="宋体" w:cs="宋体" w:hint="eastAsia"/>
                <w:kern w:val="0"/>
                <w:sz w:val="18"/>
                <w:szCs w:val="18"/>
              </w:rPr>
              <w:t>用车费</w:t>
            </w:r>
            <w:r w:rsidR="007A6676">
              <w:rPr>
                <w:rFonts w:ascii="宋体" w:hAnsi="宋体" w:cs="宋体" w:hint="eastAsia"/>
                <w:kern w:val="0"/>
                <w:sz w:val="18"/>
                <w:szCs w:val="18"/>
              </w:rPr>
              <w:t>”字段</w:t>
            </w:r>
            <w:r w:rsidR="00C97270">
              <w:rPr>
                <w:rFonts w:ascii="宋体" w:hAnsi="宋体" w:cs="宋体" w:hint="eastAsia"/>
                <w:kern w:val="0"/>
                <w:sz w:val="18"/>
                <w:szCs w:val="18"/>
              </w:rPr>
              <w:t>*“</w:t>
            </w:r>
            <w:r w:rsidR="00C97270" w:rsidRPr="0081423F">
              <w:rPr>
                <w:rFonts w:ascii="宋体" w:hAnsi="宋体" w:cs="宋体" w:hint="eastAsia"/>
                <w:kern w:val="0"/>
                <w:sz w:val="18"/>
                <w:szCs w:val="18"/>
              </w:rPr>
              <w:t>客户报价币种</w:t>
            </w:r>
            <w:r w:rsidR="00C97270">
              <w:rPr>
                <w:rFonts w:ascii="宋体" w:hAnsi="宋体" w:cs="宋体" w:hint="eastAsia"/>
                <w:kern w:val="0"/>
                <w:sz w:val="18"/>
                <w:szCs w:val="18"/>
              </w:rPr>
              <w:t>对人民币</w:t>
            </w:r>
            <w:r w:rsidR="00C97270" w:rsidRPr="000B120A">
              <w:rPr>
                <w:rFonts w:ascii="宋体" w:hAnsi="宋体" w:cs="宋体" w:hint="eastAsia"/>
                <w:kern w:val="0"/>
                <w:sz w:val="18"/>
                <w:szCs w:val="18"/>
              </w:rPr>
              <w:t>汇率</w:t>
            </w:r>
            <w:r w:rsidR="00C97270">
              <w:rPr>
                <w:rFonts w:ascii="宋体" w:hAnsi="宋体" w:cs="宋体" w:hint="eastAsia"/>
                <w:kern w:val="0"/>
                <w:sz w:val="18"/>
                <w:szCs w:val="18"/>
              </w:rPr>
              <w:t>”字段</w:t>
            </w:r>
          </w:p>
        </w:tc>
      </w:tr>
      <w:tr w:rsidR="0084436D" w:rsidRPr="00BB2F26" w:rsidTr="0084436D">
        <w:trPr>
          <w:trHeight w:val="480"/>
        </w:trPr>
        <w:tc>
          <w:tcPr>
            <w:tcW w:w="2982" w:type="dxa"/>
            <w:tcBorders>
              <w:top w:val="nil"/>
              <w:left w:val="single" w:sz="4" w:space="0" w:color="auto"/>
              <w:bottom w:val="single" w:sz="4" w:space="0" w:color="auto"/>
              <w:right w:val="single" w:sz="4" w:space="0" w:color="auto"/>
            </w:tcBorders>
            <w:shd w:val="clear" w:color="auto" w:fill="auto"/>
            <w:vAlign w:val="center"/>
          </w:tcPr>
          <w:p w:rsidR="0084436D" w:rsidRPr="000B120A" w:rsidRDefault="0084436D" w:rsidP="0084436D">
            <w:pPr>
              <w:widowControl/>
              <w:jc w:val="left"/>
              <w:rPr>
                <w:rFonts w:ascii="宋体" w:hAnsi="宋体" w:cs="宋体"/>
                <w:kern w:val="0"/>
                <w:sz w:val="18"/>
                <w:szCs w:val="18"/>
              </w:rPr>
            </w:pPr>
            <w:r w:rsidRPr="007A6676">
              <w:rPr>
                <w:rFonts w:ascii="宋体" w:hAnsi="宋体" w:cs="宋体" w:hint="eastAsia"/>
                <w:kern w:val="0"/>
                <w:sz w:val="18"/>
                <w:szCs w:val="18"/>
              </w:rPr>
              <w:t>酒店可选项</w:t>
            </w:r>
            <w:r w:rsidRPr="007A6676">
              <w:rPr>
                <w:rFonts w:ascii="宋体" w:hAnsi="宋体" w:cs="宋体"/>
                <w:kern w:val="0"/>
                <w:sz w:val="18"/>
                <w:szCs w:val="18"/>
              </w:rPr>
              <w:t>附加服务费</w:t>
            </w:r>
            <w:r w:rsidR="00D0119A">
              <w:rPr>
                <w:rFonts w:ascii="宋体" w:hAnsi="宋体" w:cs="宋体" w:hint="eastAsia"/>
                <w:kern w:val="0"/>
                <w:sz w:val="18"/>
                <w:szCs w:val="18"/>
              </w:rPr>
              <w:t>合计</w:t>
            </w:r>
          </w:p>
        </w:tc>
        <w:tc>
          <w:tcPr>
            <w:tcW w:w="5670" w:type="dxa"/>
            <w:tcBorders>
              <w:top w:val="nil"/>
              <w:left w:val="nil"/>
              <w:bottom w:val="single" w:sz="4" w:space="0" w:color="auto"/>
              <w:right w:val="single" w:sz="4" w:space="0" w:color="auto"/>
            </w:tcBorders>
            <w:shd w:val="clear" w:color="auto" w:fill="auto"/>
            <w:vAlign w:val="center"/>
          </w:tcPr>
          <w:p w:rsidR="0084436D" w:rsidRPr="00BB2F26" w:rsidRDefault="004333A8" w:rsidP="004333A8">
            <w:pPr>
              <w:widowControl/>
              <w:jc w:val="left"/>
              <w:rPr>
                <w:rFonts w:ascii="宋体" w:hAnsi="宋体" w:cs="宋体"/>
                <w:kern w:val="0"/>
                <w:sz w:val="18"/>
                <w:szCs w:val="18"/>
              </w:rPr>
            </w:pPr>
            <w:r>
              <w:rPr>
                <w:rFonts w:ascii="宋体" w:hAnsi="宋体" w:cs="宋体" w:hint="eastAsia"/>
                <w:kern w:val="0"/>
                <w:sz w:val="18"/>
                <w:szCs w:val="18"/>
              </w:rPr>
              <w:t>∑</w:t>
            </w:r>
            <w:r w:rsidR="007A6676">
              <w:rPr>
                <w:rFonts w:ascii="宋体" w:hAnsi="宋体" w:cs="宋体" w:hint="eastAsia"/>
                <w:kern w:val="0"/>
                <w:sz w:val="18"/>
                <w:szCs w:val="18"/>
              </w:rPr>
              <w:t>订单明细的“</w:t>
            </w:r>
            <w:r w:rsidR="007A6676" w:rsidRPr="007A6676">
              <w:rPr>
                <w:rFonts w:ascii="宋体" w:hAnsi="宋体" w:cs="宋体" w:hint="eastAsia"/>
                <w:kern w:val="0"/>
                <w:sz w:val="18"/>
                <w:szCs w:val="18"/>
              </w:rPr>
              <w:t>酒店可选项</w:t>
            </w:r>
            <w:r w:rsidR="007A6676" w:rsidRPr="007A6676">
              <w:rPr>
                <w:rFonts w:ascii="宋体" w:hAnsi="宋体" w:cs="宋体"/>
                <w:kern w:val="0"/>
                <w:sz w:val="18"/>
                <w:szCs w:val="18"/>
              </w:rPr>
              <w:t>附加服务费</w:t>
            </w:r>
            <w:r w:rsidR="007A6676">
              <w:rPr>
                <w:rFonts w:ascii="宋体" w:hAnsi="宋体" w:cs="宋体" w:hint="eastAsia"/>
                <w:kern w:val="0"/>
                <w:sz w:val="18"/>
                <w:szCs w:val="18"/>
              </w:rPr>
              <w:t>”字段</w:t>
            </w:r>
            <w:r w:rsidR="00C97270">
              <w:rPr>
                <w:rFonts w:ascii="宋体" w:hAnsi="宋体" w:cs="宋体" w:hint="eastAsia"/>
                <w:kern w:val="0"/>
                <w:sz w:val="18"/>
                <w:szCs w:val="18"/>
              </w:rPr>
              <w:t>*“</w:t>
            </w:r>
            <w:r w:rsidR="00C97270" w:rsidRPr="0081423F">
              <w:rPr>
                <w:rFonts w:ascii="宋体" w:hAnsi="宋体" w:cs="宋体" w:hint="eastAsia"/>
                <w:kern w:val="0"/>
                <w:sz w:val="18"/>
                <w:szCs w:val="18"/>
              </w:rPr>
              <w:t>客户报价币种</w:t>
            </w:r>
            <w:r w:rsidR="00C97270">
              <w:rPr>
                <w:rFonts w:ascii="宋体" w:hAnsi="宋体" w:cs="宋体" w:hint="eastAsia"/>
                <w:kern w:val="0"/>
                <w:sz w:val="18"/>
                <w:szCs w:val="18"/>
              </w:rPr>
              <w:t>对人民币</w:t>
            </w:r>
            <w:r w:rsidR="00C97270" w:rsidRPr="000B120A">
              <w:rPr>
                <w:rFonts w:ascii="宋体" w:hAnsi="宋体" w:cs="宋体" w:hint="eastAsia"/>
                <w:kern w:val="0"/>
                <w:sz w:val="18"/>
                <w:szCs w:val="18"/>
              </w:rPr>
              <w:t>汇率</w:t>
            </w:r>
            <w:r w:rsidR="00C97270">
              <w:rPr>
                <w:rFonts w:ascii="宋体" w:hAnsi="宋体" w:cs="宋体" w:hint="eastAsia"/>
                <w:kern w:val="0"/>
                <w:sz w:val="18"/>
                <w:szCs w:val="18"/>
              </w:rPr>
              <w:t>”字段</w:t>
            </w:r>
          </w:p>
        </w:tc>
      </w:tr>
    </w:tbl>
    <w:p w:rsidR="00CB4EFC" w:rsidRDefault="0084436D" w:rsidP="0084436D">
      <w:pPr>
        <w:pStyle w:val="a6"/>
        <w:numPr>
          <w:ilvl w:val="0"/>
          <w:numId w:val="44"/>
        </w:numPr>
        <w:spacing w:line="360" w:lineRule="auto"/>
        <w:ind w:firstLineChars="0"/>
      </w:pPr>
      <w:r>
        <w:rPr>
          <w:rFonts w:hint="eastAsia"/>
        </w:rPr>
        <w:t>下载成</w:t>
      </w:r>
      <w:r>
        <w:rPr>
          <w:rFonts w:hint="eastAsia"/>
        </w:rPr>
        <w:t>Excel</w:t>
      </w:r>
      <w:r>
        <w:rPr>
          <w:rFonts w:hint="eastAsia"/>
        </w:rPr>
        <w:t>的订单明细需</w:t>
      </w:r>
      <w:r w:rsidR="00AD3C5A">
        <w:rPr>
          <w:rFonts w:hint="eastAsia"/>
        </w:rPr>
        <w:t>显示字段：</w:t>
      </w:r>
    </w:p>
    <w:tbl>
      <w:tblPr>
        <w:tblW w:w="8652" w:type="dxa"/>
        <w:tblInd w:w="103" w:type="dxa"/>
        <w:tblLook w:val="04A0" w:firstRow="1" w:lastRow="0" w:firstColumn="1" w:lastColumn="0" w:noHBand="0" w:noVBand="1"/>
      </w:tblPr>
      <w:tblGrid>
        <w:gridCol w:w="2982"/>
        <w:gridCol w:w="5670"/>
      </w:tblGrid>
      <w:tr w:rsidR="00CB4EFC" w:rsidRPr="000B120A" w:rsidTr="00BE3594">
        <w:trPr>
          <w:trHeight w:val="270"/>
        </w:trPr>
        <w:tc>
          <w:tcPr>
            <w:tcW w:w="29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4EFC" w:rsidRPr="000B120A" w:rsidRDefault="00CB4EFC" w:rsidP="0084436D">
            <w:pPr>
              <w:widowControl/>
              <w:jc w:val="center"/>
              <w:rPr>
                <w:rFonts w:ascii="宋体" w:hAnsi="宋体" w:cs="宋体"/>
                <w:b/>
                <w:bCs/>
                <w:kern w:val="0"/>
                <w:sz w:val="18"/>
                <w:szCs w:val="18"/>
              </w:rPr>
            </w:pPr>
            <w:r w:rsidRPr="000B120A">
              <w:rPr>
                <w:rFonts w:ascii="宋体" w:hAnsi="宋体" w:cs="宋体" w:hint="eastAsia"/>
                <w:b/>
                <w:bCs/>
                <w:kern w:val="0"/>
                <w:sz w:val="18"/>
                <w:szCs w:val="18"/>
              </w:rPr>
              <w:t>字段名称</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CB4EFC" w:rsidRPr="000B120A" w:rsidRDefault="00CB4EFC" w:rsidP="0084436D">
            <w:pPr>
              <w:widowControl/>
              <w:jc w:val="center"/>
              <w:rPr>
                <w:rFonts w:ascii="宋体" w:hAnsi="宋体" w:cs="宋体"/>
                <w:b/>
                <w:bCs/>
                <w:kern w:val="0"/>
                <w:sz w:val="18"/>
                <w:szCs w:val="18"/>
              </w:rPr>
            </w:pPr>
            <w:r w:rsidRPr="000B120A">
              <w:rPr>
                <w:rFonts w:ascii="宋体" w:hAnsi="宋体" w:cs="宋体" w:hint="eastAsia"/>
                <w:b/>
                <w:bCs/>
                <w:kern w:val="0"/>
                <w:sz w:val="18"/>
                <w:szCs w:val="18"/>
              </w:rPr>
              <w:t>字段值示例和</w:t>
            </w:r>
            <w:r>
              <w:rPr>
                <w:rFonts w:ascii="宋体" w:hAnsi="宋体" w:cs="宋体" w:hint="eastAsia"/>
                <w:b/>
                <w:bCs/>
                <w:kern w:val="0"/>
                <w:sz w:val="18"/>
                <w:szCs w:val="18"/>
              </w:rPr>
              <w:t>取值</w:t>
            </w:r>
            <w:r w:rsidRPr="000B120A">
              <w:rPr>
                <w:rFonts w:ascii="宋体" w:hAnsi="宋体" w:cs="宋体" w:hint="eastAsia"/>
                <w:b/>
                <w:bCs/>
                <w:kern w:val="0"/>
                <w:sz w:val="18"/>
                <w:szCs w:val="18"/>
              </w:rPr>
              <w:t>说明</w:t>
            </w:r>
          </w:p>
        </w:tc>
      </w:tr>
      <w:tr w:rsidR="00CB4EFC" w:rsidRPr="000B120A" w:rsidTr="00BE3594">
        <w:trPr>
          <w:trHeight w:val="270"/>
        </w:trPr>
        <w:tc>
          <w:tcPr>
            <w:tcW w:w="2982" w:type="dxa"/>
            <w:tcBorders>
              <w:top w:val="nil"/>
              <w:left w:val="single" w:sz="4" w:space="0" w:color="auto"/>
              <w:bottom w:val="single" w:sz="4" w:space="0" w:color="auto"/>
              <w:right w:val="single" w:sz="4" w:space="0" w:color="auto"/>
            </w:tcBorders>
            <w:shd w:val="clear" w:color="auto" w:fill="auto"/>
            <w:vAlign w:val="center"/>
            <w:hideMark/>
          </w:tcPr>
          <w:p w:rsidR="00CB4EFC" w:rsidRPr="00BE3594" w:rsidRDefault="00CB4EFC" w:rsidP="0084436D">
            <w:pPr>
              <w:widowControl/>
              <w:jc w:val="left"/>
              <w:rPr>
                <w:rFonts w:ascii="宋体" w:hAnsi="宋体" w:cs="宋体"/>
                <w:kern w:val="0"/>
                <w:sz w:val="18"/>
                <w:szCs w:val="18"/>
                <w:highlight w:val="darkRed"/>
                <w:rPrChange w:id="45" w:author="vlc刘诚" w:date="2015-07-06T10:57:00Z">
                  <w:rPr>
                    <w:rFonts w:ascii="宋体" w:hAnsi="宋体" w:cs="宋体"/>
                    <w:kern w:val="0"/>
                    <w:sz w:val="18"/>
                    <w:szCs w:val="18"/>
                  </w:rPr>
                </w:rPrChange>
              </w:rPr>
            </w:pPr>
            <w:r w:rsidRPr="00BE3594">
              <w:rPr>
                <w:rFonts w:ascii="宋体" w:hAnsi="宋体" w:cs="宋体" w:hint="eastAsia"/>
                <w:kern w:val="0"/>
                <w:sz w:val="18"/>
                <w:szCs w:val="18"/>
                <w:highlight w:val="darkRed"/>
                <w:rPrChange w:id="46" w:author="vlc刘诚" w:date="2015-07-06T10:57:00Z">
                  <w:rPr>
                    <w:rFonts w:ascii="宋体" w:hAnsi="宋体" w:cs="宋体" w:hint="eastAsia"/>
                    <w:kern w:val="0"/>
                    <w:sz w:val="18"/>
                    <w:szCs w:val="18"/>
                  </w:rPr>
                </w:rPrChange>
              </w:rPr>
              <w:t>订单号</w:t>
            </w:r>
          </w:p>
        </w:tc>
        <w:tc>
          <w:tcPr>
            <w:tcW w:w="5670" w:type="dxa"/>
            <w:tcBorders>
              <w:top w:val="nil"/>
              <w:left w:val="nil"/>
              <w:bottom w:val="single" w:sz="4" w:space="0" w:color="auto"/>
              <w:right w:val="single" w:sz="4" w:space="0" w:color="auto"/>
            </w:tcBorders>
            <w:shd w:val="clear" w:color="auto" w:fill="auto"/>
            <w:vAlign w:val="center"/>
            <w:hideMark/>
          </w:tcPr>
          <w:p w:rsidR="00CB4EFC" w:rsidRPr="00BE3594" w:rsidRDefault="00CB4EFC" w:rsidP="0084436D">
            <w:pPr>
              <w:widowControl/>
              <w:jc w:val="left"/>
              <w:rPr>
                <w:rFonts w:ascii="宋体" w:hAnsi="宋体" w:cs="宋体"/>
                <w:kern w:val="0"/>
                <w:sz w:val="18"/>
                <w:szCs w:val="18"/>
                <w:highlight w:val="darkRed"/>
                <w:rPrChange w:id="47" w:author="vlc刘诚" w:date="2015-07-06T10:57:00Z">
                  <w:rPr>
                    <w:rFonts w:ascii="宋体" w:hAnsi="宋体" w:cs="宋体"/>
                    <w:kern w:val="0"/>
                    <w:sz w:val="18"/>
                    <w:szCs w:val="18"/>
                  </w:rPr>
                </w:rPrChange>
              </w:rPr>
            </w:pPr>
            <w:r w:rsidRPr="00BE3594">
              <w:rPr>
                <w:rFonts w:ascii="宋体" w:hAnsi="宋体" w:cs="宋体" w:hint="eastAsia"/>
                <w:kern w:val="0"/>
                <w:sz w:val="18"/>
                <w:szCs w:val="18"/>
                <w:highlight w:val="darkRed"/>
                <w:rPrChange w:id="48" w:author="vlc刘诚" w:date="2015-07-06T10:57:00Z">
                  <w:rPr>
                    <w:rFonts w:ascii="宋体" w:hAnsi="宋体" w:cs="宋体" w:hint="eastAsia"/>
                    <w:kern w:val="0"/>
                    <w:sz w:val="18"/>
                    <w:szCs w:val="18"/>
                  </w:rPr>
                </w:rPrChange>
              </w:rPr>
              <w:t>220007005、275993813、276208289</w:t>
            </w:r>
          </w:p>
        </w:tc>
      </w:tr>
      <w:tr w:rsidR="00CB4EFC" w:rsidRPr="000B120A" w:rsidTr="00BE3594">
        <w:trPr>
          <w:trHeight w:val="1440"/>
        </w:trPr>
        <w:tc>
          <w:tcPr>
            <w:tcW w:w="2982" w:type="dxa"/>
            <w:tcBorders>
              <w:top w:val="nil"/>
              <w:left w:val="single" w:sz="4" w:space="0" w:color="auto"/>
              <w:bottom w:val="single" w:sz="4" w:space="0" w:color="auto"/>
              <w:right w:val="single" w:sz="4" w:space="0" w:color="auto"/>
            </w:tcBorders>
            <w:shd w:val="clear" w:color="auto" w:fill="auto"/>
            <w:vAlign w:val="center"/>
            <w:hideMark/>
          </w:tcPr>
          <w:p w:rsidR="00CB4EFC" w:rsidRPr="00BE3594" w:rsidRDefault="00CB4EFC" w:rsidP="0084436D">
            <w:pPr>
              <w:widowControl/>
              <w:jc w:val="left"/>
              <w:rPr>
                <w:rFonts w:ascii="宋体" w:hAnsi="宋体" w:cs="宋体"/>
                <w:kern w:val="0"/>
                <w:sz w:val="18"/>
                <w:szCs w:val="18"/>
                <w:highlight w:val="darkRed"/>
                <w:rPrChange w:id="49" w:author="vlc刘诚" w:date="2015-07-06T10:57:00Z">
                  <w:rPr>
                    <w:rFonts w:ascii="宋体" w:hAnsi="宋体" w:cs="宋体"/>
                    <w:kern w:val="0"/>
                    <w:sz w:val="18"/>
                    <w:szCs w:val="18"/>
                  </w:rPr>
                </w:rPrChange>
              </w:rPr>
            </w:pPr>
            <w:r w:rsidRPr="00BE3594">
              <w:rPr>
                <w:rFonts w:ascii="宋体" w:hAnsi="宋体" w:cs="宋体" w:hint="eastAsia"/>
                <w:kern w:val="0"/>
                <w:sz w:val="18"/>
                <w:szCs w:val="18"/>
                <w:highlight w:val="darkRed"/>
                <w:rPrChange w:id="50" w:author="vlc刘诚" w:date="2015-07-06T10:57:00Z">
                  <w:rPr>
                    <w:rFonts w:ascii="宋体" w:hAnsi="宋体" w:cs="宋体" w:hint="eastAsia"/>
                    <w:kern w:val="0"/>
                    <w:sz w:val="18"/>
                    <w:szCs w:val="18"/>
                  </w:rPr>
                </w:rPrChange>
              </w:rPr>
              <w:t>订单类型</w:t>
            </w:r>
          </w:p>
        </w:tc>
        <w:tc>
          <w:tcPr>
            <w:tcW w:w="5670" w:type="dxa"/>
            <w:tcBorders>
              <w:top w:val="nil"/>
              <w:left w:val="nil"/>
              <w:bottom w:val="single" w:sz="4" w:space="0" w:color="auto"/>
              <w:right w:val="single" w:sz="4" w:space="0" w:color="auto"/>
            </w:tcBorders>
            <w:shd w:val="clear" w:color="auto" w:fill="auto"/>
            <w:vAlign w:val="center"/>
            <w:hideMark/>
          </w:tcPr>
          <w:p w:rsidR="00CB4EFC" w:rsidRPr="00BE3594" w:rsidRDefault="00CB4EFC" w:rsidP="0084436D">
            <w:pPr>
              <w:widowControl/>
              <w:jc w:val="left"/>
              <w:rPr>
                <w:rFonts w:ascii="宋体" w:hAnsi="宋体" w:cs="宋体"/>
                <w:kern w:val="0"/>
                <w:sz w:val="18"/>
                <w:szCs w:val="18"/>
                <w:highlight w:val="darkRed"/>
                <w:rPrChange w:id="51" w:author="vlc刘诚" w:date="2015-07-06T10:57:00Z">
                  <w:rPr>
                    <w:rFonts w:ascii="宋体" w:hAnsi="宋体" w:cs="宋体"/>
                    <w:kern w:val="0"/>
                    <w:sz w:val="18"/>
                    <w:szCs w:val="18"/>
                  </w:rPr>
                </w:rPrChange>
              </w:rPr>
            </w:pPr>
            <w:r w:rsidRPr="00BE3594">
              <w:rPr>
                <w:rFonts w:ascii="宋体" w:hAnsi="宋体" w:cs="宋体" w:hint="eastAsia"/>
                <w:kern w:val="0"/>
                <w:sz w:val="18"/>
                <w:szCs w:val="18"/>
                <w:highlight w:val="darkRed"/>
                <w:rPrChange w:id="52" w:author="vlc刘诚" w:date="2015-07-06T10:57:00Z">
                  <w:rPr>
                    <w:rFonts w:ascii="宋体" w:hAnsi="宋体" w:cs="宋体" w:hint="eastAsia"/>
                    <w:kern w:val="0"/>
                    <w:sz w:val="18"/>
                    <w:szCs w:val="18"/>
                  </w:rPr>
                </w:rPrChange>
              </w:rPr>
              <w:t>账务上需要划分的预付酒店业务“订单类型”会在财务平台预定义，目前已确定需要9个类型，分别以0-8代表。</w:t>
            </w:r>
          </w:p>
          <w:p w:rsidR="00CB4EFC" w:rsidRPr="00BE3594" w:rsidRDefault="00CB4EFC" w:rsidP="0084436D">
            <w:pPr>
              <w:widowControl/>
              <w:jc w:val="left"/>
              <w:rPr>
                <w:rFonts w:ascii="宋体" w:hAnsi="宋体" w:cs="宋体"/>
                <w:kern w:val="0"/>
                <w:sz w:val="18"/>
                <w:szCs w:val="18"/>
                <w:highlight w:val="darkRed"/>
                <w:rPrChange w:id="53" w:author="vlc刘诚" w:date="2015-07-06T10:57:00Z">
                  <w:rPr>
                    <w:rFonts w:ascii="宋体" w:hAnsi="宋体" w:cs="宋体"/>
                    <w:kern w:val="0"/>
                    <w:sz w:val="18"/>
                    <w:szCs w:val="18"/>
                  </w:rPr>
                </w:rPrChange>
              </w:rPr>
            </w:pPr>
            <w:r w:rsidRPr="00BE3594">
              <w:rPr>
                <w:rFonts w:ascii="宋体" w:hAnsi="宋体" w:cs="宋体" w:hint="eastAsia"/>
                <w:kern w:val="0"/>
                <w:sz w:val="18"/>
                <w:szCs w:val="18"/>
                <w:highlight w:val="darkRed"/>
                <w:rPrChange w:id="54" w:author="vlc刘诚" w:date="2015-07-06T10:57:00Z">
                  <w:rPr>
                    <w:rFonts w:ascii="宋体" w:hAnsi="宋体" w:cs="宋体" w:hint="eastAsia"/>
                    <w:kern w:val="0"/>
                    <w:sz w:val="18"/>
                    <w:szCs w:val="18"/>
                  </w:rPr>
                </w:rPrChange>
              </w:rPr>
              <w:t>0 - 酒店大系统订单</w:t>
            </w:r>
            <w:r w:rsidRPr="00BE3594">
              <w:rPr>
                <w:rFonts w:ascii="宋体" w:hAnsi="宋体" w:cs="宋体" w:hint="eastAsia"/>
                <w:kern w:val="0"/>
                <w:sz w:val="18"/>
                <w:szCs w:val="18"/>
                <w:highlight w:val="darkRed"/>
                <w:rPrChange w:id="55" w:author="vlc刘诚" w:date="2015-07-06T10:57:00Z">
                  <w:rPr>
                    <w:rFonts w:ascii="宋体" w:hAnsi="宋体" w:cs="宋体" w:hint="eastAsia"/>
                    <w:kern w:val="0"/>
                    <w:sz w:val="18"/>
                    <w:szCs w:val="18"/>
                  </w:rPr>
                </w:rPrChange>
              </w:rPr>
              <w:br/>
              <w:t>1 - 商旅会员酒店订单</w:t>
            </w:r>
            <w:r w:rsidR="004B1A0D" w:rsidRPr="00BE3594">
              <w:rPr>
                <w:rFonts w:ascii="宋体" w:hAnsi="宋体" w:cs="宋体" w:hint="eastAsia"/>
                <w:kern w:val="0"/>
                <w:sz w:val="18"/>
                <w:szCs w:val="18"/>
                <w:highlight w:val="darkRed"/>
                <w:rPrChange w:id="56" w:author="vlc刘诚" w:date="2015-07-06T10:57:00Z">
                  <w:rPr>
                    <w:rFonts w:ascii="宋体" w:hAnsi="宋体" w:cs="宋体" w:hint="eastAsia"/>
                    <w:kern w:val="0"/>
                    <w:sz w:val="18"/>
                    <w:szCs w:val="18"/>
                  </w:rPr>
                </w:rPrChange>
              </w:rPr>
              <w:t>（商旅属性高于惠选属性，如果是商旅订单预订了惠选酒店，订单类型记为“商旅会员酒店订单”，不记“惠选酒店订单”）</w:t>
            </w:r>
            <w:r w:rsidRPr="00BE3594">
              <w:rPr>
                <w:rFonts w:ascii="宋体" w:hAnsi="宋体" w:cs="宋体" w:hint="eastAsia"/>
                <w:kern w:val="0"/>
                <w:sz w:val="18"/>
                <w:szCs w:val="18"/>
                <w:highlight w:val="darkRed"/>
                <w:rPrChange w:id="57" w:author="vlc刘诚" w:date="2015-07-06T10:57:00Z">
                  <w:rPr>
                    <w:rFonts w:ascii="宋体" w:hAnsi="宋体" w:cs="宋体" w:hint="eastAsia"/>
                    <w:kern w:val="0"/>
                    <w:sz w:val="18"/>
                    <w:szCs w:val="18"/>
                  </w:rPr>
                </w:rPrChange>
              </w:rPr>
              <w:br/>
              <w:t>2 - 惠选酒店订单</w:t>
            </w:r>
            <w:r w:rsidRPr="00BE3594">
              <w:rPr>
                <w:rFonts w:ascii="宋体" w:hAnsi="宋体" w:cs="宋体" w:hint="eastAsia"/>
                <w:kern w:val="0"/>
                <w:sz w:val="18"/>
                <w:szCs w:val="18"/>
                <w:highlight w:val="darkRed"/>
                <w:rPrChange w:id="58" w:author="vlc刘诚" w:date="2015-07-06T10:57:00Z">
                  <w:rPr>
                    <w:rFonts w:ascii="宋体" w:hAnsi="宋体" w:cs="宋体" w:hint="eastAsia"/>
                    <w:kern w:val="0"/>
                    <w:sz w:val="18"/>
                    <w:szCs w:val="18"/>
                  </w:rPr>
                </w:rPrChange>
              </w:rPr>
              <w:br/>
              <w:t>3 - 永安酒店订单</w:t>
            </w:r>
            <w:r w:rsidRPr="00BE3594">
              <w:rPr>
                <w:rFonts w:ascii="宋体" w:hAnsi="宋体" w:cs="宋体" w:hint="eastAsia"/>
                <w:kern w:val="0"/>
                <w:sz w:val="18"/>
                <w:szCs w:val="18"/>
                <w:highlight w:val="darkRed"/>
                <w:rPrChange w:id="59" w:author="vlc刘诚" w:date="2015-07-06T10:57:00Z">
                  <w:rPr>
                    <w:rFonts w:ascii="宋体" w:hAnsi="宋体" w:cs="宋体" w:hint="eastAsia"/>
                    <w:kern w:val="0"/>
                    <w:sz w:val="18"/>
                    <w:szCs w:val="18"/>
                  </w:rPr>
                </w:rPrChange>
              </w:rPr>
              <w:br/>
              <w:t>4 - 机酒酒店子订单（老）</w:t>
            </w:r>
            <w:r w:rsidRPr="00BE3594">
              <w:rPr>
                <w:rFonts w:ascii="宋体" w:hAnsi="宋体" w:cs="宋体"/>
                <w:kern w:val="0"/>
                <w:sz w:val="18"/>
                <w:szCs w:val="18"/>
                <w:highlight w:val="darkRed"/>
                <w:rPrChange w:id="60" w:author="vlc刘诚" w:date="2015-07-06T10:57:00Z">
                  <w:rPr>
                    <w:rFonts w:ascii="宋体" w:hAnsi="宋体" w:cs="宋体"/>
                    <w:kern w:val="0"/>
                    <w:sz w:val="18"/>
                    <w:szCs w:val="18"/>
                  </w:rPr>
                </w:rPrChange>
              </w:rPr>
              <w:br/>
            </w:r>
            <w:r w:rsidRPr="00BE3594">
              <w:rPr>
                <w:rFonts w:ascii="宋体" w:hAnsi="宋体" w:cs="宋体" w:hint="eastAsia"/>
                <w:kern w:val="0"/>
                <w:sz w:val="18"/>
                <w:szCs w:val="18"/>
                <w:highlight w:val="darkRed"/>
                <w:rPrChange w:id="61" w:author="vlc刘诚" w:date="2015-07-06T10:57:00Z">
                  <w:rPr>
                    <w:rFonts w:ascii="宋体" w:hAnsi="宋体" w:cs="宋体" w:hint="eastAsia"/>
                    <w:kern w:val="0"/>
                    <w:sz w:val="18"/>
                    <w:szCs w:val="18"/>
                  </w:rPr>
                </w:rPrChange>
              </w:rPr>
              <w:t>5 - 机酒酒店子订单（新）</w:t>
            </w:r>
            <w:r w:rsidRPr="00BE3594">
              <w:rPr>
                <w:rFonts w:ascii="宋体" w:hAnsi="宋体" w:cs="宋体" w:hint="eastAsia"/>
                <w:kern w:val="0"/>
                <w:sz w:val="18"/>
                <w:szCs w:val="18"/>
                <w:highlight w:val="darkRed"/>
                <w:rPrChange w:id="62" w:author="vlc刘诚" w:date="2015-07-06T10:57:00Z">
                  <w:rPr>
                    <w:rFonts w:ascii="宋体" w:hAnsi="宋体" w:cs="宋体" w:hint="eastAsia"/>
                    <w:kern w:val="0"/>
                    <w:sz w:val="18"/>
                    <w:szCs w:val="18"/>
                  </w:rPr>
                </w:rPrChange>
              </w:rPr>
              <w:br/>
              <w:t>6 - 景酒酒店子订单</w:t>
            </w:r>
          </w:p>
          <w:p w:rsidR="00CB4EFC" w:rsidRPr="00BE3594" w:rsidRDefault="00CB4EFC" w:rsidP="0084436D">
            <w:pPr>
              <w:widowControl/>
              <w:jc w:val="left"/>
              <w:rPr>
                <w:rFonts w:ascii="宋体" w:hAnsi="宋体" w:cs="宋体"/>
                <w:kern w:val="0"/>
                <w:sz w:val="18"/>
                <w:szCs w:val="18"/>
                <w:highlight w:val="darkRed"/>
                <w:rPrChange w:id="63" w:author="vlc刘诚" w:date="2015-07-06T10:57:00Z">
                  <w:rPr>
                    <w:rFonts w:ascii="宋体" w:hAnsi="宋体" w:cs="宋体"/>
                    <w:kern w:val="0"/>
                    <w:sz w:val="18"/>
                    <w:szCs w:val="18"/>
                  </w:rPr>
                </w:rPrChange>
              </w:rPr>
            </w:pPr>
            <w:r w:rsidRPr="00BE3594">
              <w:rPr>
                <w:rFonts w:ascii="宋体" w:hAnsi="宋体" w:cs="宋体" w:hint="eastAsia"/>
                <w:kern w:val="0"/>
                <w:sz w:val="18"/>
                <w:szCs w:val="18"/>
                <w:highlight w:val="darkRed"/>
                <w:rPrChange w:id="64" w:author="vlc刘诚" w:date="2015-07-06T10:57:00Z">
                  <w:rPr>
                    <w:rFonts w:ascii="宋体" w:hAnsi="宋体" w:cs="宋体" w:hint="eastAsia"/>
                    <w:kern w:val="0"/>
                    <w:sz w:val="18"/>
                    <w:szCs w:val="18"/>
                  </w:rPr>
                </w:rPrChange>
              </w:rPr>
              <w:t>7 - 外部分销订单</w:t>
            </w:r>
          </w:p>
          <w:p w:rsidR="00CB4EFC" w:rsidRPr="00BE3594" w:rsidRDefault="00CB4EFC" w:rsidP="0084436D">
            <w:pPr>
              <w:widowControl/>
              <w:jc w:val="left"/>
              <w:rPr>
                <w:rFonts w:ascii="宋体" w:hAnsi="宋体" w:cs="宋体"/>
                <w:kern w:val="0"/>
                <w:sz w:val="18"/>
                <w:szCs w:val="18"/>
                <w:highlight w:val="darkRed"/>
                <w:rPrChange w:id="65" w:author="vlc刘诚" w:date="2015-07-06T10:57:00Z">
                  <w:rPr>
                    <w:rFonts w:ascii="宋体" w:hAnsi="宋体" w:cs="宋体"/>
                    <w:kern w:val="0"/>
                    <w:sz w:val="18"/>
                    <w:szCs w:val="18"/>
                  </w:rPr>
                </w:rPrChange>
              </w:rPr>
            </w:pPr>
            <w:r w:rsidRPr="00BE3594">
              <w:rPr>
                <w:rFonts w:ascii="宋体" w:hAnsi="宋体" w:cs="宋体" w:hint="eastAsia"/>
                <w:kern w:val="0"/>
                <w:sz w:val="18"/>
                <w:szCs w:val="18"/>
                <w:highlight w:val="darkRed"/>
                <w:rPrChange w:id="66" w:author="vlc刘诚" w:date="2015-07-06T10:57:00Z">
                  <w:rPr>
                    <w:rFonts w:ascii="宋体" w:hAnsi="宋体" w:cs="宋体" w:hint="eastAsia"/>
                    <w:kern w:val="0"/>
                    <w:sz w:val="18"/>
                    <w:szCs w:val="18"/>
                  </w:rPr>
                </w:rPrChange>
              </w:rPr>
              <w:t>8 - 内部分销订单（例团购频道分销）</w:t>
            </w:r>
          </w:p>
        </w:tc>
      </w:tr>
      <w:tr w:rsidR="00CB4EFC" w:rsidRPr="000B120A" w:rsidTr="00BE3594">
        <w:trPr>
          <w:trHeight w:val="419"/>
        </w:trPr>
        <w:tc>
          <w:tcPr>
            <w:tcW w:w="2982" w:type="dxa"/>
            <w:tcBorders>
              <w:top w:val="nil"/>
              <w:left w:val="single" w:sz="4" w:space="0" w:color="auto"/>
              <w:bottom w:val="single" w:sz="4" w:space="0" w:color="auto"/>
              <w:right w:val="single" w:sz="4" w:space="0" w:color="auto"/>
            </w:tcBorders>
            <w:shd w:val="clear" w:color="auto" w:fill="auto"/>
            <w:vAlign w:val="center"/>
          </w:tcPr>
          <w:p w:rsidR="00CB4EFC" w:rsidRPr="00BE3594" w:rsidRDefault="00CB4EFC" w:rsidP="0084436D">
            <w:pPr>
              <w:widowControl/>
              <w:jc w:val="left"/>
              <w:rPr>
                <w:rFonts w:ascii="宋体" w:hAnsi="宋体" w:cs="宋体"/>
                <w:kern w:val="0"/>
                <w:sz w:val="18"/>
                <w:szCs w:val="18"/>
                <w:highlight w:val="darkRed"/>
                <w:rPrChange w:id="67" w:author="vlc刘诚" w:date="2015-07-06T10:57:00Z">
                  <w:rPr>
                    <w:rFonts w:ascii="宋体" w:hAnsi="宋体" w:cs="宋体"/>
                    <w:kern w:val="0"/>
                    <w:sz w:val="18"/>
                    <w:szCs w:val="18"/>
                  </w:rPr>
                </w:rPrChange>
              </w:rPr>
            </w:pPr>
            <w:r w:rsidRPr="00BE3594">
              <w:rPr>
                <w:rFonts w:ascii="宋体" w:hAnsi="宋体" w:cs="宋体" w:hint="eastAsia"/>
                <w:kern w:val="0"/>
                <w:sz w:val="18"/>
                <w:szCs w:val="18"/>
                <w:highlight w:val="darkRed"/>
                <w:rPrChange w:id="68" w:author="vlc刘诚" w:date="2015-07-06T10:57:00Z">
                  <w:rPr>
                    <w:rFonts w:ascii="宋体" w:hAnsi="宋体" w:cs="宋体" w:hint="eastAsia"/>
                    <w:kern w:val="0"/>
                    <w:sz w:val="18"/>
                    <w:szCs w:val="18"/>
                  </w:rPr>
                </w:rPrChange>
              </w:rPr>
              <w:t>VendorChannelID</w:t>
            </w:r>
          </w:p>
        </w:tc>
        <w:tc>
          <w:tcPr>
            <w:tcW w:w="5670" w:type="dxa"/>
            <w:tcBorders>
              <w:top w:val="nil"/>
              <w:left w:val="nil"/>
              <w:bottom w:val="single" w:sz="4" w:space="0" w:color="auto"/>
              <w:right w:val="single" w:sz="4" w:space="0" w:color="auto"/>
            </w:tcBorders>
            <w:shd w:val="clear" w:color="auto" w:fill="auto"/>
            <w:vAlign w:val="center"/>
          </w:tcPr>
          <w:p w:rsidR="00CB4EFC" w:rsidRPr="00BE3594" w:rsidRDefault="00CB4EFC" w:rsidP="0084436D">
            <w:pPr>
              <w:widowControl/>
              <w:jc w:val="left"/>
              <w:rPr>
                <w:rFonts w:ascii="宋体" w:hAnsi="宋体" w:cs="宋体"/>
                <w:kern w:val="0"/>
                <w:sz w:val="18"/>
                <w:szCs w:val="18"/>
                <w:highlight w:val="darkRed"/>
                <w:rPrChange w:id="69" w:author="vlc刘诚" w:date="2015-07-06T10:57:00Z">
                  <w:rPr>
                    <w:rFonts w:ascii="宋体" w:hAnsi="宋体" w:cs="宋体"/>
                    <w:kern w:val="0"/>
                    <w:sz w:val="18"/>
                    <w:szCs w:val="18"/>
                  </w:rPr>
                </w:rPrChange>
              </w:rPr>
            </w:pPr>
            <w:r w:rsidRPr="00BE3594">
              <w:rPr>
                <w:rFonts w:ascii="宋体" w:hAnsi="宋体" w:cs="宋体" w:hint="eastAsia"/>
                <w:kern w:val="0"/>
                <w:sz w:val="18"/>
                <w:szCs w:val="18"/>
                <w:highlight w:val="darkRed"/>
                <w:rPrChange w:id="70" w:author="vlc刘诚" w:date="2015-07-06T10:57:00Z">
                  <w:rPr>
                    <w:rFonts w:ascii="宋体" w:hAnsi="宋体" w:cs="宋体" w:hint="eastAsia"/>
                    <w:kern w:val="0"/>
                    <w:sz w:val="18"/>
                    <w:szCs w:val="18"/>
                  </w:rPr>
                </w:rPrChange>
              </w:rPr>
              <w:t>普通酒店取什么？0？</w:t>
            </w:r>
          </w:p>
          <w:p w:rsidR="00CB4EFC" w:rsidRPr="00BE3594" w:rsidRDefault="00CB4EFC" w:rsidP="0084436D">
            <w:pPr>
              <w:widowControl/>
              <w:jc w:val="left"/>
              <w:rPr>
                <w:rFonts w:ascii="宋体" w:hAnsi="宋体" w:cs="宋体"/>
                <w:kern w:val="0"/>
                <w:sz w:val="18"/>
                <w:szCs w:val="18"/>
                <w:highlight w:val="darkRed"/>
                <w:rPrChange w:id="71" w:author="vlc刘诚" w:date="2015-07-06T10:57:00Z">
                  <w:rPr>
                    <w:rFonts w:ascii="宋体" w:hAnsi="宋体" w:cs="宋体"/>
                    <w:kern w:val="0"/>
                    <w:sz w:val="18"/>
                    <w:szCs w:val="18"/>
                  </w:rPr>
                </w:rPrChange>
              </w:rPr>
            </w:pPr>
            <w:r w:rsidRPr="00BE3594">
              <w:rPr>
                <w:rFonts w:ascii="宋体" w:hAnsi="宋体" w:cs="宋体" w:hint="eastAsia"/>
                <w:kern w:val="0"/>
                <w:sz w:val="18"/>
                <w:szCs w:val="18"/>
                <w:highlight w:val="darkRed"/>
                <w:rPrChange w:id="72" w:author="vlc刘诚" w:date="2015-07-06T10:57:00Z">
                  <w:rPr>
                    <w:rFonts w:ascii="宋体" w:hAnsi="宋体" w:cs="宋体" w:hint="eastAsia"/>
                    <w:kern w:val="0"/>
                    <w:sz w:val="18"/>
                    <w:szCs w:val="18"/>
                  </w:rPr>
                </w:rPrChange>
              </w:rPr>
              <w:t>集团酒店取VendorChannelID</w:t>
            </w:r>
          </w:p>
        </w:tc>
      </w:tr>
      <w:tr w:rsidR="00CB4EFC" w:rsidRPr="000B120A" w:rsidTr="00BE3594">
        <w:trPr>
          <w:trHeight w:val="270"/>
        </w:trPr>
        <w:tc>
          <w:tcPr>
            <w:tcW w:w="2982" w:type="dxa"/>
            <w:tcBorders>
              <w:top w:val="nil"/>
              <w:left w:val="single" w:sz="4" w:space="0" w:color="auto"/>
              <w:bottom w:val="single" w:sz="4" w:space="0" w:color="auto"/>
              <w:right w:val="single" w:sz="4" w:space="0" w:color="auto"/>
            </w:tcBorders>
            <w:shd w:val="clear" w:color="auto" w:fill="auto"/>
            <w:vAlign w:val="center"/>
            <w:hideMark/>
          </w:tcPr>
          <w:p w:rsidR="00CB4EFC" w:rsidRPr="00BE3594" w:rsidRDefault="00CB4EFC" w:rsidP="0084436D">
            <w:pPr>
              <w:widowControl/>
              <w:jc w:val="left"/>
              <w:rPr>
                <w:rFonts w:ascii="宋体" w:hAnsi="宋体" w:cs="宋体"/>
                <w:kern w:val="0"/>
                <w:sz w:val="18"/>
                <w:szCs w:val="18"/>
                <w:highlight w:val="darkRed"/>
                <w:rPrChange w:id="73" w:author="vlc刘诚" w:date="2015-07-06T10:57:00Z">
                  <w:rPr>
                    <w:rFonts w:ascii="宋体" w:hAnsi="宋体" w:cs="宋体"/>
                    <w:kern w:val="0"/>
                    <w:sz w:val="18"/>
                    <w:szCs w:val="18"/>
                  </w:rPr>
                </w:rPrChange>
              </w:rPr>
            </w:pPr>
            <w:r w:rsidRPr="00BE3594">
              <w:rPr>
                <w:rFonts w:ascii="宋体" w:hAnsi="宋体" w:cs="宋体" w:hint="eastAsia"/>
                <w:kern w:val="0"/>
                <w:sz w:val="18"/>
                <w:szCs w:val="18"/>
                <w:highlight w:val="darkRed"/>
                <w:rPrChange w:id="74" w:author="vlc刘诚" w:date="2015-07-06T10:57:00Z">
                  <w:rPr>
                    <w:rFonts w:ascii="宋体" w:hAnsi="宋体" w:cs="宋体" w:hint="eastAsia"/>
                    <w:kern w:val="0"/>
                    <w:sz w:val="18"/>
                    <w:szCs w:val="18"/>
                  </w:rPr>
                </w:rPrChange>
              </w:rPr>
              <w:t>酒店ID</w:t>
            </w:r>
          </w:p>
        </w:tc>
        <w:tc>
          <w:tcPr>
            <w:tcW w:w="5670" w:type="dxa"/>
            <w:tcBorders>
              <w:top w:val="nil"/>
              <w:left w:val="nil"/>
              <w:bottom w:val="single" w:sz="4" w:space="0" w:color="auto"/>
              <w:right w:val="single" w:sz="4" w:space="0" w:color="auto"/>
            </w:tcBorders>
            <w:shd w:val="clear" w:color="auto" w:fill="auto"/>
            <w:vAlign w:val="center"/>
            <w:hideMark/>
          </w:tcPr>
          <w:p w:rsidR="00CB4EFC" w:rsidRPr="00BE3594" w:rsidRDefault="00CB4EFC" w:rsidP="0084436D">
            <w:pPr>
              <w:widowControl/>
              <w:jc w:val="left"/>
              <w:rPr>
                <w:rFonts w:ascii="宋体" w:hAnsi="宋体" w:cs="宋体"/>
                <w:kern w:val="0"/>
                <w:sz w:val="18"/>
                <w:szCs w:val="18"/>
                <w:highlight w:val="darkRed"/>
                <w:rPrChange w:id="75" w:author="vlc刘诚" w:date="2015-07-06T10:57:00Z">
                  <w:rPr>
                    <w:rFonts w:ascii="宋体" w:hAnsi="宋体" w:cs="宋体"/>
                    <w:kern w:val="0"/>
                    <w:sz w:val="18"/>
                    <w:szCs w:val="18"/>
                  </w:rPr>
                </w:rPrChange>
              </w:rPr>
            </w:pPr>
            <w:r w:rsidRPr="00BE3594">
              <w:rPr>
                <w:rFonts w:ascii="宋体" w:hAnsi="宋体" w:cs="宋体" w:hint="eastAsia"/>
                <w:kern w:val="0"/>
                <w:sz w:val="18"/>
                <w:szCs w:val="18"/>
                <w:highlight w:val="darkRed"/>
                <w:rPrChange w:id="76" w:author="vlc刘诚" w:date="2015-07-06T10:57:00Z">
                  <w:rPr>
                    <w:rFonts w:ascii="宋体" w:hAnsi="宋体" w:cs="宋体" w:hint="eastAsia"/>
                    <w:kern w:val="0"/>
                    <w:sz w:val="18"/>
                    <w:szCs w:val="18"/>
                  </w:rPr>
                </w:rPrChange>
              </w:rPr>
              <w:t>HotelID</w:t>
            </w:r>
          </w:p>
        </w:tc>
      </w:tr>
      <w:tr w:rsidR="00CB4EFC" w:rsidRPr="000B120A" w:rsidTr="00BE3594">
        <w:trPr>
          <w:trHeight w:val="270"/>
        </w:trPr>
        <w:tc>
          <w:tcPr>
            <w:tcW w:w="2982" w:type="dxa"/>
            <w:tcBorders>
              <w:top w:val="nil"/>
              <w:left w:val="single" w:sz="4" w:space="0" w:color="auto"/>
              <w:bottom w:val="single" w:sz="4" w:space="0" w:color="auto"/>
              <w:right w:val="single" w:sz="4" w:space="0" w:color="auto"/>
            </w:tcBorders>
            <w:shd w:val="clear" w:color="auto" w:fill="auto"/>
            <w:vAlign w:val="center"/>
            <w:hideMark/>
          </w:tcPr>
          <w:p w:rsidR="00CB4EFC" w:rsidRPr="00BE3594" w:rsidRDefault="00CB4EFC" w:rsidP="0084436D">
            <w:pPr>
              <w:widowControl/>
              <w:jc w:val="left"/>
              <w:rPr>
                <w:rFonts w:ascii="宋体" w:hAnsi="宋体" w:cs="宋体"/>
                <w:kern w:val="0"/>
                <w:sz w:val="18"/>
                <w:szCs w:val="18"/>
                <w:highlight w:val="darkRed"/>
                <w:rPrChange w:id="77" w:author="vlc刘诚" w:date="2015-07-06T10:57:00Z">
                  <w:rPr>
                    <w:rFonts w:ascii="宋体" w:hAnsi="宋体" w:cs="宋体"/>
                    <w:kern w:val="0"/>
                    <w:sz w:val="18"/>
                    <w:szCs w:val="18"/>
                  </w:rPr>
                </w:rPrChange>
              </w:rPr>
            </w:pPr>
            <w:r w:rsidRPr="00BE3594">
              <w:rPr>
                <w:rFonts w:ascii="宋体" w:hAnsi="宋体" w:cs="宋体" w:hint="eastAsia"/>
                <w:kern w:val="0"/>
                <w:sz w:val="18"/>
                <w:szCs w:val="18"/>
                <w:highlight w:val="darkRed"/>
                <w:rPrChange w:id="78" w:author="vlc刘诚" w:date="2015-07-06T10:57:00Z">
                  <w:rPr>
                    <w:rFonts w:ascii="宋体" w:hAnsi="宋体" w:cs="宋体" w:hint="eastAsia"/>
                    <w:kern w:val="0"/>
                    <w:sz w:val="18"/>
                    <w:szCs w:val="18"/>
                  </w:rPr>
                </w:rPrChange>
              </w:rPr>
              <w:t>酒店名称</w:t>
            </w:r>
          </w:p>
        </w:tc>
        <w:tc>
          <w:tcPr>
            <w:tcW w:w="5670" w:type="dxa"/>
            <w:tcBorders>
              <w:top w:val="nil"/>
              <w:left w:val="nil"/>
              <w:bottom w:val="single" w:sz="4" w:space="0" w:color="auto"/>
              <w:right w:val="single" w:sz="4" w:space="0" w:color="auto"/>
            </w:tcBorders>
            <w:shd w:val="clear" w:color="auto" w:fill="auto"/>
            <w:vAlign w:val="center"/>
            <w:hideMark/>
          </w:tcPr>
          <w:p w:rsidR="00CB4EFC" w:rsidRPr="00BE3594" w:rsidRDefault="00CB4EFC" w:rsidP="0084436D">
            <w:pPr>
              <w:widowControl/>
              <w:jc w:val="left"/>
              <w:rPr>
                <w:rFonts w:ascii="宋体" w:hAnsi="宋体" w:cs="宋体"/>
                <w:kern w:val="0"/>
                <w:sz w:val="18"/>
                <w:szCs w:val="18"/>
                <w:highlight w:val="darkRed"/>
                <w:rPrChange w:id="79" w:author="vlc刘诚" w:date="2015-07-06T10:57:00Z">
                  <w:rPr>
                    <w:rFonts w:ascii="宋体" w:hAnsi="宋体" w:cs="宋体"/>
                    <w:kern w:val="0"/>
                    <w:sz w:val="18"/>
                    <w:szCs w:val="18"/>
                  </w:rPr>
                </w:rPrChange>
              </w:rPr>
            </w:pPr>
            <w:r w:rsidRPr="00BE3594">
              <w:rPr>
                <w:rFonts w:ascii="宋体" w:hAnsi="宋体" w:cs="宋体" w:hint="eastAsia"/>
                <w:kern w:val="0"/>
                <w:sz w:val="18"/>
                <w:szCs w:val="18"/>
                <w:highlight w:val="darkRed"/>
                <w:rPrChange w:id="80" w:author="vlc刘诚" w:date="2015-07-06T10:57:00Z">
                  <w:rPr>
                    <w:rFonts w:ascii="宋体" w:hAnsi="宋体" w:cs="宋体" w:hint="eastAsia"/>
                    <w:kern w:val="0"/>
                    <w:sz w:val="18"/>
                    <w:szCs w:val="18"/>
                  </w:rPr>
                </w:rPrChange>
              </w:rPr>
              <w:t>国内酒店直接显示中文</w:t>
            </w:r>
          </w:p>
          <w:p w:rsidR="00CB4EFC" w:rsidRPr="00BE3594" w:rsidRDefault="00CB4EFC" w:rsidP="0084436D">
            <w:pPr>
              <w:widowControl/>
              <w:jc w:val="left"/>
              <w:rPr>
                <w:rFonts w:ascii="宋体" w:hAnsi="宋体" w:cs="宋体"/>
                <w:kern w:val="0"/>
                <w:sz w:val="18"/>
                <w:szCs w:val="18"/>
                <w:highlight w:val="darkRed"/>
                <w:rPrChange w:id="81" w:author="vlc刘诚" w:date="2015-07-06T10:57:00Z">
                  <w:rPr>
                    <w:rFonts w:ascii="宋体" w:hAnsi="宋体" w:cs="宋体"/>
                    <w:kern w:val="0"/>
                    <w:sz w:val="18"/>
                    <w:szCs w:val="18"/>
                  </w:rPr>
                </w:rPrChange>
              </w:rPr>
            </w:pPr>
            <w:r w:rsidRPr="00BE3594">
              <w:rPr>
                <w:rFonts w:ascii="宋体" w:hAnsi="宋体" w:cs="宋体" w:hint="eastAsia"/>
                <w:kern w:val="0"/>
                <w:sz w:val="18"/>
                <w:szCs w:val="18"/>
                <w:highlight w:val="darkRed"/>
                <w:rPrChange w:id="82" w:author="vlc刘诚" w:date="2015-07-06T10:57:00Z">
                  <w:rPr>
                    <w:rFonts w:ascii="宋体" w:hAnsi="宋体" w:cs="宋体" w:hint="eastAsia"/>
                    <w:kern w:val="0"/>
                    <w:sz w:val="18"/>
                    <w:szCs w:val="18"/>
                  </w:rPr>
                </w:rPrChange>
              </w:rPr>
              <w:t>海外酒店显示英文（中文）</w:t>
            </w:r>
          </w:p>
        </w:tc>
      </w:tr>
      <w:tr w:rsidR="00CB4EFC" w:rsidRPr="000B120A" w:rsidTr="00BE3594">
        <w:trPr>
          <w:trHeight w:val="367"/>
        </w:trPr>
        <w:tc>
          <w:tcPr>
            <w:tcW w:w="2982" w:type="dxa"/>
            <w:tcBorders>
              <w:top w:val="nil"/>
              <w:left w:val="single" w:sz="4" w:space="0" w:color="auto"/>
              <w:bottom w:val="single" w:sz="4" w:space="0" w:color="auto"/>
              <w:right w:val="single" w:sz="4" w:space="0" w:color="auto"/>
            </w:tcBorders>
            <w:shd w:val="clear" w:color="auto" w:fill="auto"/>
            <w:vAlign w:val="center"/>
            <w:hideMark/>
          </w:tcPr>
          <w:p w:rsidR="00CB4EFC" w:rsidRPr="00BE3594" w:rsidRDefault="00CB4EFC" w:rsidP="0084436D">
            <w:pPr>
              <w:widowControl/>
              <w:jc w:val="left"/>
              <w:rPr>
                <w:rFonts w:ascii="宋体" w:hAnsi="宋体" w:cs="宋体"/>
                <w:kern w:val="0"/>
                <w:sz w:val="18"/>
                <w:szCs w:val="18"/>
                <w:highlight w:val="darkRed"/>
                <w:rPrChange w:id="83" w:author="vlc刘诚" w:date="2015-07-06T10:57:00Z">
                  <w:rPr>
                    <w:rFonts w:ascii="宋体" w:hAnsi="宋体" w:cs="宋体"/>
                    <w:kern w:val="0"/>
                    <w:sz w:val="18"/>
                    <w:szCs w:val="18"/>
                  </w:rPr>
                </w:rPrChange>
              </w:rPr>
            </w:pPr>
            <w:r w:rsidRPr="00BE3594">
              <w:rPr>
                <w:rFonts w:ascii="宋体" w:hAnsi="宋体" w:cs="宋体" w:hint="eastAsia"/>
                <w:kern w:val="0"/>
                <w:sz w:val="18"/>
                <w:szCs w:val="18"/>
                <w:highlight w:val="darkRed"/>
                <w:rPrChange w:id="84" w:author="vlc刘诚" w:date="2015-07-06T10:57:00Z">
                  <w:rPr>
                    <w:rFonts w:ascii="宋体" w:hAnsi="宋体" w:cs="宋体" w:hint="eastAsia"/>
                    <w:kern w:val="0"/>
                    <w:sz w:val="18"/>
                    <w:szCs w:val="18"/>
                  </w:rPr>
                </w:rPrChange>
              </w:rPr>
              <w:t>房费面价（客户报价币种）</w:t>
            </w:r>
          </w:p>
        </w:tc>
        <w:tc>
          <w:tcPr>
            <w:tcW w:w="5670" w:type="dxa"/>
            <w:tcBorders>
              <w:top w:val="nil"/>
              <w:left w:val="nil"/>
              <w:bottom w:val="single" w:sz="4" w:space="0" w:color="auto"/>
              <w:right w:val="single" w:sz="4" w:space="0" w:color="auto"/>
            </w:tcBorders>
            <w:shd w:val="clear" w:color="auto" w:fill="auto"/>
            <w:vAlign w:val="center"/>
          </w:tcPr>
          <w:p w:rsidR="00CB4EFC" w:rsidRPr="000B120A" w:rsidRDefault="00CB4EFC" w:rsidP="0084436D">
            <w:pPr>
              <w:widowControl/>
              <w:jc w:val="left"/>
              <w:rPr>
                <w:rFonts w:ascii="宋体" w:hAnsi="宋体" w:cs="宋体"/>
                <w:kern w:val="0"/>
                <w:sz w:val="18"/>
                <w:szCs w:val="18"/>
              </w:rPr>
            </w:pPr>
            <w:r w:rsidRPr="00BE3594">
              <w:rPr>
                <w:rFonts w:ascii="宋体" w:hAnsi="宋体" w:cs="宋体" w:hint="eastAsia"/>
                <w:kern w:val="0"/>
                <w:sz w:val="18"/>
                <w:szCs w:val="18"/>
                <w:highlight w:val="darkRed"/>
                <w:rPrChange w:id="85" w:author="vlc刘诚" w:date="2015-07-06T10:57:00Z">
                  <w:rPr>
                    <w:rFonts w:ascii="宋体" w:hAnsi="宋体" w:cs="宋体" w:hint="eastAsia"/>
                    <w:kern w:val="0"/>
                    <w:sz w:val="18"/>
                    <w:szCs w:val="18"/>
                  </w:rPr>
                </w:rPrChange>
              </w:rPr>
              <w:t>取订单上最终报价给客户的币种对应的房费面价金额</w:t>
            </w:r>
          </w:p>
        </w:tc>
      </w:tr>
      <w:tr w:rsidR="00CB4EFC" w:rsidRPr="000B120A" w:rsidTr="00BE3594">
        <w:trPr>
          <w:trHeight w:val="367"/>
        </w:trPr>
        <w:tc>
          <w:tcPr>
            <w:tcW w:w="2982" w:type="dxa"/>
            <w:tcBorders>
              <w:top w:val="nil"/>
              <w:left w:val="single" w:sz="4" w:space="0" w:color="auto"/>
              <w:bottom w:val="single" w:sz="4" w:space="0" w:color="auto"/>
              <w:right w:val="single" w:sz="4" w:space="0" w:color="auto"/>
            </w:tcBorders>
            <w:shd w:val="clear" w:color="auto" w:fill="auto"/>
            <w:vAlign w:val="center"/>
          </w:tcPr>
          <w:p w:rsidR="00CB4EFC" w:rsidRPr="00BE3594" w:rsidRDefault="00CB4EFC" w:rsidP="0084436D">
            <w:pPr>
              <w:widowControl/>
              <w:jc w:val="left"/>
              <w:rPr>
                <w:rFonts w:ascii="宋体" w:hAnsi="宋体" w:cs="宋体"/>
                <w:kern w:val="0"/>
                <w:sz w:val="18"/>
                <w:szCs w:val="18"/>
                <w:highlight w:val="darkRed"/>
                <w:rPrChange w:id="86" w:author="vlc刘诚" w:date="2015-07-06T10:57:00Z">
                  <w:rPr>
                    <w:rFonts w:ascii="宋体" w:hAnsi="宋体" w:cs="宋体"/>
                    <w:kern w:val="0"/>
                    <w:sz w:val="18"/>
                    <w:szCs w:val="18"/>
                  </w:rPr>
                </w:rPrChange>
              </w:rPr>
            </w:pPr>
            <w:r w:rsidRPr="00BE3594">
              <w:rPr>
                <w:rFonts w:ascii="宋体" w:hAnsi="宋体" w:cs="宋体" w:hint="eastAsia"/>
                <w:kern w:val="0"/>
                <w:sz w:val="18"/>
                <w:szCs w:val="18"/>
                <w:highlight w:val="darkRed"/>
                <w:rPrChange w:id="87" w:author="vlc刘诚" w:date="2015-07-06T10:57:00Z">
                  <w:rPr>
                    <w:rFonts w:ascii="宋体" w:hAnsi="宋体" w:cs="宋体" w:hint="eastAsia"/>
                    <w:kern w:val="0"/>
                    <w:sz w:val="18"/>
                    <w:szCs w:val="18"/>
                  </w:rPr>
                </w:rPrChange>
              </w:rPr>
              <w:t>房费面价（供应商报价币种）</w:t>
            </w:r>
          </w:p>
        </w:tc>
        <w:tc>
          <w:tcPr>
            <w:tcW w:w="5670" w:type="dxa"/>
            <w:tcBorders>
              <w:top w:val="nil"/>
              <w:left w:val="nil"/>
              <w:bottom w:val="single" w:sz="4" w:space="0" w:color="auto"/>
              <w:right w:val="single" w:sz="4" w:space="0" w:color="auto"/>
            </w:tcBorders>
            <w:shd w:val="clear" w:color="auto" w:fill="auto"/>
            <w:vAlign w:val="center"/>
          </w:tcPr>
          <w:p w:rsidR="00CB4EFC" w:rsidRPr="000B120A" w:rsidRDefault="00CB4EFC" w:rsidP="0084436D">
            <w:pPr>
              <w:widowControl/>
              <w:jc w:val="left"/>
              <w:rPr>
                <w:rFonts w:ascii="宋体" w:hAnsi="宋体" w:cs="宋体"/>
                <w:kern w:val="0"/>
                <w:sz w:val="18"/>
                <w:szCs w:val="18"/>
              </w:rPr>
            </w:pPr>
            <w:r w:rsidRPr="00BE3594">
              <w:rPr>
                <w:rFonts w:ascii="宋体" w:hAnsi="宋体" w:cs="宋体" w:hint="eastAsia"/>
                <w:kern w:val="0"/>
                <w:sz w:val="18"/>
                <w:szCs w:val="18"/>
                <w:highlight w:val="darkRed"/>
                <w:rPrChange w:id="88" w:author="vlc刘诚" w:date="2015-07-06T10:57:00Z">
                  <w:rPr>
                    <w:rFonts w:ascii="宋体" w:hAnsi="宋体" w:cs="宋体" w:hint="eastAsia"/>
                    <w:kern w:val="0"/>
                    <w:sz w:val="18"/>
                    <w:szCs w:val="18"/>
                  </w:rPr>
                </w:rPrChange>
              </w:rPr>
              <w:t>取供应商报价币种对应的房费面价金额</w:t>
            </w:r>
          </w:p>
        </w:tc>
      </w:tr>
      <w:tr w:rsidR="00CB4EFC" w:rsidRPr="000B120A" w:rsidTr="00BE3594">
        <w:trPr>
          <w:trHeight w:val="367"/>
        </w:trPr>
        <w:tc>
          <w:tcPr>
            <w:tcW w:w="2982" w:type="dxa"/>
            <w:tcBorders>
              <w:top w:val="nil"/>
              <w:left w:val="single" w:sz="4" w:space="0" w:color="auto"/>
              <w:bottom w:val="single" w:sz="4" w:space="0" w:color="auto"/>
              <w:right w:val="single" w:sz="4" w:space="0" w:color="auto"/>
            </w:tcBorders>
            <w:shd w:val="clear" w:color="auto" w:fill="auto"/>
            <w:vAlign w:val="center"/>
          </w:tcPr>
          <w:p w:rsidR="00CB4EFC" w:rsidRPr="00BE3594" w:rsidRDefault="00CB4EFC" w:rsidP="0084436D">
            <w:pPr>
              <w:widowControl/>
              <w:jc w:val="left"/>
              <w:rPr>
                <w:rFonts w:ascii="宋体" w:hAnsi="宋体" w:cs="宋体"/>
                <w:kern w:val="0"/>
                <w:sz w:val="18"/>
                <w:szCs w:val="18"/>
                <w:highlight w:val="darkRed"/>
                <w:rPrChange w:id="89" w:author="vlc刘诚" w:date="2015-07-06T10:57:00Z">
                  <w:rPr>
                    <w:rFonts w:ascii="宋体" w:hAnsi="宋体" w:cs="宋体"/>
                    <w:kern w:val="0"/>
                    <w:sz w:val="18"/>
                    <w:szCs w:val="18"/>
                  </w:rPr>
                </w:rPrChange>
              </w:rPr>
            </w:pPr>
            <w:r w:rsidRPr="00BE3594">
              <w:rPr>
                <w:rFonts w:ascii="宋体" w:hAnsi="宋体" w:cs="宋体" w:hint="eastAsia"/>
                <w:kern w:val="0"/>
                <w:sz w:val="18"/>
                <w:szCs w:val="18"/>
                <w:highlight w:val="darkRed"/>
                <w:rPrChange w:id="90" w:author="vlc刘诚" w:date="2015-07-06T10:57:00Z">
                  <w:rPr>
                    <w:rFonts w:ascii="宋体" w:hAnsi="宋体" w:cs="宋体" w:hint="eastAsia"/>
                    <w:kern w:val="0"/>
                    <w:sz w:val="18"/>
                    <w:szCs w:val="18"/>
                  </w:rPr>
                </w:rPrChange>
              </w:rPr>
              <w:t>房费面价（人民币）</w:t>
            </w:r>
          </w:p>
        </w:tc>
        <w:tc>
          <w:tcPr>
            <w:tcW w:w="5670" w:type="dxa"/>
            <w:tcBorders>
              <w:top w:val="nil"/>
              <w:left w:val="nil"/>
              <w:bottom w:val="single" w:sz="4" w:space="0" w:color="auto"/>
              <w:right w:val="single" w:sz="4" w:space="0" w:color="auto"/>
            </w:tcBorders>
            <w:shd w:val="clear" w:color="auto" w:fill="auto"/>
            <w:vAlign w:val="center"/>
          </w:tcPr>
          <w:p w:rsidR="00CB4EFC" w:rsidRPr="000B120A" w:rsidRDefault="00CB4EFC" w:rsidP="0084436D">
            <w:pPr>
              <w:widowControl/>
              <w:jc w:val="left"/>
              <w:rPr>
                <w:rFonts w:ascii="宋体" w:hAnsi="宋体" w:cs="宋体"/>
                <w:kern w:val="0"/>
                <w:sz w:val="18"/>
                <w:szCs w:val="18"/>
              </w:rPr>
            </w:pPr>
            <w:r w:rsidRPr="00BE3594">
              <w:rPr>
                <w:rFonts w:ascii="宋体" w:hAnsi="宋体" w:cs="宋体" w:hint="eastAsia"/>
                <w:kern w:val="0"/>
                <w:sz w:val="18"/>
                <w:szCs w:val="18"/>
                <w:highlight w:val="darkRed"/>
                <w:rPrChange w:id="91" w:author="vlc刘诚" w:date="2015-07-06T10:57:00Z">
                  <w:rPr>
                    <w:rFonts w:ascii="宋体" w:hAnsi="宋体" w:cs="宋体" w:hint="eastAsia"/>
                    <w:kern w:val="0"/>
                    <w:sz w:val="18"/>
                    <w:szCs w:val="18"/>
                  </w:rPr>
                </w:rPrChange>
              </w:rPr>
              <w:t>取房费面价转换成人民币后的金额</w:t>
            </w:r>
          </w:p>
        </w:tc>
      </w:tr>
      <w:tr w:rsidR="00CB4EFC" w:rsidRPr="000B120A" w:rsidTr="00BE3594">
        <w:trPr>
          <w:trHeight w:val="367"/>
        </w:trPr>
        <w:tc>
          <w:tcPr>
            <w:tcW w:w="2982" w:type="dxa"/>
            <w:tcBorders>
              <w:top w:val="nil"/>
              <w:left w:val="single" w:sz="4" w:space="0" w:color="auto"/>
              <w:bottom w:val="single" w:sz="4" w:space="0" w:color="auto"/>
              <w:right w:val="single" w:sz="4" w:space="0" w:color="auto"/>
            </w:tcBorders>
            <w:shd w:val="clear" w:color="auto" w:fill="auto"/>
            <w:vAlign w:val="center"/>
          </w:tcPr>
          <w:p w:rsidR="00CB4EFC" w:rsidRPr="00BE3594" w:rsidRDefault="00CB4EFC" w:rsidP="0084436D">
            <w:pPr>
              <w:widowControl/>
              <w:jc w:val="left"/>
              <w:rPr>
                <w:rFonts w:ascii="宋体" w:hAnsi="宋体" w:cs="宋体"/>
                <w:kern w:val="0"/>
                <w:sz w:val="18"/>
                <w:szCs w:val="18"/>
                <w:highlight w:val="darkRed"/>
                <w:rPrChange w:id="92" w:author="vlc刘诚" w:date="2015-07-06T10:58:00Z">
                  <w:rPr>
                    <w:rFonts w:ascii="宋体" w:hAnsi="宋体" w:cs="宋体"/>
                    <w:kern w:val="0"/>
                    <w:sz w:val="18"/>
                    <w:szCs w:val="18"/>
                  </w:rPr>
                </w:rPrChange>
              </w:rPr>
            </w:pPr>
            <w:r w:rsidRPr="00BE3594">
              <w:rPr>
                <w:rFonts w:ascii="宋体" w:hAnsi="宋体" w:cs="宋体" w:hint="eastAsia"/>
                <w:kern w:val="0"/>
                <w:sz w:val="18"/>
                <w:szCs w:val="18"/>
                <w:highlight w:val="darkRed"/>
                <w:rPrChange w:id="93" w:author="vlc刘诚" w:date="2015-07-06T10:58:00Z">
                  <w:rPr>
                    <w:rFonts w:ascii="宋体" w:hAnsi="宋体" w:cs="宋体" w:hint="eastAsia"/>
                    <w:kern w:val="0"/>
                    <w:sz w:val="18"/>
                    <w:szCs w:val="18"/>
                  </w:rPr>
                </w:rPrChange>
              </w:rPr>
              <w:t>退补客户房费金额（客户报价币种）</w:t>
            </w:r>
          </w:p>
        </w:tc>
        <w:tc>
          <w:tcPr>
            <w:tcW w:w="5670" w:type="dxa"/>
            <w:tcBorders>
              <w:top w:val="nil"/>
              <w:left w:val="nil"/>
              <w:bottom w:val="single" w:sz="4" w:space="0" w:color="auto"/>
              <w:right w:val="single" w:sz="4" w:space="0" w:color="auto"/>
            </w:tcBorders>
            <w:shd w:val="clear" w:color="auto" w:fill="auto"/>
            <w:vAlign w:val="center"/>
          </w:tcPr>
          <w:p w:rsidR="00CB4EFC" w:rsidRPr="00BE3594" w:rsidRDefault="00CB4EFC" w:rsidP="0084436D">
            <w:pPr>
              <w:widowControl/>
              <w:jc w:val="left"/>
              <w:rPr>
                <w:rFonts w:ascii="宋体" w:hAnsi="宋体" w:cs="宋体"/>
                <w:kern w:val="0"/>
                <w:sz w:val="18"/>
                <w:szCs w:val="18"/>
                <w:highlight w:val="darkRed"/>
                <w:rPrChange w:id="94" w:author="vlc刘诚" w:date="2015-07-06T10:58:00Z">
                  <w:rPr>
                    <w:rFonts w:ascii="宋体" w:hAnsi="宋体" w:cs="宋体"/>
                    <w:kern w:val="0"/>
                    <w:sz w:val="18"/>
                    <w:szCs w:val="18"/>
                  </w:rPr>
                </w:rPrChange>
              </w:rPr>
            </w:pPr>
            <w:r w:rsidRPr="00BE3594">
              <w:rPr>
                <w:rFonts w:ascii="宋体" w:hAnsi="宋体" w:cs="宋体" w:hint="eastAsia"/>
                <w:kern w:val="0"/>
                <w:sz w:val="18"/>
                <w:szCs w:val="18"/>
                <w:highlight w:val="darkRed"/>
                <w:rPrChange w:id="95" w:author="vlc刘诚" w:date="2015-07-06T10:58:00Z">
                  <w:rPr>
                    <w:rFonts w:ascii="宋体" w:hAnsi="宋体" w:cs="宋体" w:hint="eastAsia"/>
                    <w:kern w:val="0"/>
                    <w:sz w:val="18"/>
                    <w:szCs w:val="18"/>
                  </w:rPr>
                </w:rPrChange>
              </w:rPr>
              <w:t>取退补客户记录生效日期</w:t>
            </w:r>
            <w:r w:rsidR="00FF081C" w:rsidRPr="00BE3594">
              <w:rPr>
                <w:rFonts w:ascii="宋体" w:hAnsi="宋体" w:cs="宋体" w:hint="eastAsia"/>
                <w:kern w:val="0"/>
                <w:sz w:val="18"/>
                <w:szCs w:val="18"/>
                <w:highlight w:val="darkRed"/>
                <w:rPrChange w:id="96" w:author="vlc刘诚" w:date="2015-07-06T10:58:00Z">
                  <w:rPr>
                    <w:rFonts w:ascii="宋体" w:hAnsi="宋体" w:cs="宋体" w:hint="eastAsia"/>
                    <w:kern w:val="0"/>
                    <w:sz w:val="18"/>
                    <w:szCs w:val="18"/>
                  </w:rPr>
                </w:rPrChange>
              </w:rPr>
              <w:t>&lt;=</w:t>
            </w:r>
            <w:r w:rsidR="00774D8E" w:rsidRPr="00BE3594">
              <w:rPr>
                <w:rFonts w:ascii="宋体" w:hAnsi="宋体" w:cs="宋体" w:hint="eastAsia"/>
                <w:kern w:val="0"/>
                <w:sz w:val="18"/>
                <w:szCs w:val="18"/>
                <w:highlight w:val="darkRed"/>
                <w:rPrChange w:id="97" w:author="vlc刘诚" w:date="2015-07-06T10:58:00Z">
                  <w:rPr>
                    <w:rFonts w:ascii="宋体" w:hAnsi="宋体" w:cs="宋体" w:hint="eastAsia"/>
                    <w:kern w:val="0"/>
                    <w:sz w:val="18"/>
                    <w:szCs w:val="18"/>
                  </w:rPr>
                </w:rPrChange>
              </w:rPr>
              <w:t>查询日期</w:t>
            </w:r>
            <w:r w:rsidRPr="00BE3594">
              <w:rPr>
                <w:rFonts w:ascii="宋体" w:hAnsi="宋体" w:cs="宋体" w:hint="eastAsia"/>
                <w:kern w:val="0"/>
                <w:sz w:val="18"/>
                <w:szCs w:val="18"/>
                <w:highlight w:val="darkRed"/>
                <w:rPrChange w:id="98" w:author="vlc刘诚" w:date="2015-07-06T10:58:00Z">
                  <w:rPr>
                    <w:rFonts w:ascii="宋体" w:hAnsi="宋体" w:cs="宋体" w:hint="eastAsia"/>
                    <w:kern w:val="0"/>
                    <w:sz w:val="18"/>
                    <w:szCs w:val="18"/>
                  </w:rPr>
                </w:rPrChange>
              </w:rPr>
              <w:t>的所有“退补类型”=“房费”的退补客户记录金额合计（客户报价币种）</w:t>
            </w:r>
          </w:p>
          <w:p w:rsidR="00CB4EFC" w:rsidRPr="00BE3594" w:rsidRDefault="00CB4EFC" w:rsidP="0084436D">
            <w:pPr>
              <w:widowControl/>
              <w:jc w:val="left"/>
              <w:rPr>
                <w:rFonts w:ascii="宋体" w:hAnsi="宋体" w:cs="宋体"/>
                <w:kern w:val="0"/>
                <w:sz w:val="18"/>
                <w:szCs w:val="18"/>
                <w:highlight w:val="darkRed"/>
                <w:rPrChange w:id="99" w:author="vlc刘诚" w:date="2015-07-06T10:58:00Z">
                  <w:rPr>
                    <w:rFonts w:ascii="宋体" w:hAnsi="宋体" w:cs="宋体"/>
                    <w:kern w:val="0"/>
                    <w:sz w:val="18"/>
                    <w:szCs w:val="18"/>
                  </w:rPr>
                </w:rPrChange>
              </w:rPr>
            </w:pPr>
            <w:r w:rsidRPr="00BE3594">
              <w:rPr>
                <w:rFonts w:ascii="宋体" w:hAnsi="宋体" w:cs="宋体" w:hint="eastAsia"/>
                <w:kern w:val="0"/>
                <w:sz w:val="18"/>
                <w:szCs w:val="18"/>
                <w:highlight w:val="darkRed"/>
                <w:rPrChange w:id="100" w:author="vlc刘诚" w:date="2015-07-06T10:58:00Z">
                  <w:rPr>
                    <w:rFonts w:ascii="宋体" w:hAnsi="宋体" w:cs="宋体" w:hint="eastAsia"/>
                    <w:kern w:val="0"/>
                    <w:sz w:val="18"/>
                    <w:szCs w:val="18"/>
                  </w:rPr>
                </w:rPrChange>
              </w:rPr>
              <w:t>注：“退补客户记录生效日期”为订单系统确认需要退补客户的日期，非退补在支付平台成功的日期。</w:t>
            </w:r>
          </w:p>
          <w:p w:rsidR="00CB4EFC" w:rsidRPr="00BE3594" w:rsidRDefault="00CB4EFC" w:rsidP="0084436D">
            <w:pPr>
              <w:widowControl/>
              <w:jc w:val="left"/>
              <w:rPr>
                <w:rFonts w:ascii="宋体" w:hAnsi="宋体" w:cs="宋体"/>
                <w:kern w:val="0"/>
                <w:sz w:val="18"/>
                <w:szCs w:val="18"/>
                <w:highlight w:val="darkRed"/>
                <w:rPrChange w:id="101" w:author="vlc刘诚" w:date="2015-07-06T10:58:00Z">
                  <w:rPr>
                    <w:rFonts w:ascii="宋体" w:hAnsi="宋体" w:cs="宋体"/>
                    <w:kern w:val="0"/>
                    <w:sz w:val="18"/>
                    <w:szCs w:val="18"/>
                  </w:rPr>
                </w:rPrChange>
              </w:rPr>
            </w:pPr>
            <w:r w:rsidRPr="00BE3594">
              <w:rPr>
                <w:rFonts w:ascii="宋体" w:hAnsi="宋体" w:cs="宋体" w:hint="eastAsia"/>
                <w:kern w:val="0"/>
                <w:sz w:val="18"/>
                <w:szCs w:val="18"/>
                <w:highlight w:val="darkRed"/>
                <w:rPrChange w:id="102" w:author="vlc刘诚" w:date="2015-07-06T10:58:00Z">
                  <w:rPr>
                    <w:rFonts w:ascii="宋体" w:hAnsi="宋体" w:cs="宋体" w:hint="eastAsia"/>
                    <w:kern w:val="0"/>
                    <w:sz w:val="18"/>
                    <w:szCs w:val="18"/>
                  </w:rPr>
                </w:rPrChange>
              </w:rPr>
              <w:t>补收客户需记为“正数”</w:t>
            </w:r>
          </w:p>
          <w:p w:rsidR="00CB4EFC" w:rsidRPr="000B120A" w:rsidRDefault="00CB4EFC" w:rsidP="0084436D">
            <w:pPr>
              <w:widowControl/>
              <w:jc w:val="left"/>
              <w:rPr>
                <w:rFonts w:ascii="宋体" w:hAnsi="宋体" w:cs="宋体"/>
                <w:kern w:val="0"/>
                <w:sz w:val="18"/>
                <w:szCs w:val="18"/>
              </w:rPr>
            </w:pPr>
            <w:r w:rsidRPr="00BE3594">
              <w:rPr>
                <w:rFonts w:ascii="宋体" w:hAnsi="宋体" w:cs="宋体" w:hint="eastAsia"/>
                <w:kern w:val="0"/>
                <w:sz w:val="18"/>
                <w:szCs w:val="18"/>
                <w:highlight w:val="darkRed"/>
                <w:rPrChange w:id="103" w:author="vlc刘诚" w:date="2015-07-06T10:58:00Z">
                  <w:rPr>
                    <w:rFonts w:ascii="宋体" w:hAnsi="宋体" w:cs="宋体" w:hint="eastAsia"/>
                    <w:kern w:val="0"/>
                    <w:sz w:val="18"/>
                    <w:szCs w:val="18"/>
                  </w:rPr>
                </w:rPrChange>
              </w:rPr>
              <w:t>退还客户需记为“负数”</w:t>
            </w:r>
          </w:p>
        </w:tc>
      </w:tr>
      <w:tr w:rsidR="00CB4EFC" w:rsidRPr="000B120A" w:rsidTr="00BE3594">
        <w:trPr>
          <w:trHeight w:val="480"/>
        </w:trPr>
        <w:tc>
          <w:tcPr>
            <w:tcW w:w="2982" w:type="dxa"/>
            <w:tcBorders>
              <w:top w:val="nil"/>
              <w:left w:val="single" w:sz="4" w:space="0" w:color="auto"/>
              <w:bottom w:val="single" w:sz="4" w:space="0" w:color="auto"/>
              <w:right w:val="single" w:sz="4" w:space="0" w:color="auto"/>
            </w:tcBorders>
            <w:shd w:val="clear" w:color="auto" w:fill="auto"/>
            <w:vAlign w:val="center"/>
          </w:tcPr>
          <w:p w:rsidR="00CB4EFC" w:rsidRPr="00BE3594" w:rsidRDefault="00CB4EFC" w:rsidP="0084436D">
            <w:pPr>
              <w:widowControl/>
              <w:jc w:val="left"/>
              <w:rPr>
                <w:rFonts w:ascii="宋体" w:hAnsi="宋体" w:cs="宋体"/>
                <w:kern w:val="0"/>
                <w:sz w:val="18"/>
                <w:szCs w:val="18"/>
                <w:highlight w:val="darkRed"/>
                <w:rPrChange w:id="104" w:author="vlc刘诚" w:date="2015-07-06T10:58:00Z">
                  <w:rPr>
                    <w:rFonts w:ascii="宋体" w:hAnsi="宋体" w:cs="宋体"/>
                    <w:kern w:val="0"/>
                    <w:sz w:val="18"/>
                    <w:szCs w:val="18"/>
                  </w:rPr>
                </w:rPrChange>
              </w:rPr>
            </w:pPr>
            <w:r w:rsidRPr="00BE3594">
              <w:rPr>
                <w:rFonts w:ascii="宋体" w:hAnsi="宋体" w:cs="宋体" w:hint="eastAsia"/>
                <w:kern w:val="0"/>
                <w:sz w:val="18"/>
                <w:szCs w:val="18"/>
                <w:highlight w:val="darkRed"/>
                <w:rPrChange w:id="105" w:author="vlc刘诚" w:date="2015-07-06T10:58:00Z">
                  <w:rPr>
                    <w:rFonts w:ascii="宋体" w:hAnsi="宋体" w:cs="宋体" w:hint="eastAsia"/>
                    <w:kern w:val="0"/>
                    <w:sz w:val="18"/>
                    <w:szCs w:val="18"/>
                  </w:rPr>
                </w:rPrChange>
              </w:rPr>
              <w:t>退补客户房费金额（人民币）</w:t>
            </w:r>
          </w:p>
        </w:tc>
        <w:tc>
          <w:tcPr>
            <w:tcW w:w="5670" w:type="dxa"/>
            <w:tcBorders>
              <w:top w:val="nil"/>
              <w:left w:val="nil"/>
              <w:bottom w:val="single" w:sz="4" w:space="0" w:color="auto"/>
              <w:right w:val="single" w:sz="4" w:space="0" w:color="auto"/>
            </w:tcBorders>
            <w:shd w:val="clear" w:color="auto" w:fill="auto"/>
            <w:vAlign w:val="center"/>
          </w:tcPr>
          <w:p w:rsidR="00CB4EFC" w:rsidRPr="00BE3594" w:rsidRDefault="00CB4EFC" w:rsidP="0084436D">
            <w:pPr>
              <w:widowControl/>
              <w:jc w:val="left"/>
              <w:rPr>
                <w:rFonts w:ascii="宋体" w:hAnsi="宋体" w:cs="宋体"/>
                <w:kern w:val="0"/>
                <w:sz w:val="18"/>
                <w:szCs w:val="18"/>
                <w:highlight w:val="darkRed"/>
                <w:rPrChange w:id="106" w:author="vlc刘诚" w:date="2015-07-06T10:58:00Z">
                  <w:rPr>
                    <w:rFonts w:ascii="宋体" w:hAnsi="宋体" w:cs="宋体"/>
                    <w:kern w:val="0"/>
                    <w:sz w:val="18"/>
                    <w:szCs w:val="18"/>
                  </w:rPr>
                </w:rPrChange>
              </w:rPr>
            </w:pPr>
            <w:r w:rsidRPr="00BE3594">
              <w:rPr>
                <w:rFonts w:ascii="宋体" w:hAnsi="宋体" w:cs="宋体" w:hint="eastAsia"/>
                <w:kern w:val="0"/>
                <w:sz w:val="18"/>
                <w:szCs w:val="18"/>
                <w:highlight w:val="darkRed"/>
                <w:rPrChange w:id="107" w:author="vlc刘诚" w:date="2015-07-06T10:58:00Z">
                  <w:rPr>
                    <w:rFonts w:ascii="宋体" w:hAnsi="宋体" w:cs="宋体" w:hint="eastAsia"/>
                    <w:kern w:val="0"/>
                    <w:sz w:val="18"/>
                    <w:szCs w:val="18"/>
                  </w:rPr>
                </w:rPrChange>
              </w:rPr>
              <w:t>取退补客户记录生效日期</w:t>
            </w:r>
            <w:r w:rsidR="00FF081C" w:rsidRPr="00BE3594">
              <w:rPr>
                <w:rFonts w:ascii="宋体" w:hAnsi="宋体" w:cs="宋体" w:hint="eastAsia"/>
                <w:kern w:val="0"/>
                <w:sz w:val="18"/>
                <w:szCs w:val="18"/>
                <w:highlight w:val="darkRed"/>
                <w:rPrChange w:id="108" w:author="vlc刘诚" w:date="2015-07-06T10:58:00Z">
                  <w:rPr>
                    <w:rFonts w:ascii="宋体" w:hAnsi="宋体" w:cs="宋体" w:hint="eastAsia"/>
                    <w:kern w:val="0"/>
                    <w:sz w:val="18"/>
                    <w:szCs w:val="18"/>
                  </w:rPr>
                </w:rPrChange>
              </w:rPr>
              <w:t>&lt;=查询日期</w:t>
            </w:r>
            <w:r w:rsidRPr="00BE3594">
              <w:rPr>
                <w:rFonts w:ascii="宋体" w:hAnsi="宋体" w:cs="宋体" w:hint="eastAsia"/>
                <w:kern w:val="0"/>
                <w:sz w:val="18"/>
                <w:szCs w:val="18"/>
                <w:highlight w:val="darkRed"/>
                <w:rPrChange w:id="109" w:author="vlc刘诚" w:date="2015-07-06T10:58:00Z">
                  <w:rPr>
                    <w:rFonts w:ascii="宋体" w:hAnsi="宋体" w:cs="宋体" w:hint="eastAsia"/>
                    <w:kern w:val="0"/>
                    <w:sz w:val="18"/>
                    <w:szCs w:val="18"/>
                  </w:rPr>
                </w:rPrChange>
              </w:rPr>
              <w:t>的所有“退补类型”=“房费”的退补客户记录金额合计（人民币）</w:t>
            </w:r>
          </w:p>
          <w:p w:rsidR="00CB4EFC" w:rsidRPr="00BE3594" w:rsidRDefault="00CB4EFC" w:rsidP="0084436D">
            <w:pPr>
              <w:widowControl/>
              <w:jc w:val="left"/>
              <w:rPr>
                <w:rFonts w:ascii="宋体" w:hAnsi="宋体" w:cs="宋体"/>
                <w:kern w:val="0"/>
                <w:sz w:val="18"/>
                <w:szCs w:val="18"/>
                <w:highlight w:val="darkRed"/>
                <w:rPrChange w:id="110" w:author="vlc刘诚" w:date="2015-07-06T10:58:00Z">
                  <w:rPr>
                    <w:rFonts w:ascii="宋体" w:hAnsi="宋体" w:cs="宋体"/>
                    <w:kern w:val="0"/>
                    <w:sz w:val="18"/>
                    <w:szCs w:val="18"/>
                  </w:rPr>
                </w:rPrChange>
              </w:rPr>
            </w:pPr>
            <w:r w:rsidRPr="00BE3594">
              <w:rPr>
                <w:rFonts w:ascii="宋体" w:hAnsi="宋体" w:cs="宋体" w:hint="eastAsia"/>
                <w:kern w:val="0"/>
                <w:sz w:val="18"/>
                <w:szCs w:val="18"/>
                <w:highlight w:val="darkRed"/>
                <w:rPrChange w:id="111" w:author="vlc刘诚" w:date="2015-07-06T10:58:00Z">
                  <w:rPr>
                    <w:rFonts w:ascii="宋体" w:hAnsi="宋体" w:cs="宋体" w:hint="eastAsia"/>
                    <w:kern w:val="0"/>
                    <w:sz w:val="18"/>
                    <w:szCs w:val="18"/>
                  </w:rPr>
                </w:rPrChange>
              </w:rPr>
              <w:t>注：“退补客户记录生效日期”为订单系统确认需要退补客户的日期，非退补在支付平台成功的日期。</w:t>
            </w:r>
          </w:p>
          <w:p w:rsidR="00CB4EFC" w:rsidRPr="00BE3594" w:rsidRDefault="00CB4EFC" w:rsidP="0084436D">
            <w:pPr>
              <w:widowControl/>
              <w:jc w:val="left"/>
              <w:rPr>
                <w:rFonts w:ascii="宋体" w:hAnsi="宋体" w:cs="宋体"/>
                <w:kern w:val="0"/>
                <w:sz w:val="18"/>
                <w:szCs w:val="18"/>
                <w:highlight w:val="darkRed"/>
                <w:rPrChange w:id="112" w:author="vlc刘诚" w:date="2015-07-06T10:58:00Z">
                  <w:rPr>
                    <w:rFonts w:ascii="宋体" w:hAnsi="宋体" w:cs="宋体"/>
                    <w:kern w:val="0"/>
                    <w:sz w:val="18"/>
                    <w:szCs w:val="18"/>
                  </w:rPr>
                </w:rPrChange>
              </w:rPr>
            </w:pPr>
            <w:r w:rsidRPr="00BE3594">
              <w:rPr>
                <w:rFonts w:ascii="宋体" w:hAnsi="宋体" w:cs="宋体" w:hint="eastAsia"/>
                <w:kern w:val="0"/>
                <w:sz w:val="18"/>
                <w:szCs w:val="18"/>
                <w:highlight w:val="darkRed"/>
                <w:rPrChange w:id="113" w:author="vlc刘诚" w:date="2015-07-06T10:58:00Z">
                  <w:rPr>
                    <w:rFonts w:ascii="宋体" w:hAnsi="宋体" w:cs="宋体" w:hint="eastAsia"/>
                    <w:kern w:val="0"/>
                    <w:sz w:val="18"/>
                    <w:szCs w:val="18"/>
                  </w:rPr>
                </w:rPrChange>
              </w:rPr>
              <w:t>补收客户需记为“正数”</w:t>
            </w:r>
          </w:p>
          <w:p w:rsidR="00CB4EFC" w:rsidRPr="000B120A" w:rsidRDefault="00CB4EFC" w:rsidP="0084436D">
            <w:pPr>
              <w:widowControl/>
              <w:jc w:val="left"/>
              <w:rPr>
                <w:rFonts w:ascii="宋体" w:hAnsi="宋体" w:cs="宋体"/>
                <w:kern w:val="0"/>
                <w:sz w:val="18"/>
                <w:szCs w:val="18"/>
              </w:rPr>
            </w:pPr>
            <w:r w:rsidRPr="00BE3594">
              <w:rPr>
                <w:rFonts w:ascii="宋体" w:hAnsi="宋体" w:cs="宋体" w:hint="eastAsia"/>
                <w:kern w:val="0"/>
                <w:sz w:val="18"/>
                <w:szCs w:val="18"/>
                <w:highlight w:val="darkRed"/>
                <w:rPrChange w:id="114" w:author="vlc刘诚" w:date="2015-07-06T10:58:00Z">
                  <w:rPr>
                    <w:rFonts w:ascii="宋体" w:hAnsi="宋体" w:cs="宋体" w:hint="eastAsia"/>
                    <w:kern w:val="0"/>
                    <w:sz w:val="18"/>
                    <w:szCs w:val="18"/>
                  </w:rPr>
                </w:rPrChange>
              </w:rPr>
              <w:t>退还客户需记为“负数”</w:t>
            </w:r>
          </w:p>
        </w:tc>
      </w:tr>
      <w:tr w:rsidR="00CB4EFC" w:rsidRPr="000B120A" w:rsidTr="00BE3594">
        <w:trPr>
          <w:trHeight w:val="480"/>
        </w:trPr>
        <w:tc>
          <w:tcPr>
            <w:tcW w:w="2982" w:type="dxa"/>
            <w:tcBorders>
              <w:top w:val="nil"/>
              <w:left w:val="single" w:sz="4" w:space="0" w:color="auto"/>
              <w:bottom w:val="single" w:sz="4" w:space="0" w:color="auto"/>
              <w:right w:val="single" w:sz="4" w:space="0" w:color="auto"/>
            </w:tcBorders>
            <w:shd w:val="clear" w:color="auto" w:fill="auto"/>
            <w:vAlign w:val="center"/>
          </w:tcPr>
          <w:p w:rsidR="00CB4EFC" w:rsidRPr="00BE3594" w:rsidRDefault="00CB4EFC" w:rsidP="0084436D">
            <w:pPr>
              <w:widowControl/>
              <w:jc w:val="left"/>
              <w:rPr>
                <w:rFonts w:ascii="宋体" w:hAnsi="宋体" w:cs="宋体"/>
                <w:kern w:val="0"/>
                <w:sz w:val="18"/>
                <w:szCs w:val="18"/>
                <w:highlight w:val="darkRed"/>
                <w:rPrChange w:id="115" w:author="vlc刘诚" w:date="2015-07-06T10:58:00Z">
                  <w:rPr>
                    <w:rFonts w:ascii="宋体" w:hAnsi="宋体" w:cs="宋体"/>
                    <w:kern w:val="0"/>
                    <w:sz w:val="18"/>
                    <w:szCs w:val="18"/>
                  </w:rPr>
                </w:rPrChange>
              </w:rPr>
            </w:pPr>
            <w:r w:rsidRPr="00BE3594">
              <w:rPr>
                <w:rFonts w:ascii="宋体" w:hAnsi="宋体" w:cs="宋体" w:hint="eastAsia"/>
                <w:kern w:val="0"/>
                <w:sz w:val="18"/>
                <w:szCs w:val="18"/>
                <w:highlight w:val="darkRed"/>
                <w:rPrChange w:id="116" w:author="vlc刘诚" w:date="2015-07-06T10:58:00Z">
                  <w:rPr>
                    <w:rFonts w:ascii="宋体" w:hAnsi="宋体" w:cs="宋体" w:hint="eastAsia"/>
                    <w:kern w:val="0"/>
                    <w:sz w:val="18"/>
                    <w:szCs w:val="18"/>
                  </w:rPr>
                </w:rPrChange>
              </w:rPr>
              <w:t>房费底价（供应商报价币种）</w:t>
            </w:r>
          </w:p>
        </w:tc>
        <w:tc>
          <w:tcPr>
            <w:tcW w:w="5670" w:type="dxa"/>
            <w:tcBorders>
              <w:top w:val="nil"/>
              <w:left w:val="nil"/>
              <w:bottom w:val="single" w:sz="4" w:space="0" w:color="auto"/>
              <w:right w:val="single" w:sz="4" w:space="0" w:color="auto"/>
            </w:tcBorders>
            <w:shd w:val="clear" w:color="auto" w:fill="auto"/>
            <w:vAlign w:val="center"/>
          </w:tcPr>
          <w:p w:rsidR="00CB4EFC" w:rsidRPr="000B120A" w:rsidRDefault="00CB4EFC" w:rsidP="0084436D">
            <w:pPr>
              <w:widowControl/>
              <w:jc w:val="left"/>
              <w:rPr>
                <w:rFonts w:ascii="宋体" w:hAnsi="宋体" w:cs="宋体"/>
                <w:kern w:val="0"/>
                <w:sz w:val="18"/>
                <w:szCs w:val="18"/>
              </w:rPr>
            </w:pPr>
            <w:r w:rsidRPr="00BE3594">
              <w:rPr>
                <w:rFonts w:ascii="宋体" w:hAnsi="宋体" w:cs="宋体" w:hint="eastAsia"/>
                <w:kern w:val="0"/>
                <w:sz w:val="18"/>
                <w:szCs w:val="18"/>
                <w:highlight w:val="darkRed"/>
                <w:rPrChange w:id="117" w:author="vlc刘诚" w:date="2015-07-06T10:58:00Z">
                  <w:rPr>
                    <w:rFonts w:ascii="宋体" w:hAnsi="宋体" w:cs="宋体" w:hint="eastAsia"/>
                    <w:kern w:val="0"/>
                    <w:sz w:val="18"/>
                    <w:szCs w:val="18"/>
                  </w:rPr>
                </w:rPrChange>
              </w:rPr>
              <w:t>取供应商报价币种对应的底价金额</w:t>
            </w:r>
          </w:p>
        </w:tc>
      </w:tr>
      <w:tr w:rsidR="00CB4EFC" w:rsidRPr="000B120A" w:rsidTr="00BE3594">
        <w:trPr>
          <w:trHeight w:val="480"/>
        </w:trPr>
        <w:tc>
          <w:tcPr>
            <w:tcW w:w="2982" w:type="dxa"/>
            <w:tcBorders>
              <w:top w:val="nil"/>
              <w:left w:val="single" w:sz="4" w:space="0" w:color="auto"/>
              <w:bottom w:val="single" w:sz="4" w:space="0" w:color="auto"/>
              <w:right w:val="single" w:sz="4" w:space="0" w:color="auto"/>
            </w:tcBorders>
            <w:shd w:val="clear" w:color="auto" w:fill="auto"/>
            <w:vAlign w:val="center"/>
            <w:hideMark/>
          </w:tcPr>
          <w:p w:rsidR="00CB4EFC" w:rsidRPr="00BE3594" w:rsidRDefault="00CB4EFC" w:rsidP="0084436D">
            <w:pPr>
              <w:widowControl/>
              <w:jc w:val="left"/>
              <w:rPr>
                <w:rFonts w:ascii="宋体" w:hAnsi="宋体" w:cs="宋体"/>
                <w:kern w:val="0"/>
                <w:sz w:val="18"/>
                <w:szCs w:val="18"/>
                <w:highlight w:val="darkRed"/>
                <w:rPrChange w:id="118" w:author="vlc刘诚" w:date="2015-07-06T10:59:00Z">
                  <w:rPr>
                    <w:rFonts w:ascii="宋体" w:hAnsi="宋体" w:cs="宋体"/>
                    <w:kern w:val="0"/>
                    <w:sz w:val="18"/>
                    <w:szCs w:val="18"/>
                  </w:rPr>
                </w:rPrChange>
              </w:rPr>
            </w:pPr>
            <w:r w:rsidRPr="00BE3594">
              <w:rPr>
                <w:rFonts w:ascii="宋体" w:hAnsi="宋体" w:cs="宋体" w:hint="eastAsia"/>
                <w:kern w:val="0"/>
                <w:sz w:val="18"/>
                <w:szCs w:val="18"/>
                <w:highlight w:val="darkRed"/>
                <w:rPrChange w:id="119" w:author="vlc刘诚" w:date="2015-07-06T10:59:00Z">
                  <w:rPr>
                    <w:rFonts w:ascii="宋体" w:hAnsi="宋体" w:cs="宋体" w:hint="eastAsia"/>
                    <w:kern w:val="0"/>
                    <w:sz w:val="18"/>
                    <w:szCs w:val="18"/>
                  </w:rPr>
                </w:rPrChange>
              </w:rPr>
              <w:t>退补供应商房费金额（供应商报价币种）</w:t>
            </w:r>
          </w:p>
        </w:tc>
        <w:tc>
          <w:tcPr>
            <w:tcW w:w="5670" w:type="dxa"/>
            <w:tcBorders>
              <w:top w:val="nil"/>
              <w:left w:val="nil"/>
              <w:bottom w:val="single" w:sz="4" w:space="0" w:color="auto"/>
              <w:right w:val="single" w:sz="4" w:space="0" w:color="auto"/>
            </w:tcBorders>
            <w:shd w:val="clear" w:color="auto" w:fill="auto"/>
            <w:vAlign w:val="center"/>
            <w:hideMark/>
          </w:tcPr>
          <w:p w:rsidR="00CB4EFC" w:rsidRPr="00BE3594" w:rsidRDefault="00CB4EFC" w:rsidP="0084436D">
            <w:pPr>
              <w:widowControl/>
              <w:jc w:val="left"/>
              <w:rPr>
                <w:rFonts w:ascii="宋体" w:hAnsi="宋体" w:cs="宋体"/>
                <w:kern w:val="0"/>
                <w:sz w:val="18"/>
                <w:szCs w:val="18"/>
                <w:highlight w:val="darkRed"/>
                <w:rPrChange w:id="120" w:author="vlc刘诚" w:date="2015-07-06T10:59:00Z">
                  <w:rPr>
                    <w:rFonts w:ascii="宋体" w:hAnsi="宋体" w:cs="宋体"/>
                    <w:kern w:val="0"/>
                    <w:sz w:val="18"/>
                    <w:szCs w:val="18"/>
                  </w:rPr>
                </w:rPrChange>
              </w:rPr>
            </w:pPr>
            <w:r w:rsidRPr="00BE3594">
              <w:rPr>
                <w:rFonts w:ascii="宋体" w:hAnsi="宋体" w:cs="宋体" w:hint="eastAsia"/>
                <w:kern w:val="0"/>
                <w:sz w:val="18"/>
                <w:szCs w:val="18"/>
                <w:highlight w:val="darkRed"/>
                <w:rPrChange w:id="121" w:author="vlc刘诚" w:date="2015-07-06T10:59:00Z">
                  <w:rPr>
                    <w:rFonts w:ascii="宋体" w:hAnsi="宋体" w:cs="宋体" w:hint="eastAsia"/>
                    <w:kern w:val="0"/>
                    <w:sz w:val="18"/>
                    <w:szCs w:val="18"/>
                  </w:rPr>
                </w:rPrChange>
              </w:rPr>
              <w:t>取退补供应商记录生效日期</w:t>
            </w:r>
            <w:r w:rsidR="00FF081C" w:rsidRPr="00BE3594">
              <w:rPr>
                <w:rFonts w:ascii="宋体" w:hAnsi="宋体" w:cs="宋体" w:hint="eastAsia"/>
                <w:kern w:val="0"/>
                <w:sz w:val="18"/>
                <w:szCs w:val="18"/>
                <w:highlight w:val="darkRed"/>
                <w:rPrChange w:id="122" w:author="vlc刘诚" w:date="2015-07-06T10:59:00Z">
                  <w:rPr>
                    <w:rFonts w:ascii="宋体" w:hAnsi="宋体" w:cs="宋体" w:hint="eastAsia"/>
                    <w:kern w:val="0"/>
                    <w:sz w:val="18"/>
                    <w:szCs w:val="18"/>
                  </w:rPr>
                </w:rPrChange>
              </w:rPr>
              <w:t>&lt;=查询日期</w:t>
            </w:r>
            <w:r w:rsidRPr="00BE3594">
              <w:rPr>
                <w:rFonts w:ascii="宋体" w:hAnsi="宋体" w:cs="宋体" w:hint="eastAsia"/>
                <w:kern w:val="0"/>
                <w:sz w:val="18"/>
                <w:szCs w:val="18"/>
                <w:highlight w:val="darkRed"/>
                <w:rPrChange w:id="123" w:author="vlc刘诚" w:date="2015-07-06T10:59:00Z">
                  <w:rPr>
                    <w:rFonts w:ascii="宋体" w:hAnsi="宋体" w:cs="宋体" w:hint="eastAsia"/>
                    <w:kern w:val="0"/>
                    <w:sz w:val="18"/>
                    <w:szCs w:val="18"/>
                  </w:rPr>
                </w:rPrChange>
              </w:rPr>
              <w:t>的所有退补供应商金额合计（供应商报价币种）</w:t>
            </w:r>
          </w:p>
          <w:p w:rsidR="00CB4EFC" w:rsidRPr="00BE3594" w:rsidRDefault="00CB4EFC" w:rsidP="0084436D">
            <w:pPr>
              <w:widowControl/>
              <w:jc w:val="left"/>
              <w:rPr>
                <w:rFonts w:ascii="宋体" w:hAnsi="宋体" w:cs="宋体"/>
                <w:kern w:val="0"/>
                <w:sz w:val="18"/>
                <w:szCs w:val="18"/>
                <w:highlight w:val="darkRed"/>
                <w:rPrChange w:id="124" w:author="vlc刘诚" w:date="2015-07-06T10:59:00Z">
                  <w:rPr>
                    <w:rFonts w:ascii="宋体" w:hAnsi="宋体" w:cs="宋体"/>
                    <w:kern w:val="0"/>
                    <w:sz w:val="18"/>
                    <w:szCs w:val="18"/>
                  </w:rPr>
                </w:rPrChange>
              </w:rPr>
            </w:pPr>
            <w:r w:rsidRPr="00BE3594">
              <w:rPr>
                <w:rFonts w:ascii="宋体" w:hAnsi="宋体" w:cs="宋体" w:hint="eastAsia"/>
                <w:kern w:val="0"/>
                <w:sz w:val="18"/>
                <w:szCs w:val="18"/>
                <w:highlight w:val="darkRed"/>
                <w:rPrChange w:id="125" w:author="vlc刘诚" w:date="2015-07-06T10:59:00Z">
                  <w:rPr>
                    <w:rFonts w:ascii="宋体" w:hAnsi="宋体" w:cs="宋体" w:hint="eastAsia"/>
                    <w:kern w:val="0"/>
                    <w:sz w:val="18"/>
                    <w:szCs w:val="18"/>
                  </w:rPr>
                </w:rPrChange>
              </w:rPr>
              <w:t>注：“退补客户记录生效日期”为订单系统确认需要退补客户的日期，非退补在支付平台成功的日期。</w:t>
            </w:r>
          </w:p>
          <w:p w:rsidR="00CB4EFC" w:rsidRPr="00BE3594" w:rsidRDefault="00CB4EFC" w:rsidP="0084436D">
            <w:pPr>
              <w:widowControl/>
              <w:jc w:val="left"/>
              <w:rPr>
                <w:rFonts w:ascii="宋体" w:hAnsi="宋体" w:cs="宋体"/>
                <w:kern w:val="0"/>
                <w:sz w:val="18"/>
                <w:szCs w:val="18"/>
                <w:highlight w:val="darkRed"/>
                <w:rPrChange w:id="126" w:author="vlc刘诚" w:date="2015-07-06T10:59:00Z">
                  <w:rPr>
                    <w:rFonts w:ascii="宋体" w:hAnsi="宋体" w:cs="宋体"/>
                    <w:kern w:val="0"/>
                    <w:sz w:val="18"/>
                    <w:szCs w:val="18"/>
                  </w:rPr>
                </w:rPrChange>
              </w:rPr>
            </w:pPr>
            <w:r w:rsidRPr="00BE3594">
              <w:rPr>
                <w:rFonts w:ascii="宋体" w:hAnsi="宋体" w:cs="宋体" w:hint="eastAsia"/>
                <w:kern w:val="0"/>
                <w:sz w:val="18"/>
                <w:szCs w:val="18"/>
                <w:highlight w:val="darkRed"/>
                <w:rPrChange w:id="127" w:author="vlc刘诚" w:date="2015-07-06T10:59:00Z">
                  <w:rPr>
                    <w:rFonts w:ascii="宋体" w:hAnsi="宋体" w:cs="宋体" w:hint="eastAsia"/>
                    <w:kern w:val="0"/>
                    <w:sz w:val="18"/>
                    <w:szCs w:val="18"/>
                  </w:rPr>
                </w:rPrChange>
              </w:rPr>
              <w:t>补付供应商需为“正数”</w:t>
            </w:r>
          </w:p>
          <w:p w:rsidR="00CB4EFC" w:rsidRPr="000B120A" w:rsidRDefault="00CB4EFC" w:rsidP="0084436D">
            <w:pPr>
              <w:widowControl/>
              <w:jc w:val="left"/>
              <w:rPr>
                <w:rFonts w:ascii="宋体" w:hAnsi="宋体" w:cs="宋体"/>
                <w:kern w:val="0"/>
                <w:sz w:val="18"/>
                <w:szCs w:val="18"/>
              </w:rPr>
            </w:pPr>
            <w:r w:rsidRPr="00BE3594">
              <w:rPr>
                <w:rFonts w:ascii="宋体" w:hAnsi="宋体" w:cs="宋体" w:hint="eastAsia"/>
                <w:kern w:val="0"/>
                <w:sz w:val="18"/>
                <w:szCs w:val="18"/>
                <w:highlight w:val="darkRed"/>
                <w:rPrChange w:id="128" w:author="vlc刘诚" w:date="2015-07-06T10:59:00Z">
                  <w:rPr>
                    <w:rFonts w:ascii="宋体" w:hAnsi="宋体" w:cs="宋体" w:hint="eastAsia"/>
                    <w:kern w:val="0"/>
                    <w:sz w:val="18"/>
                    <w:szCs w:val="18"/>
                  </w:rPr>
                </w:rPrChange>
              </w:rPr>
              <w:t>供应商退款给携程需为“负数”</w:t>
            </w:r>
          </w:p>
        </w:tc>
      </w:tr>
      <w:tr w:rsidR="00CB4EFC" w:rsidRPr="00BE3594" w:rsidTr="00BE3594">
        <w:trPr>
          <w:trHeight w:val="439"/>
        </w:trPr>
        <w:tc>
          <w:tcPr>
            <w:tcW w:w="2982" w:type="dxa"/>
            <w:tcBorders>
              <w:top w:val="nil"/>
              <w:left w:val="single" w:sz="4" w:space="0" w:color="auto"/>
              <w:bottom w:val="single" w:sz="4" w:space="0" w:color="auto"/>
              <w:right w:val="single" w:sz="4" w:space="0" w:color="auto"/>
            </w:tcBorders>
            <w:shd w:val="clear" w:color="auto" w:fill="auto"/>
            <w:vAlign w:val="center"/>
            <w:hideMark/>
          </w:tcPr>
          <w:p w:rsidR="00CB4EFC" w:rsidRPr="00BE3594" w:rsidRDefault="00CB4EFC" w:rsidP="0084436D">
            <w:pPr>
              <w:widowControl/>
              <w:jc w:val="left"/>
              <w:rPr>
                <w:rFonts w:ascii="宋体" w:hAnsi="宋体" w:cs="宋体"/>
                <w:kern w:val="0"/>
                <w:sz w:val="18"/>
                <w:szCs w:val="18"/>
                <w:highlight w:val="darkRed"/>
                <w:rPrChange w:id="129" w:author="vlc刘诚" w:date="2015-07-06T10:59:00Z">
                  <w:rPr>
                    <w:rFonts w:ascii="宋体" w:hAnsi="宋体" w:cs="宋体"/>
                    <w:kern w:val="0"/>
                    <w:sz w:val="18"/>
                    <w:szCs w:val="18"/>
                  </w:rPr>
                </w:rPrChange>
              </w:rPr>
            </w:pPr>
            <w:r w:rsidRPr="00BE3594">
              <w:rPr>
                <w:rFonts w:ascii="宋体" w:hAnsi="宋体" w:cs="宋体" w:hint="eastAsia"/>
                <w:kern w:val="0"/>
                <w:sz w:val="18"/>
                <w:szCs w:val="18"/>
                <w:highlight w:val="darkRed"/>
                <w:rPrChange w:id="130" w:author="vlc刘诚" w:date="2015-07-06T10:59:00Z">
                  <w:rPr>
                    <w:rFonts w:ascii="宋体" w:hAnsi="宋体" w:cs="宋体" w:hint="eastAsia"/>
                    <w:kern w:val="0"/>
                    <w:sz w:val="18"/>
                    <w:szCs w:val="18"/>
                  </w:rPr>
                </w:rPrChange>
              </w:rPr>
              <w:t>客户报价币种</w:t>
            </w:r>
          </w:p>
        </w:tc>
        <w:tc>
          <w:tcPr>
            <w:tcW w:w="5670" w:type="dxa"/>
            <w:tcBorders>
              <w:top w:val="nil"/>
              <w:left w:val="nil"/>
              <w:bottom w:val="single" w:sz="4" w:space="0" w:color="auto"/>
              <w:right w:val="single" w:sz="4" w:space="0" w:color="auto"/>
            </w:tcBorders>
            <w:shd w:val="clear" w:color="auto" w:fill="auto"/>
            <w:vAlign w:val="center"/>
          </w:tcPr>
          <w:p w:rsidR="00CB4EFC" w:rsidRPr="00BE3594" w:rsidRDefault="00CB4EFC" w:rsidP="0084436D">
            <w:pPr>
              <w:widowControl/>
              <w:jc w:val="left"/>
              <w:rPr>
                <w:rFonts w:ascii="宋体" w:hAnsi="宋体" w:cs="宋体"/>
                <w:kern w:val="0"/>
                <w:sz w:val="18"/>
                <w:szCs w:val="18"/>
                <w:highlight w:val="darkRed"/>
                <w:rPrChange w:id="131" w:author="vlc刘诚" w:date="2015-07-06T10:59:00Z">
                  <w:rPr>
                    <w:rFonts w:ascii="宋体" w:hAnsi="宋体" w:cs="宋体"/>
                    <w:kern w:val="0"/>
                    <w:sz w:val="18"/>
                    <w:szCs w:val="18"/>
                  </w:rPr>
                </w:rPrChange>
              </w:rPr>
            </w:pPr>
            <w:r w:rsidRPr="00BE3594">
              <w:rPr>
                <w:rFonts w:ascii="宋体" w:hAnsi="宋体" w:cs="宋体" w:hint="eastAsia"/>
                <w:kern w:val="0"/>
                <w:sz w:val="18"/>
                <w:szCs w:val="18"/>
                <w:highlight w:val="darkRed"/>
                <w:rPrChange w:id="132" w:author="vlc刘诚" w:date="2015-07-06T10:59:00Z">
                  <w:rPr>
                    <w:rFonts w:ascii="宋体" w:hAnsi="宋体" w:cs="宋体" w:hint="eastAsia"/>
                    <w:kern w:val="0"/>
                    <w:sz w:val="18"/>
                    <w:szCs w:val="18"/>
                  </w:rPr>
                </w:rPrChange>
              </w:rPr>
              <w:t>收客人款的币种</w:t>
            </w:r>
          </w:p>
        </w:tc>
      </w:tr>
      <w:tr w:rsidR="00CB4EFC" w:rsidRPr="00BE3594" w:rsidTr="00BE3594">
        <w:trPr>
          <w:trHeight w:val="439"/>
        </w:trPr>
        <w:tc>
          <w:tcPr>
            <w:tcW w:w="2982" w:type="dxa"/>
            <w:tcBorders>
              <w:top w:val="nil"/>
              <w:left w:val="single" w:sz="4" w:space="0" w:color="auto"/>
              <w:bottom w:val="single" w:sz="4" w:space="0" w:color="auto"/>
              <w:right w:val="single" w:sz="4" w:space="0" w:color="auto"/>
            </w:tcBorders>
            <w:shd w:val="clear" w:color="auto" w:fill="auto"/>
            <w:vAlign w:val="center"/>
          </w:tcPr>
          <w:p w:rsidR="00CB4EFC" w:rsidRPr="00BE3594" w:rsidRDefault="00CB4EFC" w:rsidP="0084436D">
            <w:pPr>
              <w:widowControl/>
              <w:jc w:val="left"/>
              <w:rPr>
                <w:rFonts w:ascii="宋体" w:hAnsi="宋体" w:cs="宋体"/>
                <w:kern w:val="0"/>
                <w:sz w:val="18"/>
                <w:szCs w:val="18"/>
                <w:highlight w:val="darkRed"/>
                <w:rPrChange w:id="133" w:author="vlc刘诚" w:date="2015-07-06T10:59:00Z">
                  <w:rPr>
                    <w:rFonts w:ascii="宋体" w:hAnsi="宋体" w:cs="宋体"/>
                    <w:kern w:val="0"/>
                    <w:sz w:val="18"/>
                    <w:szCs w:val="18"/>
                  </w:rPr>
                </w:rPrChange>
              </w:rPr>
            </w:pPr>
            <w:r w:rsidRPr="00BE3594">
              <w:rPr>
                <w:rFonts w:ascii="宋体" w:hAnsi="宋体" w:cs="宋体" w:hint="eastAsia"/>
                <w:kern w:val="0"/>
                <w:sz w:val="18"/>
                <w:szCs w:val="18"/>
                <w:highlight w:val="darkRed"/>
                <w:rPrChange w:id="134" w:author="vlc刘诚" w:date="2015-07-06T10:59:00Z">
                  <w:rPr>
                    <w:rFonts w:ascii="宋体" w:hAnsi="宋体" w:cs="宋体" w:hint="eastAsia"/>
                    <w:kern w:val="0"/>
                    <w:sz w:val="18"/>
                    <w:szCs w:val="18"/>
                  </w:rPr>
                </w:rPrChange>
              </w:rPr>
              <w:t>供应商报价币种</w:t>
            </w:r>
          </w:p>
        </w:tc>
        <w:tc>
          <w:tcPr>
            <w:tcW w:w="5670" w:type="dxa"/>
            <w:tcBorders>
              <w:top w:val="nil"/>
              <w:left w:val="nil"/>
              <w:bottom w:val="single" w:sz="4" w:space="0" w:color="auto"/>
              <w:right w:val="single" w:sz="4" w:space="0" w:color="auto"/>
            </w:tcBorders>
            <w:shd w:val="clear" w:color="auto" w:fill="auto"/>
            <w:vAlign w:val="center"/>
          </w:tcPr>
          <w:p w:rsidR="00CB4EFC" w:rsidRPr="00BE3594" w:rsidRDefault="00CB4EFC" w:rsidP="0084436D">
            <w:pPr>
              <w:widowControl/>
              <w:jc w:val="left"/>
              <w:rPr>
                <w:rFonts w:ascii="宋体" w:hAnsi="宋体" w:cs="宋体"/>
                <w:kern w:val="0"/>
                <w:sz w:val="18"/>
                <w:szCs w:val="18"/>
                <w:highlight w:val="darkRed"/>
                <w:rPrChange w:id="135" w:author="vlc刘诚" w:date="2015-07-06T10:59:00Z">
                  <w:rPr>
                    <w:rFonts w:ascii="宋体" w:hAnsi="宋体" w:cs="宋体"/>
                    <w:kern w:val="0"/>
                    <w:sz w:val="18"/>
                    <w:szCs w:val="18"/>
                  </w:rPr>
                </w:rPrChange>
              </w:rPr>
            </w:pPr>
            <w:r w:rsidRPr="00BE3594">
              <w:rPr>
                <w:rFonts w:ascii="宋体" w:hAnsi="宋体" w:cs="宋体" w:hint="eastAsia"/>
                <w:kern w:val="0"/>
                <w:sz w:val="18"/>
                <w:szCs w:val="18"/>
                <w:highlight w:val="darkRed"/>
                <w:rPrChange w:id="136" w:author="vlc刘诚" w:date="2015-07-06T10:59:00Z">
                  <w:rPr>
                    <w:rFonts w:ascii="宋体" w:hAnsi="宋体" w:cs="宋体" w:hint="eastAsia"/>
                    <w:kern w:val="0"/>
                    <w:sz w:val="18"/>
                    <w:szCs w:val="18"/>
                  </w:rPr>
                </w:rPrChange>
              </w:rPr>
              <w:t>供应商报价币种</w:t>
            </w:r>
          </w:p>
        </w:tc>
      </w:tr>
      <w:tr w:rsidR="00CB4EFC" w:rsidRPr="00BE3594" w:rsidTr="00BE3594">
        <w:trPr>
          <w:trHeight w:val="417"/>
        </w:trPr>
        <w:tc>
          <w:tcPr>
            <w:tcW w:w="2982" w:type="dxa"/>
            <w:tcBorders>
              <w:top w:val="nil"/>
              <w:left w:val="single" w:sz="4" w:space="0" w:color="auto"/>
              <w:bottom w:val="single" w:sz="4" w:space="0" w:color="auto"/>
              <w:right w:val="single" w:sz="4" w:space="0" w:color="auto"/>
            </w:tcBorders>
            <w:shd w:val="clear" w:color="auto" w:fill="auto"/>
            <w:vAlign w:val="center"/>
            <w:hideMark/>
          </w:tcPr>
          <w:p w:rsidR="00CB4EFC" w:rsidRPr="00BE3594" w:rsidRDefault="00CB4EFC" w:rsidP="0084436D">
            <w:pPr>
              <w:widowControl/>
              <w:jc w:val="left"/>
              <w:rPr>
                <w:rFonts w:ascii="宋体" w:hAnsi="宋体" w:cs="宋体"/>
                <w:kern w:val="0"/>
                <w:sz w:val="18"/>
                <w:szCs w:val="18"/>
                <w:highlight w:val="darkRed"/>
                <w:rPrChange w:id="137" w:author="vlc刘诚" w:date="2015-07-06T10:59:00Z">
                  <w:rPr>
                    <w:rFonts w:ascii="宋体" w:hAnsi="宋体" w:cs="宋体"/>
                    <w:kern w:val="0"/>
                    <w:sz w:val="18"/>
                    <w:szCs w:val="18"/>
                  </w:rPr>
                </w:rPrChange>
              </w:rPr>
            </w:pPr>
            <w:r w:rsidRPr="00BE3594">
              <w:rPr>
                <w:rFonts w:ascii="宋体" w:hAnsi="宋体" w:cs="宋体" w:hint="eastAsia"/>
                <w:kern w:val="0"/>
                <w:sz w:val="18"/>
                <w:szCs w:val="18"/>
                <w:highlight w:val="darkRed"/>
                <w:rPrChange w:id="138" w:author="vlc刘诚" w:date="2015-07-06T10:59:00Z">
                  <w:rPr>
                    <w:rFonts w:ascii="宋体" w:hAnsi="宋体" w:cs="宋体" w:hint="eastAsia"/>
                    <w:kern w:val="0"/>
                    <w:sz w:val="18"/>
                    <w:szCs w:val="18"/>
                  </w:rPr>
                </w:rPrChange>
              </w:rPr>
              <w:t>客户报价币种对人民币汇率</w:t>
            </w:r>
          </w:p>
        </w:tc>
        <w:tc>
          <w:tcPr>
            <w:tcW w:w="5670" w:type="dxa"/>
            <w:tcBorders>
              <w:top w:val="nil"/>
              <w:left w:val="nil"/>
              <w:bottom w:val="single" w:sz="4" w:space="0" w:color="auto"/>
              <w:right w:val="single" w:sz="4" w:space="0" w:color="auto"/>
            </w:tcBorders>
            <w:shd w:val="clear" w:color="auto" w:fill="auto"/>
            <w:vAlign w:val="center"/>
          </w:tcPr>
          <w:p w:rsidR="00CB4EFC" w:rsidRPr="00BE3594" w:rsidRDefault="00CB4EFC" w:rsidP="0084436D">
            <w:pPr>
              <w:widowControl/>
              <w:jc w:val="left"/>
              <w:rPr>
                <w:rFonts w:ascii="宋体" w:hAnsi="宋体" w:cs="宋体"/>
                <w:kern w:val="0"/>
                <w:sz w:val="18"/>
                <w:szCs w:val="18"/>
                <w:highlight w:val="darkRed"/>
                <w:rPrChange w:id="139" w:author="vlc刘诚" w:date="2015-07-06T10:59:00Z">
                  <w:rPr>
                    <w:rFonts w:ascii="宋体" w:hAnsi="宋体" w:cs="宋体"/>
                    <w:kern w:val="0"/>
                    <w:sz w:val="18"/>
                    <w:szCs w:val="18"/>
                  </w:rPr>
                </w:rPrChange>
              </w:rPr>
            </w:pPr>
            <w:r w:rsidRPr="00BE3594">
              <w:rPr>
                <w:rFonts w:ascii="宋体" w:hAnsi="宋体" w:cs="宋体" w:hint="eastAsia"/>
                <w:kern w:val="0"/>
                <w:sz w:val="18"/>
                <w:szCs w:val="18"/>
                <w:highlight w:val="darkRed"/>
                <w:rPrChange w:id="140" w:author="vlc刘诚" w:date="2015-07-06T10:59:00Z">
                  <w:rPr>
                    <w:rFonts w:ascii="宋体" w:hAnsi="宋体" w:cs="宋体" w:hint="eastAsia"/>
                    <w:kern w:val="0"/>
                    <w:sz w:val="18"/>
                    <w:szCs w:val="18"/>
                  </w:rPr>
                </w:rPrChange>
              </w:rPr>
              <w:t>订单上记录的收客人款的币种对人民币汇率</w:t>
            </w:r>
          </w:p>
        </w:tc>
      </w:tr>
      <w:tr w:rsidR="00CB4EFC" w:rsidRPr="000B120A" w:rsidTr="00BE3594">
        <w:trPr>
          <w:trHeight w:val="417"/>
        </w:trPr>
        <w:tc>
          <w:tcPr>
            <w:tcW w:w="2982" w:type="dxa"/>
            <w:tcBorders>
              <w:top w:val="nil"/>
              <w:left w:val="single" w:sz="4" w:space="0" w:color="auto"/>
              <w:bottom w:val="single" w:sz="4" w:space="0" w:color="auto"/>
              <w:right w:val="single" w:sz="4" w:space="0" w:color="auto"/>
            </w:tcBorders>
            <w:shd w:val="clear" w:color="auto" w:fill="auto"/>
            <w:vAlign w:val="center"/>
          </w:tcPr>
          <w:p w:rsidR="00CB4EFC" w:rsidRPr="00BE3594" w:rsidRDefault="00CB4EFC" w:rsidP="0084436D">
            <w:pPr>
              <w:widowControl/>
              <w:jc w:val="left"/>
              <w:rPr>
                <w:rFonts w:ascii="宋体" w:hAnsi="宋体" w:cs="宋体"/>
                <w:kern w:val="0"/>
                <w:sz w:val="18"/>
                <w:szCs w:val="18"/>
                <w:highlight w:val="darkRed"/>
                <w:rPrChange w:id="141" w:author="vlc刘诚" w:date="2015-07-06T10:59:00Z">
                  <w:rPr>
                    <w:rFonts w:ascii="宋体" w:hAnsi="宋体" w:cs="宋体"/>
                    <w:kern w:val="0"/>
                    <w:sz w:val="18"/>
                    <w:szCs w:val="18"/>
                  </w:rPr>
                </w:rPrChange>
              </w:rPr>
            </w:pPr>
            <w:r w:rsidRPr="00BE3594">
              <w:rPr>
                <w:rFonts w:ascii="宋体" w:hAnsi="宋体" w:cs="宋体" w:hint="eastAsia"/>
                <w:kern w:val="0"/>
                <w:sz w:val="18"/>
                <w:szCs w:val="18"/>
                <w:highlight w:val="darkRed"/>
                <w:rPrChange w:id="142" w:author="vlc刘诚" w:date="2015-07-06T10:59:00Z">
                  <w:rPr>
                    <w:rFonts w:ascii="宋体" w:hAnsi="宋体" w:cs="宋体" w:hint="eastAsia"/>
                    <w:kern w:val="0"/>
                    <w:sz w:val="18"/>
                    <w:szCs w:val="18"/>
                  </w:rPr>
                </w:rPrChange>
              </w:rPr>
              <w:t>供应商报价币种对人民币汇率</w:t>
            </w:r>
          </w:p>
        </w:tc>
        <w:tc>
          <w:tcPr>
            <w:tcW w:w="5670" w:type="dxa"/>
            <w:tcBorders>
              <w:top w:val="nil"/>
              <w:left w:val="nil"/>
              <w:bottom w:val="single" w:sz="4" w:space="0" w:color="auto"/>
              <w:right w:val="single" w:sz="4" w:space="0" w:color="auto"/>
            </w:tcBorders>
            <w:shd w:val="clear" w:color="auto" w:fill="auto"/>
            <w:vAlign w:val="center"/>
          </w:tcPr>
          <w:p w:rsidR="00CB4EFC" w:rsidRPr="000B120A" w:rsidRDefault="00CB4EFC" w:rsidP="0084436D">
            <w:pPr>
              <w:widowControl/>
              <w:jc w:val="left"/>
              <w:rPr>
                <w:rFonts w:ascii="宋体" w:hAnsi="宋体" w:cs="宋体"/>
                <w:kern w:val="0"/>
                <w:sz w:val="18"/>
                <w:szCs w:val="18"/>
              </w:rPr>
            </w:pPr>
            <w:r w:rsidRPr="00BE3594">
              <w:rPr>
                <w:rFonts w:ascii="宋体" w:hAnsi="宋体" w:cs="宋体" w:hint="eastAsia"/>
                <w:kern w:val="0"/>
                <w:sz w:val="18"/>
                <w:szCs w:val="18"/>
                <w:highlight w:val="darkRed"/>
                <w:rPrChange w:id="143" w:author="vlc刘诚" w:date="2015-07-06T10:59:00Z">
                  <w:rPr>
                    <w:rFonts w:ascii="宋体" w:hAnsi="宋体" w:cs="宋体" w:hint="eastAsia"/>
                    <w:kern w:val="0"/>
                    <w:sz w:val="18"/>
                    <w:szCs w:val="18"/>
                  </w:rPr>
                </w:rPrChange>
              </w:rPr>
              <w:t>订单上记录的供应商报价币种对人民币汇率</w:t>
            </w:r>
          </w:p>
        </w:tc>
      </w:tr>
      <w:tr w:rsidR="00CB4EFC" w:rsidRPr="001B0375" w:rsidTr="00BE3594">
        <w:trPr>
          <w:trHeight w:val="274"/>
        </w:trPr>
        <w:tc>
          <w:tcPr>
            <w:tcW w:w="2982" w:type="dxa"/>
            <w:tcBorders>
              <w:top w:val="nil"/>
              <w:left w:val="single" w:sz="4" w:space="0" w:color="auto"/>
              <w:bottom w:val="single" w:sz="4" w:space="0" w:color="auto"/>
              <w:right w:val="single" w:sz="4" w:space="0" w:color="auto"/>
            </w:tcBorders>
            <w:shd w:val="clear" w:color="auto" w:fill="auto"/>
            <w:vAlign w:val="center"/>
            <w:hideMark/>
          </w:tcPr>
          <w:p w:rsidR="00CB4EFC" w:rsidRPr="000B120A" w:rsidRDefault="00CB4EFC" w:rsidP="0084436D">
            <w:pPr>
              <w:widowControl/>
              <w:jc w:val="left"/>
              <w:rPr>
                <w:rFonts w:ascii="宋体" w:hAnsi="宋体" w:cs="宋体"/>
                <w:kern w:val="0"/>
                <w:sz w:val="18"/>
                <w:szCs w:val="18"/>
              </w:rPr>
            </w:pPr>
            <w:r w:rsidRPr="00741D35">
              <w:rPr>
                <w:rFonts w:ascii="宋体" w:hAnsi="宋体" w:cs="宋体" w:hint="eastAsia"/>
                <w:kern w:val="0"/>
                <w:sz w:val="18"/>
                <w:szCs w:val="18"/>
              </w:rPr>
              <w:t>保费</w:t>
            </w:r>
          </w:p>
        </w:tc>
        <w:tc>
          <w:tcPr>
            <w:tcW w:w="5670" w:type="dxa"/>
            <w:tcBorders>
              <w:top w:val="nil"/>
              <w:left w:val="nil"/>
              <w:bottom w:val="single" w:sz="4" w:space="0" w:color="auto"/>
              <w:right w:val="single" w:sz="4" w:space="0" w:color="auto"/>
            </w:tcBorders>
            <w:shd w:val="clear" w:color="auto" w:fill="auto"/>
            <w:vAlign w:val="center"/>
            <w:hideMark/>
          </w:tcPr>
          <w:p w:rsidR="00CB4EFC" w:rsidRDefault="00CB4EFC" w:rsidP="0084436D">
            <w:pPr>
              <w:widowControl/>
              <w:jc w:val="left"/>
              <w:rPr>
                <w:rFonts w:ascii="宋体" w:hAnsi="宋体" w:cs="宋体"/>
                <w:kern w:val="0"/>
                <w:sz w:val="18"/>
                <w:szCs w:val="18"/>
              </w:rPr>
            </w:pPr>
            <w:r>
              <w:rPr>
                <w:rFonts w:ascii="宋体" w:hAnsi="宋体" w:cs="宋体" w:hint="eastAsia"/>
                <w:kern w:val="0"/>
                <w:sz w:val="18"/>
                <w:szCs w:val="18"/>
              </w:rPr>
              <w:t>if 订单含保险 then</w:t>
            </w:r>
          </w:p>
          <w:p w:rsidR="001437AC" w:rsidRDefault="001437AC" w:rsidP="00C470A2">
            <w:pPr>
              <w:widowControl/>
              <w:ind w:firstLineChars="200" w:firstLine="360"/>
              <w:jc w:val="left"/>
              <w:rPr>
                <w:rFonts w:ascii="宋体" w:hAnsi="宋体" w:cs="宋体"/>
                <w:kern w:val="0"/>
                <w:sz w:val="18"/>
                <w:szCs w:val="18"/>
              </w:rPr>
            </w:pPr>
            <w:r>
              <w:rPr>
                <w:rFonts w:ascii="宋体" w:hAnsi="宋体" w:cs="宋体" w:hint="eastAsia"/>
                <w:kern w:val="0"/>
                <w:sz w:val="18"/>
                <w:szCs w:val="18"/>
              </w:rPr>
              <w:t>取订单保</w:t>
            </w:r>
            <w:r w:rsidRPr="009B3E68">
              <w:rPr>
                <w:rFonts w:ascii="宋体" w:hAnsi="宋体" w:cs="宋体" w:hint="eastAsia"/>
                <w:kern w:val="0"/>
                <w:sz w:val="18"/>
                <w:szCs w:val="18"/>
              </w:rPr>
              <w:t>费</w:t>
            </w:r>
            <w:r>
              <w:rPr>
                <w:rFonts w:ascii="宋体" w:hAnsi="宋体" w:cs="宋体" w:hint="eastAsia"/>
                <w:kern w:val="0"/>
                <w:sz w:val="18"/>
                <w:szCs w:val="18"/>
              </w:rPr>
              <w:t>（</w:t>
            </w:r>
            <w:r w:rsidRPr="003F195C">
              <w:rPr>
                <w:rFonts w:ascii="宋体" w:hAnsi="宋体" w:cs="宋体" w:hint="eastAsia"/>
                <w:kern w:val="0"/>
                <w:sz w:val="18"/>
                <w:szCs w:val="18"/>
              </w:rPr>
              <w:t>客户报价币种</w:t>
            </w:r>
            <w:r>
              <w:rPr>
                <w:rFonts w:ascii="宋体" w:hAnsi="宋体" w:cs="宋体" w:hint="eastAsia"/>
                <w:kern w:val="0"/>
                <w:sz w:val="18"/>
                <w:szCs w:val="18"/>
              </w:rPr>
              <w:t>）+退补客户记录生效日期&lt;=</w:t>
            </w:r>
            <w:r w:rsidRPr="00B76E8D">
              <w:rPr>
                <w:rFonts w:ascii="宋体" w:hAnsi="宋体" w:cs="宋体" w:hint="eastAsia"/>
                <w:kern w:val="0"/>
                <w:sz w:val="18"/>
                <w:szCs w:val="18"/>
              </w:rPr>
              <w:t>查询日期</w:t>
            </w:r>
            <w:r>
              <w:rPr>
                <w:rFonts w:ascii="宋体" w:hAnsi="宋体" w:cs="宋体" w:hint="eastAsia"/>
                <w:kern w:val="0"/>
                <w:sz w:val="18"/>
                <w:szCs w:val="18"/>
              </w:rPr>
              <w:t>的所有“退补类型”=“保险”的</w:t>
            </w:r>
            <w:r w:rsidRPr="002F2BAB">
              <w:rPr>
                <w:rFonts w:ascii="宋体" w:hAnsi="宋体" w:cs="宋体" w:hint="eastAsia"/>
                <w:kern w:val="0"/>
                <w:sz w:val="18"/>
                <w:szCs w:val="18"/>
              </w:rPr>
              <w:t>退补客户</w:t>
            </w:r>
            <w:r>
              <w:rPr>
                <w:rFonts w:ascii="宋体" w:hAnsi="宋体" w:cs="宋体" w:hint="eastAsia"/>
                <w:kern w:val="0"/>
                <w:sz w:val="18"/>
                <w:szCs w:val="18"/>
              </w:rPr>
              <w:t>记录</w:t>
            </w:r>
            <w:r w:rsidRPr="002F2BAB">
              <w:rPr>
                <w:rFonts w:ascii="宋体" w:hAnsi="宋体" w:cs="宋体" w:hint="eastAsia"/>
                <w:kern w:val="0"/>
                <w:sz w:val="18"/>
                <w:szCs w:val="18"/>
              </w:rPr>
              <w:t>金额合计（</w:t>
            </w:r>
            <w:r w:rsidRPr="003F195C">
              <w:rPr>
                <w:rFonts w:ascii="宋体" w:hAnsi="宋体" w:cs="宋体" w:hint="eastAsia"/>
                <w:kern w:val="0"/>
                <w:sz w:val="18"/>
                <w:szCs w:val="18"/>
              </w:rPr>
              <w:t>客户报价币种</w:t>
            </w:r>
            <w:r w:rsidRPr="002F2BAB">
              <w:rPr>
                <w:rFonts w:ascii="宋体" w:hAnsi="宋体" w:cs="宋体" w:hint="eastAsia"/>
                <w:kern w:val="0"/>
                <w:sz w:val="18"/>
                <w:szCs w:val="18"/>
              </w:rPr>
              <w:t>）</w:t>
            </w:r>
          </w:p>
          <w:p w:rsidR="00CB4EFC" w:rsidRDefault="00CB4EFC" w:rsidP="0084436D">
            <w:pPr>
              <w:widowControl/>
              <w:jc w:val="left"/>
              <w:rPr>
                <w:rFonts w:ascii="宋体" w:hAnsi="宋体" w:cs="宋体"/>
                <w:kern w:val="0"/>
                <w:sz w:val="18"/>
                <w:szCs w:val="18"/>
              </w:rPr>
            </w:pPr>
            <w:r>
              <w:rPr>
                <w:rFonts w:ascii="宋体" w:hAnsi="宋体" w:cs="宋体"/>
                <w:kern w:val="0"/>
                <w:sz w:val="18"/>
                <w:szCs w:val="18"/>
              </w:rPr>
              <w:t>E</w:t>
            </w:r>
            <w:r>
              <w:rPr>
                <w:rFonts w:ascii="宋体" w:hAnsi="宋体" w:cs="宋体" w:hint="eastAsia"/>
                <w:kern w:val="0"/>
                <w:sz w:val="18"/>
                <w:szCs w:val="18"/>
              </w:rPr>
              <w:t xml:space="preserve">lse </w:t>
            </w:r>
          </w:p>
          <w:p w:rsidR="00CB4EFC" w:rsidRDefault="00CB4EFC" w:rsidP="0084436D">
            <w:pPr>
              <w:widowControl/>
              <w:ind w:firstLineChars="200" w:firstLine="360"/>
              <w:jc w:val="left"/>
              <w:rPr>
                <w:rFonts w:ascii="宋体" w:hAnsi="宋体" w:cs="宋体"/>
                <w:kern w:val="0"/>
                <w:sz w:val="18"/>
                <w:szCs w:val="18"/>
              </w:rPr>
            </w:pPr>
            <w:r w:rsidRPr="00894B1F">
              <w:rPr>
                <w:rFonts w:ascii="宋体" w:hAnsi="宋体" w:cs="宋体" w:hint="eastAsia"/>
                <w:kern w:val="0"/>
                <w:sz w:val="18"/>
                <w:szCs w:val="18"/>
              </w:rPr>
              <w:t>保费 = 0；</w:t>
            </w:r>
          </w:p>
          <w:p w:rsidR="00CB4EFC" w:rsidRDefault="00CB4EFC" w:rsidP="0084436D">
            <w:pPr>
              <w:widowControl/>
              <w:jc w:val="left"/>
              <w:rPr>
                <w:rFonts w:ascii="宋体" w:hAnsi="宋体" w:cs="宋体"/>
                <w:kern w:val="0"/>
                <w:sz w:val="18"/>
                <w:szCs w:val="18"/>
              </w:rPr>
            </w:pPr>
            <w:r>
              <w:rPr>
                <w:rFonts w:ascii="宋体" w:hAnsi="宋体" w:cs="宋体" w:hint="eastAsia"/>
                <w:kern w:val="0"/>
                <w:sz w:val="18"/>
                <w:szCs w:val="18"/>
              </w:rPr>
              <w:t>End</w:t>
            </w:r>
          </w:p>
          <w:p w:rsidR="00CB4EFC" w:rsidRPr="00BB2F26" w:rsidRDefault="00CB4EFC" w:rsidP="0084436D">
            <w:pPr>
              <w:widowControl/>
              <w:jc w:val="left"/>
              <w:rPr>
                <w:rFonts w:ascii="宋体" w:hAnsi="宋体" w:cs="宋体"/>
                <w:kern w:val="0"/>
                <w:sz w:val="18"/>
                <w:szCs w:val="18"/>
              </w:rPr>
            </w:pPr>
            <w:r>
              <w:rPr>
                <w:rFonts w:ascii="宋体" w:hAnsi="宋体" w:cs="宋体" w:hint="eastAsia"/>
                <w:kern w:val="0"/>
                <w:sz w:val="18"/>
                <w:szCs w:val="18"/>
              </w:rPr>
              <w:t>“出保 - 退保”&gt;0记</w:t>
            </w:r>
            <w:r w:rsidRPr="00BB2F26">
              <w:rPr>
                <w:rFonts w:ascii="宋体" w:hAnsi="宋体" w:cs="宋体" w:hint="eastAsia"/>
                <w:kern w:val="0"/>
                <w:sz w:val="18"/>
                <w:szCs w:val="18"/>
              </w:rPr>
              <w:t>为</w:t>
            </w:r>
            <w:r>
              <w:rPr>
                <w:rFonts w:ascii="宋体" w:hAnsi="宋体" w:cs="宋体" w:hint="eastAsia"/>
                <w:kern w:val="0"/>
                <w:sz w:val="18"/>
                <w:szCs w:val="18"/>
              </w:rPr>
              <w:t>“</w:t>
            </w:r>
            <w:r w:rsidRPr="00BB2F26">
              <w:rPr>
                <w:rFonts w:ascii="宋体" w:hAnsi="宋体" w:cs="宋体" w:hint="eastAsia"/>
                <w:kern w:val="0"/>
                <w:sz w:val="18"/>
                <w:szCs w:val="18"/>
              </w:rPr>
              <w:t>正数</w:t>
            </w:r>
            <w:r>
              <w:rPr>
                <w:rFonts w:ascii="宋体" w:hAnsi="宋体" w:cs="宋体" w:hint="eastAsia"/>
                <w:kern w:val="0"/>
                <w:sz w:val="18"/>
                <w:szCs w:val="18"/>
              </w:rPr>
              <w:t>”</w:t>
            </w:r>
          </w:p>
          <w:p w:rsidR="00CB4EFC" w:rsidRPr="001B0375" w:rsidRDefault="00CB4EFC" w:rsidP="0084436D">
            <w:pPr>
              <w:widowControl/>
              <w:jc w:val="left"/>
              <w:rPr>
                <w:rFonts w:ascii="宋体" w:hAnsi="宋体" w:cs="宋体"/>
                <w:kern w:val="0"/>
                <w:sz w:val="18"/>
                <w:szCs w:val="18"/>
              </w:rPr>
            </w:pPr>
            <w:r>
              <w:rPr>
                <w:rFonts w:ascii="宋体" w:hAnsi="宋体" w:cs="宋体" w:hint="eastAsia"/>
                <w:kern w:val="0"/>
                <w:sz w:val="18"/>
                <w:szCs w:val="18"/>
              </w:rPr>
              <w:t>“出保 - 退保”&lt;0记</w:t>
            </w:r>
            <w:r w:rsidRPr="00BB2F26">
              <w:rPr>
                <w:rFonts w:ascii="宋体" w:hAnsi="宋体" w:cs="宋体" w:hint="eastAsia"/>
                <w:kern w:val="0"/>
                <w:sz w:val="18"/>
                <w:szCs w:val="18"/>
              </w:rPr>
              <w:t>为</w:t>
            </w:r>
            <w:r>
              <w:rPr>
                <w:rFonts w:ascii="宋体" w:hAnsi="宋体" w:cs="宋体" w:hint="eastAsia"/>
                <w:kern w:val="0"/>
                <w:sz w:val="18"/>
                <w:szCs w:val="18"/>
              </w:rPr>
              <w:t>“负数”</w:t>
            </w:r>
          </w:p>
        </w:tc>
      </w:tr>
      <w:tr w:rsidR="00CB4EFC" w:rsidRPr="00BB2F26" w:rsidTr="00BE3594">
        <w:trPr>
          <w:trHeight w:val="480"/>
        </w:trPr>
        <w:tc>
          <w:tcPr>
            <w:tcW w:w="2982" w:type="dxa"/>
            <w:tcBorders>
              <w:top w:val="nil"/>
              <w:left w:val="single" w:sz="4" w:space="0" w:color="auto"/>
              <w:bottom w:val="single" w:sz="4" w:space="0" w:color="auto"/>
              <w:right w:val="single" w:sz="4" w:space="0" w:color="auto"/>
            </w:tcBorders>
            <w:shd w:val="clear" w:color="auto" w:fill="auto"/>
            <w:vAlign w:val="center"/>
          </w:tcPr>
          <w:p w:rsidR="00CB4EFC" w:rsidRPr="000B120A" w:rsidRDefault="00CB4EFC" w:rsidP="0084436D">
            <w:pPr>
              <w:widowControl/>
              <w:jc w:val="left"/>
              <w:rPr>
                <w:rFonts w:ascii="宋体" w:hAnsi="宋体" w:cs="宋体"/>
                <w:kern w:val="0"/>
                <w:sz w:val="18"/>
                <w:szCs w:val="18"/>
              </w:rPr>
            </w:pPr>
            <w:r w:rsidRPr="00741D35">
              <w:rPr>
                <w:rFonts w:ascii="宋体" w:hAnsi="宋体" w:cs="宋体" w:hint="eastAsia"/>
                <w:kern w:val="0"/>
                <w:sz w:val="18"/>
                <w:szCs w:val="18"/>
              </w:rPr>
              <w:t>用车费</w:t>
            </w:r>
          </w:p>
        </w:tc>
        <w:tc>
          <w:tcPr>
            <w:tcW w:w="5670" w:type="dxa"/>
            <w:tcBorders>
              <w:top w:val="nil"/>
              <w:left w:val="nil"/>
              <w:bottom w:val="single" w:sz="4" w:space="0" w:color="auto"/>
              <w:right w:val="single" w:sz="4" w:space="0" w:color="auto"/>
            </w:tcBorders>
            <w:shd w:val="clear" w:color="auto" w:fill="auto"/>
            <w:vAlign w:val="center"/>
          </w:tcPr>
          <w:p w:rsidR="00CB4EFC" w:rsidRDefault="00CB4EFC" w:rsidP="0084436D">
            <w:pPr>
              <w:widowControl/>
              <w:jc w:val="left"/>
              <w:rPr>
                <w:rFonts w:ascii="宋体" w:hAnsi="宋体" w:cs="宋体"/>
                <w:kern w:val="0"/>
                <w:sz w:val="18"/>
                <w:szCs w:val="18"/>
              </w:rPr>
            </w:pPr>
            <w:r>
              <w:rPr>
                <w:rFonts w:ascii="宋体" w:hAnsi="宋体" w:cs="宋体" w:hint="eastAsia"/>
                <w:kern w:val="0"/>
                <w:sz w:val="18"/>
                <w:szCs w:val="18"/>
              </w:rPr>
              <w:t>if 订单含用车可选项 then</w:t>
            </w:r>
          </w:p>
          <w:p w:rsidR="00CB4EFC" w:rsidRDefault="00CB4EFC" w:rsidP="0084436D">
            <w:pPr>
              <w:widowControl/>
              <w:ind w:firstLineChars="200" w:firstLine="360"/>
              <w:jc w:val="left"/>
              <w:rPr>
                <w:rFonts w:ascii="宋体" w:hAnsi="宋体" w:cs="宋体"/>
                <w:kern w:val="0"/>
                <w:sz w:val="18"/>
                <w:szCs w:val="18"/>
              </w:rPr>
            </w:pPr>
            <w:r>
              <w:rPr>
                <w:rFonts w:ascii="宋体" w:hAnsi="宋体" w:cs="宋体" w:hint="eastAsia"/>
                <w:kern w:val="0"/>
                <w:sz w:val="18"/>
                <w:szCs w:val="18"/>
              </w:rPr>
              <w:t>取</w:t>
            </w:r>
            <w:r w:rsidRPr="009B3E68">
              <w:rPr>
                <w:rFonts w:ascii="宋体" w:hAnsi="宋体" w:cs="宋体" w:hint="eastAsia"/>
                <w:kern w:val="0"/>
                <w:sz w:val="18"/>
                <w:szCs w:val="18"/>
              </w:rPr>
              <w:t>用车费</w:t>
            </w:r>
            <w:r>
              <w:rPr>
                <w:rFonts w:ascii="宋体" w:hAnsi="宋体" w:cs="宋体" w:hint="eastAsia"/>
                <w:kern w:val="0"/>
                <w:sz w:val="18"/>
                <w:szCs w:val="18"/>
              </w:rPr>
              <w:t>（</w:t>
            </w:r>
            <w:r w:rsidRPr="003F195C">
              <w:rPr>
                <w:rFonts w:ascii="宋体" w:hAnsi="宋体" w:cs="宋体" w:hint="eastAsia"/>
                <w:kern w:val="0"/>
                <w:sz w:val="18"/>
                <w:szCs w:val="18"/>
              </w:rPr>
              <w:t>客户报价币种</w:t>
            </w:r>
            <w:r>
              <w:rPr>
                <w:rFonts w:ascii="宋体" w:hAnsi="宋体" w:cs="宋体" w:hint="eastAsia"/>
                <w:kern w:val="0"/>
                <w:sz w:val="18"/>
                <w:szCs w:val="18"/>
              </w:rPr>
              <w:t>）</w:t>
            </w:r>
            <w:r w:rsidR="00FF081C">
              <w:rPr>
                <w:rFonts w:ascii="宋体" w:hAnsi="宋体" w:cs="宋体" w:hint="eastAsia"/>
                <w:kern w:val="0"/>
                <w:sz w:val="18"/>
                <w:szCs w:val="18"/>
              </w:rPr>
              <w:t>+退补客户记录生效日期&lt;=</w:t>
            </w:r>
            <w:r w:rsidR="00FF081C" w:rsidRPr="00B76E8D">
              <w:rPr>
                <w:rFonts w:ascii="宋体" w:hAnsi="宋体" w:cs="宋体" w:hint="eastAsia"/>
                <w:kern w:val="0"/>
                <w:sz w:val="18"/>
                <w:szCs w:val="18"/>
              </w:rPr>
              <w:t>查询日期</w:t>
            </w:r>
            <w:r w:rsidR="00FF081C">
              <w:rPr>
                <w:rFonts w:ascii="宋体" w:hAnsi="宋体" w:cs="宋体" w:hint="eastAsia"/>
                <w:kern w:val="0"/>
                <w:sz w:val="18"/>
                <w:szCs w:val="18"/>
              </w:rPr>
              <w:t>的所有“退补类型”=“用车”的</w:t>
            </w:r>
            <w:r w:rsidR="00FF081C" w:rsidRPr="002F2BAB">
              <w:rPr>
                <w:rFonts w:ascii="宋体" w:hAnsi="宋体" w:cs="宋体" w:hint="eastAsia"/>
                <w:kern w:val="0"/>
                <w:sz w:val="18"/>
                <w:szCs w:val="18"/>
              </w:rPr>
              <w:t>退补客户</w:t>
            </w:r>
            <w:r w:rsidR="00FF081C">
              <w:rPr>
                <w:rFonts w:ascii="宋体" w:hAnsi="宋体" w:cs="宋体" w:hint="eastAsia"/>
                <w:kern w:val="0"/>
                <w:sz w:val="18"/>
                <w:szCs w:val="18"/>
              </w:rPr>
              <w:t>记录</w:t>
            </w:r>
            <w:r w:rsidR="00FF081C" w:rsidRPr="002F2BAB">
              <w:rPr>
                <w:rFonts w:ascii="宋体" w:hAnsi="宋体" w:cs="宋体" w:hint="eastAsia"/>
                <w:kern w:val="0"/>
                <w:sz w:val="18"/>
                <w:szCs w:val="18"/>
              </w:rPr>
              <w:t>金额合计（</w:t>
            </w:r>
            <w:r w:rsidR="00727D00" w:rsidRPr="003F195C">
              <w:rPr>
                <w:rFonts w:ascii="宋体" w:hAnsi="宋体" w:cs="宋体" w:hint="eastAsia"/>
                <w:kern w:val="0"/>
                <w:sz w:val="18"/>
                <w:szCs w:val="18"/>
              </w:rPr>
              <w:t>客户报价币种</w:t>
            </w:r>
            <w:r w:rsidR="00FF081C" w:rsidRPr="002F2BAB">
              <w:rPr>
                <w:rFonts w:ascii="宋体" w:hAnsi="宋体" w:cs="宋体" w:hint="eastAsia"/>
                <w:kern w:val="0"/>
                <w:sz w:val="18"/>
                <w:szCs w:val="18"/>
              </w:rPr>
              <w:t>）</w:t>
            </w:r>
          </w:p>
          <w:p w:rsidR="00CB4EFC" w:rsidRDefault="00CB4EFC" w:rsidP="0084436D">
            <w:pPr>
              <w:widowControl/>
              <w:jc w:val="left"/>
              <w:rPr>
                <w:rFonts w:ascii="宋体" w:hAnsi="宋体" w:cs="宋体"/>
                <w:kern w:val="0"/>
                <w:sz w:val="18"/>
                <w:szCs w:val="18"/>
              </w:rPr>
            </w:pPr>
            <w:r>
              <w:rPr>
                <w:rFonts w:ascii="宋体" w:hAnsi="宋体" w:cs="宋体"/>
                <w:kern w:val="0"/>
                <w:sz w:val="18"/>
                <w:szCs w:val="18"/>
              </w:rPr>
              <w:t>E</w:t>
            </w:r>
            <w:r>
              <w:rPr>
                <w:rFonts w:ascii="宋体" w:hAnsi="宋体" w:cs="宋体" w:hint="eastAsia"/>
                <w:kern w:val="0"/>
                <w:sz w:val="18"/>
                <w:szCs w:val="18"/>
              </w:rPr>
              <w:t xml:space="preserve">lse </w:t>
            </w:r>
            <w:bookmarkStart w:id="144" w:name="_GoBack"/>
            <w:bookmarkEnd w:id="144"/>
          </w:p>
          <w:p w:rsidR="00CB4EFC" w:rsidRDefault="00CB4EFC" w:rsidP="0084436D">
            <w:pPr>
              <w:widowControl/>
              <w:ind w:firstLineChars="200" w:firstLine="360"/>
              <w:jc w:val="left"/>
              <w:rPr>
                <w:rFonts w:ascii="宋体" w:hAnsi="宋体" w:cs="宋体"/>
                <w:kern w:val="0"/>
                <w:sz w:val="18"/>
                <w:szCs w:val="18"/>
              </w:rPr>
            </w:pPr>
            <w:r w:rsidRPr="009B3E68">
              <w:rPr>
                <w:rFonts w:ascii="宋体" w:hAnsi="宋体" w:cs="宋体" w:hint="eastAsia"/>
                <w:kern w:val="0"/>
                <w:sz w:val="18"/>
                <w:szCs w:val="18"/>
              </w:rPr>
              <w:t>用车费</w:t>
            </w:r>
            <w:r>
              <w:rPr>
                <w:rFonts w:ascii="宋体" w:hAnsi="宋体" w:cs="宋体" w:hint="eastAsia"/>
                <w:kern w:val="0"/>
                <w:sz w:val="18"/>
                <w:szCs w:val="18"/>
              </w:rPr>
              <w:t xml:space="preserve"> </w:t>
            </w:r>
            <w:r w:rsidRPr="00894B1F">
              <w:rPr>
                <w:rFonts w:ascii="宋体" w:hAnsi="宋体" w:cs="宋体" w:hint="eastAsia"/>
                <w:kern w:val="0"/>
                <w:sz w:val="18"/>
                <w:szCs w:val="18"/>
              </w:rPr>
              <w:t>= 0；</w:t>
            </w:r>
          </w:p>
          <w:p w:rsidR="00CB4EFC" w:rsidRDefault="00CB4EFC" w:rsidP="0084436D">
            <w:pPr>
              <w:widowControl/>
              <w:jc w:val="left"/>
              <w:rPr>
                <w:rFonts w:ascii="宋体" w:hAnsi="宋体" w:cs="宋体"/>
                <w:kern w:val="0"/>
                <w:sz w:val="18"/>
                <w:szCs w:val="18"/>
              </w:rPr>
            </w:pPr>
            <w:r>
              <w:rPr>
                <w:rFonts w:ascii="宋体" w:hAnsi="宋体" w:cs="宋体" w:hint="eastAsia"/>
                <w:kern w:val="0"/>
                <w:sz w:val="18"/>
                <w:szCs w:val="18"/>
              </w:rPr>
              <w:t>End</w:t>
            </w:r>
          </w:p>
          <w:p w:rsidR="00CB4EFC" w:rsidRPr="00BB2F26" w:rsidRDefault="00CB4EFC" w:rsidP="0084436D">
            <w:pPr>
              <w:widowControl/>
              <w:jc w:val="left"/>
              <w:rPr>
                <w:rFonts w:ascii="宋体" w:hAnsi="宋体" w:cs="宋体"/>
                <w:kern w:val="0"/>
                <w:sz w:val="18"/>
                <w:szCs w:val="18"/>
              </w:rPr>
            </w:pPr>
            <w:r>
              <w:rPr>
                <w:rFonts w:ascii="宋体" w:hAnsi="宋体" w:cs="宋体" w:hint="eastAsia"/>
                <w:kern w:val="0"/>
                <w:sz w:val="18"/>
                <w:szCs w:val="18"/>
              </w:rPr>
              <w:t>增加用车费用记</w:t>
            </w:r>
            <w:r w:rsidRPr="00BB2F26">
              <w:rPr>
                <w:rFonts w:ascii="宋体" w:hAnsi="宋体" w:cs="宋体" w:hint="eastAsia"/>
                <w:kern w:val="0"/>
                <w:sz w:val="18"/>
                <w:szCs w:val="18"/>
              </w:rPr>
              <w:t>为</w:t>
            </w:r>
            <w:r>
              <w:rPr>
                <w:rFonts w:ascii="宋体" w:hAnsi="宋体" w:cs="宋体" w:hint="eastAsia"/>
                <w:kern w:val="0"/>
                <w:sz w:val="18"/>
                <w:szCs w:val="18"/>
              </w:rPr>
              <w:t>“</w:t>
            </w:r>
            <w:r w:rsidRPr="00BB2F26">
              <w:rPr>
                <w:rFonts w:ascii="宋体" w:hAnsi="宋体" w:cs="宋体" w:hint="eastAsia"/>
                <w:kern w:val="0"/>
                <w:sz w:val="18"/>
                <w:szCs w:val="18"/>
              </w:rPr>
              <w:t>正数</w:t>
            </w:r>
            <w:r>
              <w:rPr>
                <w:rFonts w:ascii="宋体" w:hAnsi="宋体" w:cs="宋体" w:hint="eastAsia"/>
                <w:kern w:val="0"/>
                <w:sz w:val="18"/>
                <w:szCs w:val="18"/>
              </w:rPr>
              <w:t>”</w:t>
            </w:r>
          </w:p>
          <w:p w:rsidR="00CB4EFC" w:rsidRPr="00BB2F26" w:rsidRDefault="00CB4EFC" w:rsidP="0084436D">
            <w:pPr>
              <w:widowControl/>
              <w:jc w:val="left"/>
              <w:rPr>
                <w:rFonts w:ascii="宋体" w:hAnsi="宋体" w:cs="宋体"/>
                <w:kern w:val="0"/>
                <w:sz w:val="18"/>
                <w:szCs w:val="18"/>
              </w:rPr>
            </w:pPr>
            <w:r>
              <w:rPr>
                <w:rFonts w:ascii="宋体" w:hAnsi="宋体" w:cs="宋体" w:hint="eastAsia"/>
                <w:kern w:val="0"/>
                <w:sz w:val="18"/>
                <w:szCs w:val="18"/>
              </w:rPr>
              <w:t>退用车费用记</w:t>
            </w:r>
            <w:r w:rsidRPr="00BB2F26">
              <w:rPr>
                <w:rFonts w:ascii="宋体" w:hAnsi="宋体" w:cs="宋体" w:hint="eastAsia"/>
                <w:kern w:val="0"/>
                <w:sz w:val="18"/>
                <w:szCs w:val="18"/>
              </w:rPr>
              <w:t>为</w:t>
            </w:r>
            <w:r>
              <w:rPr>
                <w:rFonts w:ascii="宋体" w:hAnsi="宋体" w:cs="宋体" w:hint="eastAsia"/>
                <w:kern w:val="0"/>
                <w:sz w:val="18"/>
                <w:szCs w:val="18"/>
              </w:rPr>
              <w:t>“负数”</w:t>
            </w:r>
          </w:p>
        </w:tc>
      </w:tr>
      <w:tr w:rsidR="00CB4EFC" w:rsidRPr="00BB2F26" w:rsidTr="00BE3594">
        <w:trPr>
          <w:trHeight w:val="480"/>
        </w:trPr>
        <w:tc>
          <w:tcPr>
            <w:tcW w:w="2982" w:type="dxa"/>
            <w:tcBorders>
              <w:top w:val="nil"/>
              <w:left w:val="single" w:sz="4" w:space="0" w:color="auto"/>
              <w:bottom w:val="single" w:sz="4" w:space="0" w:color="auto"/>
              <w:right w:val="single" w:sz="4" w:space="0" w:color="auto"/>
            </w:tcBorders>
            <w:shd w:val="clear" w:color="auto" w:fill="auto"/>
            <w:vAlign w:val="center"/>
          </w:tcPr>
          <w:p w:rsidR="00CB4EFC" w:rsidRPr="00741D35" w:rsidRDefault="00CB4EFC" w:rsidP="0084436D">
            <w:pPr>
              <w:widowControl/>
              <w:jc w:val="left"/>
              <w:rPr>
                <w:rFonts w:ascii="宋体" w:hAnsi="宋体" w:cs="宋体"/>
                <w:kern w:val="0"/>
                <w:sz w:val="18"/>
                <w:szCs w:val="18"/>
              </w:rPr>
            </w:pPr>
            <w:r w:rsidRPr="00741D35">
              <w:rPr>
                <w:rFonts w:ascii="宋体" w:hAnsi="宋体" w:cs="宋体" w:hint="eastAsia"/>
                <w:kern w:val="0"/>
                <w:sz w:val="18"/>
                <w:szCs w:val="18"/>
              </w:rPr>
              <w:t>酒店可选项</w:t>
            </w:r>
            <w:r w:rsidRPr="00741D35">
              <w:rPr>
                <w:rFonts w:ascii="宋体" w:hAnsi="宋体" w:cs="宋体"/>
                <w:kern w:val="0"/>
                <w:sz w:val="18"/>
                <w:szCs w:val="18"/>
              </w:rPr>
              <w:t>附加服务费</w:t>
            </w:r>
          </w:p>
          <w:p w:rsidR="00CB4EFC" w:rsidRPr="000B120A" w:rsidRDefault="00CB4EFC" w:rsidP="0084436D">
            <w:pPr>
              <w:widowControl/>
              <w:jc w:val="left"/>
              <w:rPr>
                <w:rFonts w:ascii="宋体" w:hAnsi="宋体" w:cs="宋体"/>
                <w:kern w:val="0"/>
                <w:sz w:val="18"/>
                <w:szCs w:val="18"/>
              </w:rPr>
            </w:pPr>
            <w:r w:rsidRPr="00741D35">
              <w:rPr>
                <w:rFonts w:ascii="宋体" w:hAnsi="宋体" w:cs="宋体" w:hint="eastAsia"/>
                <w:kern w:val="0"/>
                <w:sz w:val="18"/>
                <w:szCs w:val="18"/>
              </w:rPr>
              <w:t>（注：酒店可选项是指供应商为同一家酒店的产品或服务）</w:t>
            </w:r>
          </w:p>
        </w:tc>
        <w:tc>
          <w:tcPr>
            <w:tcW w:w="5670" w:type="dxa"/>
            <w:tcBorders>
              <w:top w:val="nil"/>
              <w:left w:val="nil"/>
              <w:bottom w:val="single" w:sz="4" w:space="0" w:color="auto"/>
              <w:right w:val="single" w:sz="4" w:space="0" w:color="auto"/>
            </w:tcBorders>
            <w:shd w:val="clear" w:color="auto" w:fill="auto"/>
            <w:vAlign w:val="center"/>
          </w:tcPr>
          <w:p w:rsidR="00CB4EFC" w:rsidRDefault="00CB4EFC" w:rsidP="0084436D">
            <w:pPr>
              <w:widowControl/>
              <w:jc w:val="left"/>
              <w:rPr>
                <w:rFonts w:ascii="宋体" w:hAnsi="宋体" w:cs="宋体"/>
                <w:kern w:val="0"/>
                <w:sz w:val="18"/>
                <w:szCs w:val="18"/>
              </w:rPr>
            </w:pPr>
            <w:r>
              <w:rPr>
                <w:rFonts w:ascii="宋体" w:hAnsi="宋体" w:cs="宋体" w:hint="eastAsia"/>
                <w:kern w:val="0"/>
                <w:sz w:val="18"/>
                <w:szCs w:val="18"/>
              </w:rPr>
              <w:t>if 订单含</w:t>
            </w:r>
            <w:r w:rsidRPr="00A14D10">
              <w:rPr>
                <w:rFonts w:ascii="宋体" w:hAnsi="宋体" w:cs="宋体" w:hint="eastAsia"/>
                <w:kern w:val="0"/>
                <w:sz w:val="18"/>
                <w:szCs w:val="18"/>
              </w:rPr>
              <w:t>酒店可选项</w:t>
            </w:r>
            <w:r>
              <w:rPr>
                <w:rFonts w:ascii="宋体" w:hAnsi="宋体" w:cs="宋体" w:hint="eastAsia"/>
                <w:kern w:val="0"/>
                <w:sz w:val="18"/>
                <w:szCs w:val="18"/>
              </w:rPr>
              <w:t xml:space="preserve"> then</w:t>
            </w:r>
          </w:p>
          <w:p w:rsidR="00CB4EFC" w:rsidRDefault="00CB4EFC" w:rsidP="0084436D">
            <w:pPr>
              <w:widowControl/>
              <w:ind w:firstLineChars="200" w:firstLine="360"/>
              <w:jc w:val="left"/>
              <w:rPr>
                <w:rFonts w:ascii="宋体" w:hAnsi="宋体" w:cs="宋体"/>
                <w:kern w:val="0"/>
                <w:sz w:val="18"/>
                <w:szCs w:val="18"/>
              </w:rPr>
            </w:pPr>
            <w:r>
              <w:rPr>
                <w:rFonts w:ascii="宋体" w:hAnsi="宋体" w:cs="宋体" w:hint="eastAsia"/>
                <w:kern w:val="0"/>
                <w:sz w:val="18"/>
                <w:szCs w:val="18"/>
              </w:rPr>
              <w:t>取</w:t>
            </w:r>
            <w:r w:rsidRPr="00724093">
              <w:rPr>
                <w:rFonts w:ascii="宋体" w:hAnsi="宋体" w:cs="宋体" w:hint="eastAsia"/>
                <w:kern w:val="0"/>
                <w:sz w:val="18"/>
                <w:szCs w:val="18"/>
              </w:rPr>
              <w:t>酒店可选项附加服务费</w:t>
            </w:r>
            <w:r>
              <w:rPr>
                <w:rFonts w:ascii="宋体" w:hAnsi="宋体" w:cs="宋体" w:hint="eastAsia"/>
                <w:kern w:val="0"/>
                <w:sz w:val="18"/>
                <w:szCs w:val="18"/>
              </w:rPr>
              <w:t>（</w:t>
            </w:r>
            <w:r w:rsidRPr="003F195C">
              <w:rPr>
                <w:rFonts w:ascii="宋体" w:hAnsi="宋体" w:cs="宋体" w:hint="eastAsia"/>
                <w:kern w:val="0"/>
                <w:sz w:val="18"/>
                <w:szCs w:val="18"/>
              </w:rPr>
              <w:t>客户报价币种</w:t>
            </w:r>
            <w:r>
              <w:rPr>
                <w:rFonts w:ascii="宋体" w:hAnsi="宋体" w:cs="宋体" w:hint="eastAsia"/>
                <w:kern w:val="0"/>
                <w:sz w:val="18"/>
                <w:szCs w:val="18"/>
              </w:rPr>
              <w:t>）</w:t>
            </w:r>
            <w:r w:rsidR="00727D00">
              <w:rPr>
                <w:rFonts w:ascii="宋体" w:hAnsi="宋体" w:cs="宋体" w:hint="eastAsia"/>
                <w:kern w:val="0"/>
                <w:sz w:val="18"/>
                <w:szCs w:val="18"/>
              </w:rPr>
              <w:t>+退补客户记录生效日期&lt;=</w:t>
            </w:r>
            <w:r w:rsidR="00727D00" w:rsidRPr="00B76E8D">
              <w:rPr>
                <w:rFonts w:ascii="宋体" w:hAnsi="宋体" w:cs="宋体" w:hint="eastAsia"/>
                <w:kern w:val="0"/>
                <w:sz w:val="18"/>
                <w:szCs w:val="18"/>
              </w:rPr>
              <w:t>查询日期</w:t>
            </w:r>
            <w:r w:rsidR="00727D00">
              <w:rPr>
                <w:rFonts w:ascii="宋体" w:hAnsi="宋体" w:cs="宋体" w:hint="eastAsia"/>
                <w:kern w:val="0"/>
                <w:sz w:val="18"/>
                <w:szCs w:val="18"/>
              </w:rPr>
              <w:t>的所有“退补类型”=“</w:t>
            </w:r>
            <w:r w:rsidR="00DD594C" w:rsidRPr="00741D35">
              <w:rPr>
                <w:rFonts w:ascii="宋体" w:hAnsi="宋体" w:cs="宋体" w:hint="eastAsia"/>
                <w:kern w:val="0"/>
                <w:sz w:val="18"/>
                <w:szCs w:val="18"/>
              </w:rPr>
              <w:t>酒店可选项</w:t>
            </w:r>
            <w:r w:rsidR="00727D00">
              <w:rPr>
                <w:rFonts w:ascii="宋体" w:hAnsi="宋体" w:cs="宋体" w:hint="eastAsia"/>
                <w:kern w:val="0"/>
                <w:sz w:val="18"/>
                <w:szCs w:val="18"/>
              </w:rPr>
              <w:t>”的</w:t>
            </w:r>
            <w:r w:rsidR="00727D00" w:rsidRPr="002F2BAB">
              <w:rPr>
                <w:rFonts w:ascii="宋体" w:hAnsi="宋体" w:cs="宋体" w:hint="eastAsia"/>
                <w:kern w:val="0"/>
                <w:sz w:val="18"/>
                <w:szCs w:val="18"/>
              </w:rPr>
              <w:t>退补客户</w:t>
            </w:r>
            <w:r w:rsidR="00727D00">
              <w:rPr>
                <w:rFonts w:ascii="宋体" w:hAnsi="宋体" w:cs="宋体" w:hint="eastAsia"/>
                <w:kern w:val="0"/>
                <w:sz w:val="18"/>
                <w:szCs w:val="18"/>
              </w:rPr>
              <w:t>记录</w:t>
            </w:r>
            <w:r w:rsidR="00727D00" w:rsidRPr="002F2BAB">
              <w:rPr>
                <w:rFonts w:ascii="宋体" w:hAnsi="宋体" w:cs="宋体" w:hint="eastAsia"/>
                <w:kern w:val="0"/>
                <w:sz w:val="18"/>
                <w:szCs w:val="18"/>
              </w:rPr>
              <w:t>金额合计（</w:t>
            </w:r>
            <w:r w:rsidR="00727D00" w:rsidRPr="003F195C">
              <w:rPr>
                <w:rFonts w:ascii="宋体" w:hAnsi="宋体" w:cs="宋体" w:hint="eastAsia"/>
                <w:kern w:val="0"/>
                <w:sz w:val="18"/>
                <w:szCs w:val="18"/>
              </w:rPr>
              <w:t>客户报价币种</w:t>
            </w:r>
            <w:r w:rsidR="00727D00" w:rsidRPr="002F2BAB">
              <w:rPr>
                <w:rFonts w:ascii="宋体" w:hAnsi="宋体" w:cs="宋体" w:hint="eastAsia"/>
                <w:kern w:val="0"/>
                <w:sz w:val="18"/>
                <w:szCs w:val="18"/>
              </w:rPr>
              <w:t>）</w:t>
            </w:r>
          </w:p>
          <w:p w:rsidR="00CB4EFC" w:rsidRDefault="00CB4EFC" w:rsidP="0084436D">
            <w:pPr>
              <w:widowControl/>
              <w:jc w:val="left"/>
              <w:rPr>
                <w:rFonts w:ascii="宋体" w:hAnsi="宋体" w:cs="宋体"/>
                <w:kern w:val="0"/>
                <w:sz w:val="18"/>
                <w:szCs w:val="18"/>
              </w:rPr>
            </w:pPr>
            <w:r>
              <w:rPr>
                <w:rFonts w:ascii="宋体" w:hAnsi="宋体" w:cs="宋体"/>
                <w:kern w:val="0"/>
                <w:sz w:val="18"/>
                <w:szCs w:val="18"/>
              </w:rPr>
              <w:t>E</w:t>
            </w:r>
            <w:r>
              <w:rPr>
                <w:rFonts w:ascii="宋体" w:hAnsi="宋体" w:cs="宋体" w:hint="eastAsia"/>
                <w:kern w:val="0"/>
                <w:sz w:val="18"/>
                <w:szCs w:val="18"/>
              </w:rPr>
              <w:t xml:space="preserve">lse </w:t>
            </w:r>
          </w:p>
          <w:p w:rsidR="00CB4EFC" w:rsidRDefault="00CB4EFC" w:rsidP="0084436D">
            <w:pPr>
              <w:widowControl/>
              <w:ind w:firstLineChars="200" w:firstLine="360"/>
              <w:jc w:val="left"/>
              <w:rPr>
                <w:rFonts w:ascii="宋体" w:hAnsi="宋体" w:cs="宋体"/>
                <w:kern w:val="0"/>
                <w:sz w:val="18"/>
                <w:szCs w:val="18"/>
              </w:rPr>
            </w:pPr>
            <w:r w:rsidRPr="00724093">
              <w:rPr>
                <w:rFonts w:ascii="宋体" w:hAnsi="宋体" w:cs="宋体" w:hint="eastAsia"/>
                <w:kern w:val="0"/>
                <w:sz w:val="18"/>
                <w:szCs w:val="18"/>
              </w:rPr>
              <w:t>酒店可选项附加服务费</w:t>
            </w:r>
            <w:r>
              <w:rPr>
                <w:rFonts w:ascii="宋体" w:hAnsi="宋体" w:cs="宋体" w:hint="eastAsia"/>
                <w:kern w:val="0"/>
                <w:sz w:val="18"/>
                <w:szCs w:val="18"/>
              </w:rPr>
              <w:t xml:space="preserve"> </w:t>
            </w:r>
            <w:r w:rsidRPr="00894B1F">
              <w:rPr>
                <w:rFonts w:ascii="宋体" w:hAnsi="宋体" w:cs="宋体" w:hint="eastAsia"/>
                <w:kern w:val="0"/>
                <w:sz w:val="18"/>
                <w:szCs w:val="18"/>
              </w:rPr>
              <w:t>= 0；</w:t>
            </w:r>
          </w:p>
          <w:p w:rsidR="00CB4EFC" w:rsidRDefault="00CB4EFC" w:rsidP="0084436D">
            <w:pPr>
              <w:widowControl/>
              <w:jc w:val="left"/>
              <w:rPr>
                <w:rFonts w:ascii="宋体" w:hAnsi="宋体" w:cs="宋体"/>
                <w:kern w:val="0"/>
                <w:sz w:val="18"/>
                <w:szCs w:val="18"/>
              </w:rPr>
            </w:pPr>
            <w:r>
              <w:rPr>
                <w:rFonts w:ascii="宋体" w:hAnsi="宋体" w:cs="宋体" w:hint="eastAsia"/>
                <w:kern w:val="0"/>
                <w:sz w:val="18"/>
                <w:szCs w:val="18"/>
              </w:rPr>
              <w:t>End</w:t>
            </w:r>
          </w:p>
          <w:p w:rsidR="00CB4EFC" w:rsidRPr="00BB2F26" w:rsidRDefault="00CB4EFC" w:rsidP="0084436D">
            <w:pPr>
              <w:widowControl/>
              <w:jc w:val="left"/>
              <w:rPr>
                <w:rFonts w:ascii="宋体" w:hAnsi="宋体" w:cs="宋体"/>
                <w:kern w:val="0"/>
                <w:sz w:val="18"/>
                <w:szCs w:val="18"/>
              </w:rPr>
            </w:pPr>
            <w:r>
              <w:rPr>
                <w:rFonts w:ascii="宋体" w:hAnsi="宋体" w:cs="宋体" w:hint="eastAsia"/>
                <w:kern w:val="0"/>
                <w:sz w:val="18"/>
                <w:szCs w:val="18"/>
              </w:rPr>
              <w:t>增加可选项记</w:t>
            </w:r>
            <w:r w:rsidRPr="00BB2F26">
              <w:rPr>
                <w:rFonts w:ascii="宋体" w:hAnsi="宋体" w:cs="宋体" w:hint="eastAsia"/>
                <w:kern w:val="0"/>
                <w:sz w:val="18"/>
                <w:szCs w:val="18"/>
              </w:rPr>
              <w:t>为</w:t>
            </w:r>
            <w:r>
              <w:rPr>
                <w:rFonts w:ascii="宋体" w:hAnsi="宋体" w:cs="宋体" w:hint="eastAsia"/>
                <w:kern w:val="0"/>
                <w:sz w:val="18"/>
                <w:szCs w:val="18"/>
              </w:rPr>
              <w:t>“</w:t>
            </w:r>
            <w:r w:rsidRPr="00BB2F26">
              <w:rPr>
                <w:rFonts w:ascii="宋体" w:hAnsi="宋体" w:cs="宋体" w:hint="eastAsia"/>
                <w:kern w:val="0"/>
                <w:sz w:val="18"/>
                <w:szCs w:val="18"/>
              </w:rPr>
              <w:t>正数</w:t>
            </w:r>
            <w:r>
              <w:rPr>
                <w:rFonts w:ascii="宋体" w:hAnsi="宋体" w:cs="宋体" w:hint="eastAsia"/>
                <w:kern w:val="0"/>
                <w:sz w:val="18"/>
                <w:szCs w:val="18"/>
              </w:rPr>
              <w:t>”</w:t>
            </w:r>
          </w:p>
          <w:p w:rsidR="00CB4EFC" w:rsidRPr="00BB2F26" w:rsidRDefault="00CB4EFC" w:rsidP="0084436D">
            <w:pPr>
              <w:widowControl/>
              <w:jc w:val="left"/>
              <w:rPr>
                <w:rFonts w:ascii="宋体" w:hAnsi="宋体" w:cs="宋体"/>
                <w:kern w:val="0"/>
                <w:sz w:val="18"/>
                <w:szCs w:val="18"/>
              </w:rPr>
            </w:pPr>
            <w:r>
              <w:rPr>
                <w:rFonts w:ascii="宋体" w:hAnsi="宋体" w:cs="宋体" w:hint="eastAsia"/>
                <w:kern w:val="0"/>
                <w:sz w:val="18"/>
                <w:szCs w:val="18"/>
              </w:rPr>
              <w:t>退可选项记</w:t>
            </w:r>
            <w:r w:rsidRPr="00BB2F26">
              <w:rPr>
                <w:rFonts w:ascii="宋体" w:hAnsi="宋体" w:cs="宋体" w:hint="eastAsia"/>
                <w:kern w:val="0"/>
                <w:sz w:val="18"/>
                <w:szCs w:val="18"/>
              </w:rPr>
              <w:t>为</w:t>
            </w:r>
            <w:r>
              <w:rPr>
                <w:rFonts w:ascii="宋体" w:hAnsi="宋体" w:cs="宋体" w:hint="eastAsia"/>
                <w:kern w:val="0"/>
                <w:sz w:val="18"/>
                <w:szCs w:val="18"/>
              </w:rPr>
              <w:t>“负数”</w:t>
            </w:r>
          </w:p>
        </w:tc>
      </w:tr>
      <w:tr w:rsidR="00CB4EFC" w:rsidRPr="000B120A" w:rsidTr="00BE3594">
        <w:trPr>
          <w:trHeight w:val="270"/>
        </w:trPr>
        <w:tc>
          <w:tcPr>
            <w:tcW w:w="2982" w:type="dxa"/>
            <w:tcBorders>
              <w:top w:val="nil"/>
              <w:left w:val="single" w:sz="4" w:space="0" w:color="auto"/>
              <w:bottom w:val="single" w:sz="4" w:space="0" w:color="auto"/>
              <w:right w:val="single" w:sz="4" w:space="0" w:color="auto"/>
            </w:tcBorders>
            <w:shd w:val="clear" w:color="auto" w:fill="auto"/>
            <w:vAlign w:val="center"/>
            <w:hideMark/>
          </w:tcPr>
          <w:p w:rsidR="00CB4EFC" w:rsidRPr="00BE3594" w:rsidRDefault="00CB4EFC" w:rsidP="0084436D">
            <w:pPr>
              <w:widowControl/>
              <w:jc w:val="left"/>
              <w:rPr>
                <w:rFonts w:ascii="宋体" w:hAnsi="宋体" w:cs="宋体"/>
                <w:kern w:val="0"/>
                <w:sz w:val="18"/>
                <w:szCs w:val="18"/>
                <w:highlight w:val="darkRed"/>
                <w:rPrChange w:id="145" w:author="vlc刘诚" w:date="2015-07-06T10:56:00Z">
                  <w:rPr>
                    <w:rFonts w:ascii="宋体" w:hAnsi="宋体" w:cs="宋体"/>
                    <w:kern w:val="0"/>
                    <w:sz w:val="18"/>
                    <w:szCs w:val="18"/>
                  </w:rPr>
                </w:rPrChange>
              </w:rPr>
            </w:pPr>
            <w:r w:rsidRPr="00BE3594">
              <w:rPr>
                <w:rFonts w:ascii="宋体" w:hAnsi="宋体" w:cs="宋体" w:hint="eastAsia"/>
                <w:kern w:val="0"/>
                <w:sz w:val="18"/>
                <w:szCs w:val="18"/>
                <w:highlight w:val="darkRed"/>
                <w:rPrChange w:id="146" w:author="vlc刘诚" w:date="2015-07-06T10:56:00Z">
                  <w:rPr>
                    <w:rFonts w:ascii="宋体" w:hAnsi="宋体" w:cs="宋体" w:hint="eastAsia"/>
                    <w:kern w:val="0"/>
                    <w:sz w:val="18"/>
                    <w:szCs w:val="18"/>
                  </w:rPr>
                </w:rPrChange>
              </w:rPr>
              <w:t>收款城市</w:t>
            </w:r>
          </w:p>
        </w:tc>
        <w:tc>
          <w:tcPr>
            <w:tcW w:w="5670" w:type="dxa"/>
            <w:tcBorders>
              <w:top w:val="nil"/>
              <w:left w:val="nil"/>
              <w:bottom w:val="single" w:sz="4" w:space="0" w:color="auto"/>
              <w:right w:val="single" w:sz="4" w:space="0" w:color="auto"/>
            </w:tcBorders>
            <w:shd w:val="clear" w:color="auto" w:fill="auto"/>
            <w:vAlign w:val="center"/>
            <w:hideMark/>
          </w:tcPr>
          <w:p w:rsidR="00CB4EFC" w:rsidRPr="00BE3594" w:rsidRDefault="00CB4EFC" w:rsidP="0084436D">
            <w:pPr>
              <w:widowControl/>
              <w:jc w:val="left"/>
              <w:rPr>
                <w:rFonts w:ascii="宋体" w:hAnsi="宋体" w:cs="宋体"/>
                <w:kern w:val="0"/>
                <w:sz w:val="18"/>
                <w:szCs w:val="18"/>
                <w:highlight w:val="darkRed"/>
                <w:rPrChange w:id="147" w:author="vlc刘诚" w:date="2015-07-06T10:56:00Z">
                  <w:rPr>
                    <w:rFonts w:ascii="宋体" w:hAnsi="宋体" w:cs="宋体"/>
                    <w:kern w:val="0"/>
                    <w:sz w:val="18"/>
                    <w:szCs w:val="18"/>
                  </w:rPr>
                </w:rPrChange>
              </w:rPr>
            </w:pPr>
            <w:r w:rsidRPr="00BE3594">
              <w:rPr>
                <w:rFonts w:ascii="宋体" w:hAnsi="宋体" w:cs="宋体" w:hint="eastAsia"/>
                <w:kern w:val="0"/>
                <w:sz w:val="18"/>
                <w:szCs w:val="18"/>
                <w:highlight w:val="darkRed"/>
                <w:rPrChange w:id="148" w:author="vlc刘诚" w:date="2015-07-06T10:56:00Z">
                  <w:rPr>
                    <w:rFonts w:ascii="宋体" w:hAnsi="宋体" w:cs="宋体" w:hint="eastAsia"/>
                    <w:kern w:val="0"/>
                    <w:sz w:val="18"/>
                    <w:szCs w:val="18"/>
                  </w:rPr>
                </w:rPrChange>
              </w:rPr>
              <w:t>取订单记录的“收款城市”</w:t>
            </w:r>
          </w:p>
          <w:p w:rsidR="00CB4EFC" w:rsidRPr="00BE3594" w:rsidRDefault="00CB4EFC" w:rsidP="0084436D">
            <w:pPr>
              <w:widowControl/>
              <w:jc w:val="left"/>
              <w:rPr>
                <w:rFonts w:ascii="宋体" w:hAnsi="宋体" w:cs="宋体"/>
                <w:kern w:val="0"/>
                <w:sz w:val="18"/>
                <w:szCs w:val="18"/>
                <w:highlight w:val="darkRed"/>
                <w:rPrChange w:id="149" w:author="vlc刘诚" w:date="2015-07-06T10:56:00Z">
                  <w:rPr>
                    <w:rFonts w:ascii="宋体" w:hAnsi="宋体" w:cs="宋体"/>
                    <w:kern w:val="0"/>
                    <w:sz w:val="18"/>
                    <w:szCs w:val="18"/>
                  </w:rPr>
                </w:rPrChange>
              </w:rPr>
            </w:pPr>
            <w:r w:rsidRPr="00BE3594">
              <w:rPr>
                <w:rFonts w:ascii="宋体" w:hAnsi="宋体" w:cs="宋体" w:hint="eastAsia"/>
                <w:kern w:val="0"/>
                <w:sz w:val="18"/>
                <w:szCs w:val="18"/>
                <w:highlight w:val="darkRed"/>
                <w:rPrChange w:id="150" w:author="vlc刘诚" w:date="2015-07-06T10:56:00Z">
                  <w:rPr>
                    <w:rFonts w:ascii="宋体" w:hAnsi="宋体" w:cs="宋体" w:hint="eastAsia"/>
                    <w:kern w:val="0"/>
                    <w:sz w:val="18"/>
                    <w:szCs w:val="18"/>
                  </w:rPr>
                </w:rPrChange>
              </w:rPr>
              <w:t>“收款城市”的范围会在财务平台预定义，目前已确定的可用收款城市源头表维护在，</w:t>
            </w:r>
            <w:r w:rsidRPr="00BE3594">
              <w:rPr>
                <w:rFonts w:ascii="宋体" w:hAnsi="宋体" w:cs="宋体"/>
                <w:kern w:val="0"/>
                <w:sz w:val="18"/>
                <w:szCs w:val="18"/>
                <w:highlight w:val="darkRed"/>
                <w:rPrChange w:id="151" w:author="vlc刘诚" w:date="2015-07-06T10:56:00Z">
                  <w:rPr>
                    <w:rFonts w:ascii="宋体" w:hAnsi="宋体" w:cs="宋体"/>
                    <w:kern w:val="0"/>
                    <w:sz w:val="18"/>
                    <w:szCs w:val="18"/>
                  </w:rPr>
                </w:rPrChange>
              </w:rPr>
              <w:t>FinPubDB</w:t>
            </w:r>
            <w:r w:rsidRPr="00BE3594">
              <w:rPr>
                <w:rFonts w:ascii="宋体" w:hAnsi="宋体" w:cs="宋体" w:hint="eastAsia"/>
                <w:kern w:val="0"/>
                <w:sz w:val="18"/>
                <w:szCs w:val="18"/>
                <w:highlight w:val="darkRed"/>
                <w:rPrChange w:id="152" w:author="vlc刘诚" w:date="2015-07-06T10:56:00Z">
                  <w:rPr>
                    <w:rFonts w:ascii="宋体" w:hAnsi="宋体" w:cs="宋体" w:hint="eastAsia"/>
                    <w:kern w:val="0"/>
                    <w:sz w:val="18"/>
                    <w:szCs w:val="18"/>
                  </w:rPr>
                </w:rPrChange>
              </w:rPr>
              <w:t>的city表中</w:t>
            </w:r>
          </w:p>
        </w:tc>
      </w:tr>
      <w:tr w:rsidR="00CB4EFC" w:rsidRPr="000B120A" w:rsidTr="00BE3594">
        <w:trPr>
          <w:trHeight w:val="480"/>
        </w:trPr>
        <w:tc>
          <w:tcPr>
            <w:tcW w:w="29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4EFC" w:rsidRPr="00BE3594" w:rsidRDefault="00CB4EFC" w:rsidP="0084436D">
            <w:pPr>
              <w:widowControl/>
              <w:jc w:val="left"/>
              <w:rPr>
                <w:rFonts w:ascii="宋体" w:hAnsi="宋体" w:cs="宋体"/>
                <w:kern w:val="0"/>
                <w:sz w:val="18"/>
                <w:szCs w:val="18"/>
                <w:highlight w:val="darkRed"/>
                <w:rPrChange w:id="153" w:author="vlc刘诚" w:date="2015-07-06T10:56:00Z">
                  <w:rPr>
                    <w:rFonts w:ascii="宋体" w:hAnsi="宋体" w:cs="宋体"/>
                    <w:kern w:val="0"/>
                    <w:sz w:val="18"/>
                    <w:szCs w:val="18"/>
                  </w:rPr>
                </w:rPrChange>
              </w:rPr>
            </w:pPr>
            <w:r w:rsidRPr="00BE3594">
              <w:rPr>
                <w:rFonts w:ascii="宋体" w:hAnsi="宋体" w:cs="宋体" w:hint="eastAsia"/>
                <w:kern w:val="0"/>
                <w:sz w:val="18"/>
                <w:szCs w:val="18"/>
                <w:highlight w:val="darkRed"/>
                <w:rPrChange w:id="154" w:author="vlc刘诚" w:date="2015-07-06T10:56:00Z">
                  <w:rPr>
                    <w:rFonts w:ascii="宋体" w:hAnsi="宋体" w:cs="宋体" w:hint="eastAsia"/>
                    <w:kern w:val="0"/>
                    <w:sz w:val="18"/>
                    <w:szCs w:val="18"/>
                  </w:rPr>
                </w:rPrChange>
              </w:rPr>
              <w:t>付底/付面</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CB4EFC" w:rsidRPr="00BE3594" w:rsidRDefault="00CB4EFC" w:rsidP="0084436D">
            <w:pPr>
              <w:widowControl/>
              <w:jc w:val="left"/>
              <w:rPr>
                <w:rFonts w:ascii="宋体" w:hAnsi="宋体" w:cs="宋体"/>
                <w:kern w:val="0"/>
                <w:sz w:val="18"/>
                <w:szCs w:val="18"/>
                <w:highlight w:val="darkRed"/>
                <w:rPrChange w:id="155" w:author="vlc刘诚" w:date="2015-07-06T10:56:00Z">
                  <w:rPr>
                    <w:rFonts w:ascii="宋体" w:hAnsi="宋体" w:cs="宋体"/>
                    <w:kern w:val="0"/>
                    <w:sz w:val="18"/>
                    <w:szCs w:val="18"/>
                  </w:rPr>
                </w:rPrChange>
              </w:rPr>
            </w:pPr>
            <w:r w:rsidRPr="00BE3594">
              <w:rPr>
                <w:rFonts w:ascii="宋体" w:hAnsi="宋体" w:cs="宋体" w:hint="eastAsia"/>
                <w:kern w:val="0"/>
                <w:sz w:val="18"/>
                <w:szCs w:val="18"/>
                <w:highlight w:val="darkRed"/>
                <w:rPrChange w:id="156" w:author="vlc刘诚" w:date="2015-07-06T10:56:00Z">
                  <w:rPr>
                    <w:rFonts w:ascii="宋体" w:hAnsi="宋体" w:cs="宋体" w:hint="eastAsia"/>
                    <w:kern w:val="0"/>
                    <w:sz w:val="18"/>
                    <w:szCs w:val="18"/>
                  </w:rPr>
                </w:rPrChange>
              </w:rPr>
              <w:t>取订单记录的“付底/付面”属性</w:t>
            </w:r>
          </w:p>
          <w:p w:rsidR="00CB4EFC" w:rsidRPr="00BE3594" w:rsidRDefault="00CB4EFC" w:rsidP="0084436D">
            <w:pPr>
              <w:widowControl/>
              <w:jc w:val="left"/>
              <w:rPr>
                <w:rFonts w:ascii="宋体" w:hAnsi="宋体" w:cs="宋体"/>
                <w:kern w:val="0"/>
                <w:sz w:val="18"/>
                <w:szCs w:val="18"/>
                <w:highlight w:val="darkRed"/>
                <w:rPrChange w:id="157" w:author="vlc刘诚" w:date="2015-07-06T10:56:00Z">
                  <w:rPr>
                    <w:rFonts w:ascii="宋体" w:hAnsi="宋体" w:cs="宋体"/>
                    <w:kern w:val="0"/>
                    <w:sz w:val="18"/>
                    <w:szCs w:val="18"/>
                  </w:rPr>
                </w:rPrChange>
              </w:rPr>
            </w:pPr>
            <w:r w:rsidRPr="00BE3594">
              <w:rPr>
                <w:rFonts w:ascii="宋体" w:hAnsi="宋体" w:cs="宋体" w:hint="eastAsia"/>
                <w:kern w:val="0"/>
                <w:sz w:val="18"/>
                <w:szCs w:val="18"/>
                <w:highlight w:val="darkRed"/>
                <w:rPrChange w:id="158" w:author="vlc刘诚" w:date="2015-07-06T10:56:00Z">
                  <w:rPr>
                    <w:rFonts w:ascii="宋体" w:hAnsi="宋体" w:cs="宋体" w:hint="eastAsia"/>
                    <w:kern w:val="0"/>
                    <w:sz w:val="18"/>
                    <w:szCs w:val="18"/>
                  </w:rPr>
                </w:rPrChange>
              </w:rPr>
              <w:t>“付底/付面”是指结算时付给供应商的结算价是订单的面价还是底价，取值范围会在财务平台预定义，目前已确定的类型有2个，分别以1、2代表。</w:t>
            </w:r>
          </w:p>
          <w:p w:rsidR="00CB4EFC" w:rsidRPr="00BE3594" w:rsidRDefault="00CB4EFC" w:rsidP="0084436D">
            <w:pPr>
              <w:widowControl/>
              <w:jc w:val="left"/>
              <w:rPr>
                <w:rFonts w:ascii="宋体" w:hAnsi="宋体" w:cs="宋体"/>
                <w:kern w:val="0"/>
                <w:sz w:val="18"/>
                <w:szCs w:val="18"/>
                <w:highlight w:val="darkRed"/>
                <w:rPrChange w:id="159" w:author="vlc刘诚" w:date="2015-07-06T10:56:00Z">
                  <w:rPr>
                    <w:rFonts w:ascii="宋体" w:hAnsi="宋体" w:cs="宋体"/>
                    <w:kern w:val="0"/>
                    <w:sz w:val="18"/>
                    <w:szCs w:val="18"/>
                  </w:rPr>
                </w:rPrChange>
              </w:rPr>
            </w:pPr>
            <w:r w:rsidRPr="00BE3594">
              <w:rPr>
                <w:rFonts w:ascii="宋体" w:hAnsi="宋体" w:cs="宋体" w:hint="eastAsia"/>
                <w:kern w:val="0"/>
                <w:sz w:val="18"/>
                <w:szCs w:val="18"/>
                <w:highlight w:val="darkRed"/>
                <w:rPrChange w:id="160" w:author="vlc刘诚" w:date="2015-07-06T10:56:00Z">
                  <w:rPr>
                    <w:rFonts w:ascii="宋体" w:hAnsi="宋体" w:cs="宋体" w:hint="eastAsia"/>
                    <w:kern w:val="0"/>
                    <w:sz w:val="18"/>
                    <w:szCs w:val="18"/>
                  </w:rPr>
                </w:rPrChange>
              </w:rPr>
              <w:t xml:space="preserve">1 </w:t>
            </w:r>
            <w:r w:rsidRPr="00BE3594">
              <w:rPr>
                <w:rFonts w:ascii="宋体" w:hAnsi="宋体" w:cs="宋体"/>
                <w:kern w:val="0"/>
                <w:sz w:val="18"/>
                <w:szCs w:val="18"/>
                <w:highlight w:val="darkRed"/>
                <w:rPrChange w:id="161" w:author="vlc刘诚" w:date="2015-07-06T10:56:00Z">
                  <w:rPr>
                    <w:rFonts w:ascii="宋体" w:hAnsi="宋体" w:cs="宋体"/>
                    <w:kern w:val="0"/>
                    <w:sz w:val="18"/>
                    <w:szCs w:val="18"/>
                  </w:rPr>
                </w:rPrChange>
              </w:rPr>
              <w:t>–</w:t>
            </w:r>
            <w:r w:rsidRPr="00BE3594">
              <w:rPr>
                <w:rFonts w:ascii="宋体" w:hAnsi="宋体" w:cs="宋体" w:hint="eastAsia"/>
                <w:kern w:val="0"/>
                <w:sz w:val="18"/>
                <w:szCs w:val="18"/>
                <w:highlight w:val="darkRed"/>
                <w:rPrChange w:id="162" w:author="vlc刘诚" w:date="2015-07-06T10:56:00Z">
                  <w:rPr>
                    <w:rFonts w:ascii="宋体" w:hAnsi="宋体" w:cs="宋体" w:hint="eastAsia"/>
                    <w:kern w:val="0"/>
                    <w:sz w:val="18"/>
                    <w:szCs w:val="18"/>
                  </w:rPr>
                </w:rPrChange>
              </w:rPr>
              <w:t xml:space="preserve"> 底价</w:t>
            </w:r>
            <w:r w:rsidRPr="00BE3594">
              <w:rPr>
                <w:rFonts w:ascii="宋体" w:hAnsi="宋体" w:cs="宋体" w:hint="eastAsia"/>
                <w:kern w:val="0"/>
                <w:sz w:val="18"/>
                <w:szCs w:val="18"/>
                <w:highlight w:val="darkRed"/>
                <w:rPrChange w:id="163" w:author="vlc刘诚" w:date="2015-07-06T10:56:00Z">
                  <w:rPr>
                    <w:rFonts w:ascii="宋体" w:hAnsi="宋体" w:cs="宋体" w:hint="eastAsia"/>
                    <w:kern w:val="0"/>
                    <w:sz w:val="18"/>
                    <w:szCs w:val="18"/>
                  </w:rPr>
                </w:rPrChange>
              </w:rPr>
              <w:br/>
              <w:t xml:space="preserve">2 </w:t>
            </w:r>
            <w:r w:rsidRPr="00BE3594">
              <w:rPr>
                <w:rFonts w:ascii="宋体" w:hAnsi="宋体" w:cs="宋体"/>
                <w:kern w:val="0"/>
                <w:sz w:val="18"/>
                <w:szCs w:val="18"/>
                <w:highlight w:val="darkRed"/>
                <w:rPrChange w:id="164" w:author="vlc刘诚" w:date="2015-07-06T10:56:00Z">
                  <w:rPr>
                    <w:rFonts w:ascii="宋体" w:hAnsi="宋体" w:cs="宋体"/>
                    <w:kern w:val="0"/>
                    <w:sz w:val="18"/>
                    <w:szCs w:val="18"/>
                  </w:rPr>
                </w:rPrChange>
              </w:rPr>
              <w:t>–</w:t>
            </w:r>
            <w:r w:rsidRPr="00BE3594">
              <w:rPr>
                <w:rFonts w:ascii="宋体" w:hAnsi="宋体" w:cs="宋体" w:hint="eastAsia"/>
                <w:kern w:val="0"/>
                <w:sz w:val="18"/>
                <w:szCs w:val="18"/>
                <w:highlight w:val="darkRed"/>
                <w:rPrChange w:id="165" w:author="vlc刘诚" w:date="2015-07-06T10:56:00Z">
                  <w:rPr>
                    <w:rFonts w:ascii="宋体" w:hAnsi="宋体" w:cs="宋体" w:hint="eastAsia"/>
                    <w:kern w:val="0"/>
                    <w:sz w:val="18"/>
                    <w:szCs w:val="18"/>
                  </w:rPr>
                </w:rPrChange>
              </w:rPr>
              <w:t xml:space="preserve"> 面价</w:t>
            </w:r>
          </w:p>
        </w:tc>
      </w:tr>
      <w:tr w:rsidR="00CB4EFC" w:rsidRPr="000B120A" w:rsidTr="00BE3594">
        <w:trPr>
          <w:trHeight w:val="480"/>
        </w:trPr>
        <w:tc>
          <w:tcPr>
            <w:tcW w:w="2982" w:type="dxa"/>
            <w:tcBorders>
              <w:top w:val="single" w:sz="4" w:space="0" w:color="auto"/>
              <w:left w:val="single" w:sz="4" w:space="0" w:color="auto"/>
              <w:bottom w:val="single" w:sz="4" w:space="0" w:color="auto"/>
              <w:right w:val="single" w:sz="4" w:space="0" w:color="auto"/>
            </w:tcBorders>
            <w:shd w:val="clear" w:color="auto" w:fill="auto"/>
            <w:vAlign w:val="center"/>
          </w:tcPr>
          <w:p w:rsidR="00CB4EFC" w:rsidRPr="00BE3594" w:rsidRDefault="00CB4EFC" w:rsidP="0084436D">
            <w:pPr>
              <w:widowControl/>
              <w:jc w:val="left"/>
              <w:rPr>
                <w:rFonts w:ascii="宋体" w:hAnsi="宋体" w:cs="宋体"/>
                <w:kern w:val="0"/>
                <w:sz w:val="18"/>
                <w:szCs w:val="18"/>
                <w:highlight w:val="darkRed"/>
                <w:rPrChange w:id="166" w:author="vlc刘诚" w:date="2015-07-06T10:56:00Z">
                  <w:rPr>
                    <w:rFonts w:ascii="宋体" w:hAnsi="宋体" w:cs="宋体"/>
                    <w:kern w:val="0"/>
                    <w:sz w:val="18"/>
                    <w:szCs w:val="18"/>
                  </w:rPr>
                </w:rPrChange>
              </w:rPr>
            </w:pPr>
            <w:r w:rsidRPr="00BE3594">
              <w:rPr>
                <w:rFonts w:ascii="宋体" w:hAnsi="宋体" w:cs="宋体" w:hint="eastAsia"/>
                <w:kern w:val="0"/>
                <w:sz w:val="18"/>
                <w:szCs w:val="18"/>
                <w:highlight w:val="darkRed"/>
                <w:rPrChange w:id="167" w:author="vlc刘诚" w:date="2015-07-06T10:56:00Z">
                  <w:rPr>
                    <w:rFonts w:ascii="宋体" w:hAnsi="宋体" w:cs="宋体" w:hint="eastAsia"/>
                    <w:kern w:val="0"/>
                    <w:sz w:val="18"/>
                    <w:szCs w:val="18"/>
                  </w:rPr>
                </w:rPrChange>
              </w:rPr>
              <w:t>离店日期</w:t>
            </w:r>
          </w:p>
        </w:tc>
        <w:tc>
          <w:tcPr>
            <w:tcW w:w="5670" w:type="dxa"/>
            <w:tcBorders>
              <w:top w:val="single" w:sz="4" w:space="0" w:color="auto"/>
              <w:left w:val="nil"/>
              <w:bottom w:val="single" w:sz="4" w:space="0" w:color="auto"/>
              <w:right w:val="single" w:sz="4" w:space="0" w:color="auto"/>
            </w:tcBorders>
            <w:shd w:val="clear" w:color="auto" w:fill="auto"/>
            <w:vAlign w:val="center"/>
          </w:tcPr>
          <w:p w:rsidR="00CB4EFC" w:rsidRPr="00BE3594" w:rsidRDefault="00CB4EFC" w:rsidP="0084436D">
            <w:pPr>
              <w:widowControl/>
              <w:jc w:val="left"/>
              <w:rPr>
                <w:rFonts w:ascii="宋体" w:hAnsi="宋体" w:cs="宋体"/>
                <w:kern w:val="0"/>
                <w:sz w:val="18"/>
                <w:szCs w:val="18"/>
                <w:highlight w:val="darkRed"/>
                <w:rPrChange w:id="168" w:author="vlc刘诚" w:date="2015-07-06T10:56:00Z">
                  <w:rPr>
                    <w:rFonts w:ascii="宋体" w:hAnsi="宋体" w:cs="宋体"/>
                    <w:kern w:val="0"/>
                    <w:sz w:val="18"/>
                    <w:szCs w:val="18"/>
                  </w:rPr>
                </w:rPrChange>
              </w:rPr>
            </w:pPr>
            <w:r w:rsidRPr="00BE3594">
              <w:rPr>
                <w:rFonts w:ascii="宋体" w:hAnsi="宋体" w:cs="宋体" w:hint="eastAsia"/>
                <w:kern w:val="0"/>
                <w:sz w:val="18"/>
                <w:szCs w:val="18"/>
                <w:highlight w:val="darkRed"/>
                <w:rPrChange w:id="169" w:author="vlc刘诚" w:date="2015-07-06T10:56:00Z">
                  <w:rPr>
                    <w:rFonts w:ascii="宋体" w:hAnsi="宋体" w:cs="宋体" w:hint="eastAsia"/>
                    <w:kern w:val="0"/>
                    <w:sz w:val="18"/>
                    <w:szCs w:val="18"/>
                  </w:rPr>
                </w:rPrChange>
              </w:rPr>
              <w:t>YYYY-MM-DD</w:t>
            </w:r>
          </w:p>
        </w:tc>
      </w:tr>
    </w:tbl>
    <w:p w:rsidR="00AD3C5A" w:rsidRDefault="00AD3C5A" w:rsidP="0041167E">
      <w:pPr>
        <w:spacing w:line="360" w:lineRule="auto"/>
      </w:pPr>
    </w:p>
    <w:p w:rsidR="00AD3C5A" w:rsidRDefault="00C71C50" w:rsidP="0084436D">
      <w:pPr>
        <w:pStyle w:val="a6"/>
        <w:numPr>
          <w:ilvl w:val="0"/>
          <w:numId w:val="44"/>
        </w:numPr>
        <w:spacing w:line="360" w:lineRule="auto"/>
        <w:ind w:firstLineChars="0"/>
      </w:pPr>
      <w:r>
        <w:rPr>
          <w:rFonts w:hint="eastAsia"/>
        </w:rPr>
        <w:t>订单明细数据</w:t>
      </w:r>
      <w:r w:rsidR="00AD3C5A">
        <w:rPr>
          <w:rFonts w:hint="eastAsia"/>
        </w:rPr>
        <w:t>排序</w:t>
      </w:r>
      <w:r>
        <w:rPr>
          <w:rFonts w:hint="eastAsia"/>
        </w:rPr>
        <w:t>规则</w:t>
      </w:r>
      <w:r w:rsidR="00AD3C5A">
        <w:rPr>
          <w:rFonts w:hint="eastAsia"/>
        </w:rPr>
        <w:t>：按“</w:t>
      </w:r>
      <w:r w:rsidR="0041167E">
        <w:rPr>
          <w:rFonts w:hint="eastAsia"/>
        </w:rPr>
        <w:t>离店</w:t>
      </w:r>
      <w:r w:rsidR="00AD3C5A">
        <w:rPr>
          <w:rFonts w:hint="eastAsia"/>
        </w:rPr>
        <w:t>日期”升序</w:t>
      </w:r>
      <w:r w:rsidR="0041167E">
        <w:rPr>
          <w:rFonts w:hint="eastAsia"/>
        </w:rPr>
        <w:t>，“订单号”升序</w:t>
      </w:r>
      <w:r w:rsidR="00AD3C5A">
        <w:rPr>
          <w:rFonts w:hint="eastAsia"/>
        </w:rPr>
        <w:t>排列</w:t>
      </w:r>
    </w:p>
    <w:p w:rsidR="00AD3C5A" w:rsidRDefault="00AD3C5A" w:rsidP="00673191">
      <w:pPr>
        <w:spacing w:line="360" w:lineRule="auto"/>
      </w:pPr>
    </w:p>
    <w:p w:rsidR="004E3ADD" w:rsidRDefault="00DC0C08" w:rsidP="00CD7992">
      <w:pPr>
        <w:pStyle w:val="2"/>
        <w:spacing w:line="360" w:lineRule="auto"/>
        <w:rPr>
          <w:rFonts w:ascii="黑体" w:eastAsia="黑体" w:hAnsi="黑体"/>
          <w:lang w:eastAsia="zh-CN"/>
        </w:rPr>
      </w:pPr>
      <w:bookmarkStart w:id="170" w:name="_Toc403744396"/>
      <w:r w:rsidRPr="004E3ADD">
        <w:rPr>
          <w:rFonts w:ascii="黑体" w:eastAsia="黑体" w:hAnsi="黑体" w:hint="eastAsia"/>
        </w:rPr>
        <w:t>第二</w:t>
      </w:r>
      <w:r w:rsidR="00E00992" w:rsidRPr="004E3ADD">
        <w:rPr>
          <w:rFonts w:ascii="黑体" w:eastAsia="黑体" w:hAnsi="黑体" w:hint="eastAsia"/>
        </w:rPr>
        <w:t>部分：</w:t>
      </w:r>
      <w:r w:rsidR="00BC1D91">
        <w:rPr>
          <w:rFonts w:ascii="黑体" w:eastAsia="黑体" w:hAnsi="黑体" w:hint="eastAsia"/>
          <w:lang w:eastAsia="zh-CN"/>
        </w:rPr>
        <w:t>支付平台</w:t>
      </w:r>
      <w:bookmarkEnd w:id="170"/>
    </w:p>
    <w:p w:rsidR="0064248B" w:rsidRPr="00003DD5" w:rsidRDefault="00F00A8D" w:rsidP="00D4172A">
      <w:pPr>
        <w:pStyle w:val="3"/>
        <w:numPr>
          <w:ilvl w:val="0"/>
          <w:numId w:val="6"/>
        </w:numPr>
        <w:spacing w:line="360" w:lineRule="auto"/>
        <w:rPr>
          <w:rFonts w:ascii="微软雅黑" w:eastAsia="微软雅黑" w:hAnsi="微软雅黑" w:cs="Arial"/>
          <w:sz w:val="21"/>
          <w:szCs w:val="21"/>
          <w:shd w:val="pct15" w:color="auto" w:fill="FFFFFF"/>
        </w:rPr>
      </w:pPr>
      <w:r>
        <w:rPr>
          <w:rFonts w:ascii="微软雅黑" w:eastAsia="微软雅黑" w:hAnsi="微软雅黑" w:cs="Arial" w:hint="eastAsia"/>
          <w:sz w:val="21"/>
          <w:szCs w:val="21"/>
          <w:shd w:val="pct15" w:color="auto" w:fill="FFFFFF"/>
        </w:rPr>
        <w:t>收款/退款</w:t>
      </w:r>
      <w:r w:rsidR="0064248B" w:rsidRPr="00003DD5">
        <w:rPr>
          <w:rFonts w:ascii="微软雅黑" w:eastAsia="微软雅黑" w:hAnsi="微软雅黑" w:cs="Arial" w:hint="eastAsia"/>
          <w:sz w:val="21"/>
          <w:szCs w:val="21"/>
          <w:shd w:val="pct15" w:color="auto" w:fill="FFFFFF"/>
        </w:rPr>
        <w:t>成功后返回</w:t>
      </w:r>
      <w:r>
        <w:rPr>
          <w:rFonts w:ascii="微软雅黑" w:eastAsia="微软雅黑" w:hAnsi="微软雅黑" w:cs="Arial" w:hint="eastAsia"/>
          <w:sz w:val="21"/>
          <w:szCs w:val="21"/>
          <w:shd w:val="pct15" w:color="auto" w:fill="FFFFFF"/>
        </w:rPr>
        <w:t>订单系统信息优化</w:t>
      </w:r>
    </w:p>
    <w:p w:rsidR="00F00A8D" w:rsidRPr="00FF29EB" w:rsidRDefault="00180353" w:rsidP="00653AF2">
      <w:pPr>
        <w:pStyle w:val="a6"/>
        <w:numPr>
          <w:ilvl w:val="0"/>
          <w:numId w:val="26"/>
        </w:numPr>
        <w:spacing w:line="360" w:lineRule="auto"/>
        <w:ind w:firstLineChars="0"/>
        <w:rPr>
          <w:rFonts w:asciiTheme="majorEastAsia" w:eastAsiaTheme="majorEastAsia" w:hAnsiTheme="majorEastAsia"/>
        </w:rPr>
      </w:pPr>
      <w:r w:rsidRPr="00180353">
        <w:rPr>
          <w:rFonts w:asciiTheme="majorEastAsia" w:eastAsiaTheme="majorEastAsia" w:hAnsiTheme="majorEastAsia" w:hint="eastAsia"/>
        </w:rPr>
        <w:t>收款/退款成功后</w:t>
      </w:r>
      <w:r>
        <w:rPr>
          <w:rFonts w:asciiTheme="majorEastAsia" w:eastAsiaTheme="majorEastAsia" w:hAnsiTheme="majorEastAsia" w:hint="eastAsia"/>
        </w:rPr>
        <w:t>需</w:t>
      </w:r>
      <w:r w:rsidR="00F00A8D">
        <w:rPr>
          <w:rFonts w:asciiTheme="majorEastAsia" w:eastAsiaTheme="majorEastAsia" w:hAnsiTheme="majorEastAsia" w:hint="eastAsia"/>
        </w:rPr>
        <w:t>返回订单系统</w:t>
      </w:r>
      <w:r>
        <w:rPr>
          <w:rFonts w:asciiTheme="majorEastAsia" w:eastAsiaTheme="majorEastAsia" w:hAnsiTheme="majorEastAsia" w:hint="eastAsia"/>
        </w:rPr>
        <w:t>以下信息：</w:t>
      </w:r>
    </w:p>
    <w:p w:rsidR="00180353" w:rsidRDefault="003A3595" w:rsidP="00180353">
      <w:pPr>
        <w:pStyle w:val="a6"/>
        <w:numPr>
          <w:ilvl w:val="0"/>
          <w:numId w:val="27"/>
        </w:numPr>
        <w:spacing w:line="360" w:lineRule="auto"/>
        <w:ind w:left="1259" w:firstLineChars="0"/>
      </w:pPr>
      <w:r>
        <w:rPr>
          <w:rFonts w:hint="eastAsia"/>
        </w:rPr>
        <w:t>收款</w:t>
      </w:r>
      <w:r w:rsidR="00180353">
        <w:rPr>
          <w:rFonts w:hint="eastAsia"/>
        </w:rPr>
        <w:t>（退款）</w:t>
      </w:r>
      <w:r>
        <w:rPr>
          <w:rFonts w:hint="eastAsia"/>
        </w:rPr>
        <w:t>方式</w:t>
      </w:r>
      <w:r w:rsidR="00016B69">
        <w:rPr>
          <w:rFonts w:hint="eastAsia"/>
        </w:rPr>
        <w:t>——信用卡类需明细到卡种</w:t>
      </w:r>
    </w:p>
    <w:p w:rsidR="006C34D9" w:rsidRDefault="00F90DB6" w:rsidP="00016B69">
      <w:pPr>
        <w:pStyle w:val="a6"/>
        <w:spacing w:line="360" w:lineRule="auto"/>
        <w:ind w:leftChars="600" w:left="1260" w:firstLineChars="0" w:firstLine="0"/>
      </w:pPr>
      <w:r>
        <w:rPr>
          <w:rFonts w:hint="eastAsia"/>
        </w:rPr>
        <w:t>由过去传支付方式代码（字母代码）改成传收款方式代码（数字代码）。</w:t>
      </w:r>
      <w:r w:rsidR="00180353">
        <w:rPr>
          <w:rFonts w:hint="eastAsia"/>
        </w:rPr>
        <w:t>（</w:t>
      </w:r>
      <w:r w:rsidR="00180353" w:rsidRPr="00180353">
        <w:rPr>
          <w:rFonts w:hint="eastAsia"/>
          <w:color w:val="FF0000"/>
        </w:rPr>
        <w:t>注：由于本项目只针对预付酒店业务，故此改造</w:t>
      </w:r>
      <w:r w:rsidR="00180353">
        <w:rPr>
          <w:rFonts w:hint="eastAsia"/>
          <w:color w:val="FF0000"/>
        </w:rPr>
        <w:t>目前</w:t>
      </w:r>
      <w:r w:rsidR="00180353" w:rsidRPr="00180353">
        <w:rPr>
          <w:rFonts w:hint="eastAsia"/>
          <w:color w:val="FF0000"/>
        </w:rPr>
        <w:t>也只针对预付酒店订单，其他业务订单暂不改动，以免影响其他业务目前的账务报表取数</w:t>
      </w:r>
      <w:r w:rsidR="00180353">
        <w:rPr>
          <w:rFonts w:hint="eastAsia"/>
        </w:rPr>
        <w:t>）</w:t>
      </w:r>
    </w:p>
    <w:p w:rsidR="0064248B" w:rsidRDefault="003A3595" w:rsidP="00180353">
      <w:pPr>
        <w:pStyle w:val="a6"/>
        <w:numPr>
          <w:ilvl w:val="0"/>
          <w:numId w:val="27"/>
        </w:numPr>
        <w:spacing w:line="360" w:lineRule="auto"/>
        <w:ind w:left="1259" w:firstLineChars="0"/>
      </w:pPr>
      <w:r>
        <w:rPr>
          <w:rFonts w:hint="eastAsia"/>
        </w:rPr>
        <w:t>收款</w:t>
      </w:r>
      <w:r w:rsidR="00180353">
        <w:rPr>
          <w:rFonts w:hint="eastAsia"/>
        </w:rPr>
        <w:t>（退款）</w:t>
      </w:r>
      <w:r w:rsidR="0064248B">
        <w:rPr>
          <w:rFonts w:hint="eastAsia"/>
        </w:rPr>
        <w:t>金额</w:t>
      </w:r>
    </w:p>
    <w:p w:rsidR="0064248B" w:rsidRPr="0064248B" w:rsidRDefault="003A3595" w:rsidP="00180353">
      <w:pPr>
        <w:pStyle w:val="a6"/>
        <w:numPr>
          <w:ilvl w:val="0"/>
          <w:numId w:val="27"/>
        </w:numPr>
        <w:spacing w:line="360" w:lineRule="auto"/>
        <w:ind w:left="1259" w:firstLineChars="0"/>
      </w:pPr>
      <w:r>
        <w:rPr>
          <w:rFonts w:hint="eastAsia"/>
        </w:rPr>
        <w:t>收款</w:t>
      </w:r>
      <w:r w:rsidR="00180353">
        <w:rPr>
          <w:rFonts w:hint="eastAsia"/>
        </w:rPr>
        <w:t>（退款）</w:t>
      </w:r>
      <w:r w:rsidR="0064248B" w:rsidRPr="0064248B">
        <w:rPr>
          <w:rFonts w:hint="eastAsia"/>
        </w:rPr>
        <w:t>币种</w:t>
      </w:r>
    </w:p>
    <w:p w:rsidR="0064248B" w:rsidRDefault="0064248B" w:rsidP="00180353">
      <w:pPr>
        <w:pStyle w:val="a6"/>
        <w:numPr>
          <w:ilvl w:val="0"/>
          <w:numId w:val="27"/>
        </w:numPr>
        <w:spacing w:line="360" w:lineRule="auto"/>
        <w:ind w:left="1259" w:firstLineChars="0"/>
      </w:pPr>
      <w:r>
        <w:rPr>
          <w:rFonts w:hint="eastAsia"/>
        </w:rPr>
        <w:t>实际收款</w:t>
      </w:r>
      <w:r w:rsidR="00180353">
        <w:rPr>
          <w:rFonts w:hint="eastAsia"/>
        </w:rPr>
        <w:t>（退款）</w:t>
      </w:r>
      <w:r>
        <w:rPr>
          <w:rFonts w:hint="eastAsia"/>
        </w:rPr>
        <w:t>城市</w:t>
      </w:r>
    </w:p>
    <w:p w:rsidR="00311C01" w:rsidRDefault="0064248B" w:rsidP="00180353">
      <w:pPr>
        <w:pStyle w:val="a6"/>
        <w:numPr>
          <w:ilvl w:val="0"/>
          <w:numId w:val="27"/>
        </w:numPr>
        <w:spacing w:line="360" w:lineRule="auto"/>
        <w:ind w:left="1259" w:firstLineChars="0"/>
      </w:pPr>
      <w:r w:rsidRPr="0064248B">
        <w:rPr>
          <w:rFonts w:hint="eastAsia"/>
        </w:rPr>
        <w:t>收款</w:t>
      </w:r>
      <w:r w:rsidR="00180353">
        <w:rPr>
          <w:rFonts w:hint="eastAsia"/>
        </w:rPr>
        <w:t>（退款）</w:t>
      </w:r>
      <w:r w:rsidRPr="0064248B">
        <w:rPr>
          <w:rFonts w:hint="eastAsia"/>
        </w:rPr>
        <w:t>日期</w:t>
      </w:r>
    </w:p>
    <w:p w:rsidR="00FB7698" w:rsidRDefault="00180353" w:rsidP="00180353">
      <w:pPr>
        <w:pStyle w:val="a6"/>
        <w:numPr>
          <w:ilvl w:val="0"/>
          <w:numId w:val="26"/>
        </w:numPr>
        <w:spacing w:line="360" w:lineRule="auto"/>
        <w:ind w:firstLineChars="0"/>
        <w:rPr>
          <w:rFonts w:asciiTheme="majorEastAsia" w:eastAsiaTheme="majorEastAsia" w:hAnsiTheme="majorEastAsia"/>
        </w:rPr>
      </w:pPr>
      <w:r w:rsidRPr="00180353">
        <w:rPr>
          <w:rFonts w:asciiTheme="majorEastAsia" w:eastAsiaTheme="majorEastAsia" w:hAnsiTheme="majorEastAsia" w:hint="eastAsia"/>
        </w:rPr>
        <w:t>对于混合支付的订单，需返回订单系统该订单使用的所有</w:t>
      </w:r>
      <w:r>
        <w:rPr>
          <w:rFonts w:asciiTheme="majorEastAsia" w:eastAsiaTheme="majorEastAsia" w:hAnsiTheme="majorEastAsia" w:hint="eastAsia"/>
        </w:rPr>
        <w:t>收款（退款）方式以及每个收款（退款）方式对应其他收款（退款）信息字段。</w:t>
      </w:r>
    </w:p>
    <w:p w:rsidR="00180353" w:rsidRPr="00180353" w:rsidRDefault="00180353" w:rsidP="00180353">
      <w:pPr>
        <w:pStyle w:val="a6"/>
        <w:spacing w:line="360" w:lineRule="auto"/>
        <w:ind w:left="840" w:firstLineChars="0" w:firstLine="0"/>
        <w:rPr>
          <w:rFonts w:asciiTheme="majorEastAsia" w:eastAsiaTheme="majorEastAsia" w:hAnsiTheme="majorEastAsia"/>
        </w:rPr>
      </w:pPr>
    </w:p>
    <w:p w:rsidR="00285307" w:rsidDel="00D64D07" w:rsidRDefault="00285307" w:rsidP="00D4172A">
      <w:pPr>
        <w:pStyle w:val="3"/>
        <w:numPr>
          <w:ilvl w:val="0"/>
          <w:numId w:val="6"/>
        </w:numPr>
        <w:spacing w:line="360" w:lineRule="auto"/>
        <w:rPr>
          <w:del w:id="171" w:author="vxy谢玥" w:date="2014-11-28T16:36:00Z"/>
          <w:rFonts w:ascii="微软雅黑" w:eastAsia="微软雅黑" w:hAnsi="微软雅黑" w:cs="Arial"/>
          <w:sz w:val="21"/>
          <w:szCs w:val="21"/>
          <w:shd w:val="pct15" w:color="auto" w:fill="FFFFFF"/>
        </w:rPr>
      </w:pPr>
      <w:del w:id="172" w:author="vxy谢玥" w:date="2014-11-28T16:36:00Z">
        <w:r w:rsidDel="00D64D07">
          <w:rPr>
            <w:rFonts w:ascii="微软雅黑" w:eastAsia="微软雅黑" w:hAnsi="微软雅黑" w:cs="Arial" w:hint="eastAsia"/>
            <w:sz w:val="21"/>
            <w:szCs w:val="21"/>
            <w:shd w:val="pct15" w:color="auto" w:fill="FFFFFF"/>
          </w:rPr>
          <w:delText>提供最全的“收款方式”数据表</w:delText>
        </w:r>
      </w:del>
    </w:p>
    <w:p w:rsidR="00285307" w:rsidDel="00D64D07" w:rsidRDefault="00285307" w:rsidP="00285307">
      <w:pPr>
        <w:pStyle w:val="a6"/>
        <w:numPr>
          <w:ilvl w:val="0"/>
          <w:numId w:val="31"/>
        </w:numPr>
        <w:spacing w:line="360" w:lineRule="auto"/>
        <w:ind w:firstLineChars="0"/>
        <w:rPr>
          <w:del w:id="173" w:author="vxy谢玥" w:date="2014-11-28T16:36:00Z"/>
          <w:rFonts w:asciiTheme="majorEastAsia" w:eastAsiaTheme="majorEastAsia" w:hAnsiTheme="majorEastAsia"/>
        </w:rPr>
      </w:pPr>
      <w:del w:id="174" w:author="vxy谢玥" w:date="2014-11-28T16:36:00Z">
        <w:r w:rsidRPr="00285307" w:rsidDel="00D64D07">
          <w:rPr>
            <w:rFonts w:asciiTheme="majorEastAsia" w:eastAsiaTheme="majorEastAsia" w:hAnsiTheme="majorEastAsia" w:hint="eastAsia"/>
          </w:rPr>
          <w:delText>支付平台</w:delText>
        </w:r>
        <w:r w:rsidR="00D13EDB" w:rsidDel="00D64D07">
          <w:rPr>
            <w:rFonts w:asciiTheme="majorEastAsia" w:eastAsiaTheme="majorEastAsia" w:hAnsiTheme="majorEastAsia" w:hint="eastAsia"/>
          </w:rPr>
          <w:delText>需</w:delText>
        </w:r>
        <w:r w:rsidRPr="00285307" w:rsidDel="00D64D07">
          <w:rPr>
            <w:rFonts w:asciiTheme="majorEastAsia" w:eastAsiaTheme="majorEastAsia" w:hAnsiTheme="majorEastAsia" w:hint="eastAsia"/>
          </w:rPr>
          <w:delText>提供最全的“收款方式”数据表，</w:delText>
        </w:r>
        <w:r w:rsidR="00D13EDB" w:rsidDel="00D64D07">
          <w:rPr>
            <w:rFonts w:asciiTheme="majorEastAsia" w:eastAsiaTheme="majorEastAsia" w:hAnsiTheme="majorEastAsia" w:hint="eastAsia"/>
          </w:rPr>
          <w:delText>即，不仅记录支付平台中使用的收款方式，还需支持记录支付平台以外（其他系统自定义）的所有收款方式（例如：分销收款、DPST、优惠券）。该表将</w:delText>
        </w:r>
        <w:r w:rsidRPr="00285307" w:rsidDel="00D64D07">
          <w:rPr>
            <w:rFonts w:asciiTheme="majorEastAsia" w:eastAsiaTheme="majorEastAsia" w:hAnsiTheme="majorEastAsia" w:hint="eastAsia"/>
          </w:rPr>
          <w:delText>作为所有业务订单流水记录中“收款方式”字段的统一取值规范，以及财务平台用于校验订单流水记录“收款方式”</w:delText>
        </w:r>
        <w:r w:rsidR="00D13EDB" w:rsidDel="00D64D07">
          <w:rPr>
            <w:rFonts w:asciiTheme="majorEastAsia" w:eastAsiaTheme="majorEastAsia" w:hAnsiTheme="majorEastAsia" w:hint="eastAsia"/>
          </w:rPr>
          <w:delText>字段值</w:delText>
        </w:r>
        <w:r w:rsidRPr="00285307" w:rsidDel="00D64D07">
          <w:rPr>
            <w:rFonts w:asciiTheme="majorEastAsia" w:eastAsiaTheme="majorEastAsia" w:hAnsiTheme="majorEastAsia" w:hint="eastAsia"/>
          </w:rPr>
          <w:delText>有效性的数据源头。</w:delText>
        </w:r>
      </w:del>
    </w:p>
    <w:p w:rsidR="00285307" w:rsidRPr="007778FD" w:rsidDel="00D64D07" w:rsidRDefault="00285307" w:rsidP="00285307">
      <w:pPr>
        <w:pStyle w:val="a6"/>
        <w:numPr>
          <w:ilvl w:val="0"/>
          <w:numId w:val="31"/>
        </w:numPr>
        <w:spacing w:line="360" w:lineRule="auto"/>
        <w:ind w:firstLineChars="0"/>
        <w:rPr>
          <w:del w:id="175" w:author="vxy谢玥" w:date="2014-11-28T16:36:00Z"/>
          <w:rFonts w:asciiTheme="majorEastAsia" w:eastAsiaTheme="majorEastAsia" w:hAnsiTheme="majorEastAsia"/>
        </w:rPr>
      </w:pPr>
      <w:del w:id="176" w:author="vxy谢玥" w:date="2014-11-28T16:36:00Z">
        <w:r w:rsidDel="00D64D07">
          <w:rPr>
            <w:rFonts w:hint="eastAsia"/>
          </w:rPr>
          <w:delText>该数据表</w:delText>
        </w:r>
        <w:r w:rsidR="00D13EDB" w:rsidDel="00D64D07">
          <w:rPr>
            <w:rFonts w:hint="eastAsia"/>
          </w:rPr>
          <w:delText>需要有字段</w:delText>
        </w:r>
        <w:r w:rsidR="0007174E" w:rsidDel="00D64D07">
          <w:rPr>
            <w:rFonts w:hint="eastAsia"/>
          </w:rPr>
          <w:delText>标识</w:delText>
        </w:r>
        <w:r w:rsidR="00D13EDB" w:rsidDel="00D64D07">
          <w:rPr>
            <w:rFonts w:hint="eastAsia"/>
          </w:rPr>
          <w:delText>哪些是支付平台的收款方式，哪些非支付平台的收款方式。</w:delText>
        </w:r>
      </w:del>
    </w:p>
    <w:p w:rsidR="007778FD" w:rsidRPr="0007174E" w:rsidDel="00D64D07" w:rsidRDefault="007778FD" w:rsidP="00285307">
      <w:pPr>
        <w:pStyle w:val="a6"/>
        <w:numPr>
          <w:ilvl w:val="0"/>
          <w:numId w:val="31"/>
        </w:numPr>
        <w:spacing w:line="360" w:lineRule="auto"/>
        <w:ind w:firstLineChars="0"/>
        <w:rPr>
          <w:del w:id="177" w:author="vxy谢玥" w:date="2014-11-28T16:36:00Z"/>
          <w:rFonts w:asciiTheme="majorEastAsia" w:eastAsiaTheme="majorEastAsia" w:hAnsiTheme="majorEastAsia"/>
        </w:rPr>
      </w:pPr>
      <w:del w:id="178" w:author="vxy谢玥" w:date="2014-11-28T16:36:00Z">
        <w:r w:rsidDel="00D64D07">
          <w:rPr>
            <w:rFonts w:hint="eastAsia"/>
          </w:rPr>
          <w:delText>该数据表需要有字段标识收款方式“有效”</w:delText>
        </w:r>
        <w:r w:rsidR="00935FBA" w:rsidDel="00D64D07">
          <w:rPr>
            <w:rFonts w:hint="eastAsia"/>
          </w:rPr>
          <w:delText>/</w:delText>
        </w:r>
        <w:r w:rsidDel="00D64D07">
          <w:rPr>
            <w:rFonts w:hint="eastAsia"/>
          </w:rPr>
          <w:delText>“</w:delText>
        </w:r>
        <w:r w:rsidR="00935FBA" w:rsidDel="00D64D07">
          <w:rPr>
            <w:rFonts w:hint="eastAsia"/>
          </w:rPr>
          <w:delText>无</w:delText>
        </w:r>
        <w:r w:rsidDel="00D64D07">
          <w:rPr>
            <w:rFonts w:hint="eastAsia"/>
          </w:rPr>
          <w:delText>效”</w:delText>
        </w:r>
        <w:r w:rsidR="00935FBA" w:rsidDel="00D64D07">
          <w:rPr>
            <w:rFonts w:hint="eastAsia"/>
          </w:rPr>
          <w:delText>状态</w:delText>
        </w:r>
        <w:r w:rsidDel="00D64D07">
          <w:rPr>
            <w:rFonts w:hint="eastAsia"/>
          </w:rPr>
          <w:delText>。</w:delText>
        </w:r>
      </w:del>
    </w:p>
    <w:p w:rsidR="0007174E" w:rsidRPr="00BD358D" w:rsidDel="00D64D07" w:rsidRDefault="0007174E" w:rsidP="00285307">
      <w:pPr>
        <w:pStyle w:val="a6"/>
        <w:numPr>
          <w:ilvl w:val="0"/>
          <w:numId w:val="31"/>
        </w:numPr>
        <w:spacing w:line="360" w:lineRule="auto"/>
        <w:ind w:firstLineChars="0"/>
        <w:rPr>
          <w:del w:id="179" w:author="vxy谢玥" w:date="2014-11-28T16:36:00Z"/>
          <w:rFonts w:asciiTheme="majorEastAsia" w:eastAsiaTheme="majorEastAsia" w:hAnsiTheme="majorEastAsia"/>
        </w:rPr>
      </w:pPr>
      <w:del w:id="180" w:author="vxy谢玥" w:date="2014-11-28T16:36:00Z">
        <w:r w:rsidDel="00D64D07">
          <w:rPr>
            <w:rFonts w:hint="eastAsia"/>
          </w:rPr>
          <w:delText>该数据表需要有字段标识每种“收款方式”适用的业务</w:delText>
        </w:r>
        <w:r w:rsidDel="00D64D07">
          <w:rPr>
            <w:rFonts w:hint="eastAsia"/>
          </w:rPr>
          <w:delText>ID</w:delText>
        </w:r>
        <w:r w:rsidDel="00D64D07">
          <w:rPr>
            <w:rFonts w:hint="eastAsia"/>
          </w:rPr>
          <w:delText>，业务</w:delText>
        </w:r>
        <w:r w:rsidDel="00D64D07">
          <w:rPr>
            <w:rFonts w:hint="eastAsia"/>
          </w:rPr>
          <w:delText>ID</w:delText>
        </w:r>
        <w:r w:rsidR="00FF29EB" w:rsidDel="00D64D07">
          <w:rPr>
            <w:rFonts w:hint="eastAsia"/>
          </w:rPr>
          <w:delText>取数规范为</w:delText>
        </w:r>
        <w:r w:rsidDel="00D64D07">
          <w:rPr>
            <w:rFonts w:hint="eastAsia"/>
          </w:rPr>
          <w:delText>财务平台接入业务注册表（详见</w:delText>
        </w:r>
        <w:r w:rsidDel="00D64D07">
          <w:rPr>
            <w:rFonts w:hint="eastAsia"/>
          </w:rPr>
          <w:delText>PRD</w:delText>
        </w:r>
        <w:r w:rsidDel="00D64D07">
          <w:rPr>
            <w:rFonts w:hint="eastAsia"/>
          </w:rPr>
          <w:delText>第四部分第</w:delText>
        </w:r>
        <w:r w:rsidDel="00D64D07">
          <w:rPr>
            <w:rFonts w:hint="eastAsia"/>
          </w:rPr>
          <w:delText>1</w:delText>
        </w:r>
        <w:r w:rsidDel="00D64D07">
          <w:rPr>
            <w:rFonts w:hint="eastAsia"/>
          </w:rPr>
          <w:delText>点）。属于支付平台的收款方式该字段默认为</w:delText>
        </w:r>
        <w:r w:rsidR="00035843" w:rsidDel="00D64D07">
          <w:rPr>
            <w:rFonts w:hint="eastAsia"/>
          </w:rPr>
          <w:delText>0</w:delText>
        </w:r>
        <w:r w:rsidR="00035843" w:rsidDel="00D64D07">
          <w:rPr>
            <w:rFonts w:hint="eastAsia"/>
          </w:rPr>
          <w:delText>（表示全业务通用）</w:delText>
        </w:r>
        <w:r w:rsidDel="00D64D07">
          <w:rPr>
            <w:rFonts w:hint="eastAsia"/>
          </w:rPr>
          <w:delText>，不属于支付平台的收款方式该字段由财务配置</w:delText>
        </w:r>
        <w:r w:rsidR="00B80D70" w:rsidDel="00D64D07">
          <w:rPr>
            <w:rFonts w:hint="eastAsia"/>
          </w:rPr>
          <w:delText>（详见</w:delText>
        </w:r>
        <w:r w:rsidR="00B80D70" w:rsidDel="00D64D07">
          <w:rPr>
            <w:rFonts w:hint="eastAsia"/>
          </w:rPr>
          <w:delText>PRD</w:delText>
        </w:r>
        <w:r w:rsidR="00B80D70" w:rsidDel="00D64D07">
          <w:rPr>
            <w:rFonts w:hint="eastAsia"/>
          </w:rPr>
          <w:delText>第</w:delText>
        </w:r>
        <w:r w:rsidR="00771BBC" w:rsidDel="00D64D07">
          <w:rPr>
            <w:rFonts w:hint="eastAsia"/>
          </w:rPr>
          <w:delText>二</w:delText>
        </w:r>
        <w:r w:rsidR="00B80D70" w:rsidDel="00D64D07">
          <w:rPr>
            <w:rFonts w:hint="eastAsia"/>
          </w:rPr>
          <w:delText>部分第</w:delText>
        </w:r>
        <w:r w:rsidR="00B80D70" w:rsidDel="00D64D07">
          <w:rPr>
            <w:rFonts w:hint="eastAsia"/>
          </w:rPr>
          <w:delText>3</w:delText>
        </w:r>
        <w:r w:rsidR="00B80D70" w:rsidDel="00D64D07">
          <w:rPr>
            <w:rFonts w:hint="eastAsia"/>
          </w:rPr>
          <w:delText>点）</w:delText>
        </w:r>
        <w:r w:rsidDel="00D64D07">
          <w:rPr>
            <w:rFonts w:hint="eastAsia"/>
          </w:rPr>
          <w:delText>。</w:delText>
        </w:r>
      </w:del>
    </w:p>
    <w:p w:rsidR="00BD358D" w:rsidRPr="00D13EDB" w:rsidDel="00D64D07" w:rsidRDefault="00BD358D" w:rsidP="00285307">
      <w:pPr>
        <w:pStyle w:val="a6"/>
        <w:numPr>
          <w:ilvl w:val="0"/>
          <w:numId w:val="31"/>
        </w:numPr>
        <w:spacing w:line="360" w:lineRule="auto"/>
        <w:ind w:firstLineChars="0"/>
        <w:rPr>
          <w:del w:id="181" w:author="vxy谢玥" w:date="2014-11-28T16:36:00Z"/>
          <w:rFonts w:asciiTheme="majorEastAsia" w:eastAsiaTheme="majorEastAsia" w:hAnsiTheme="majorEastAsia"/>
        </w:rPr>
      </w:pPr>
      <w:del w:id="182" w:author="vxy谢玥" w:date="2014-11-28T16:36:00Z">
        <w:r w:rsidDel="00D64D07">
          <w:rPr>
            <w:rFonts w:hint="eastAsia"/>
          </w:rPr>
          <w:delText>该数据表中不属于支付平台的收款方式管理权限放给财务，属于支付平台的收款方式管理权限仍旧留在支付平台。</w:delText>
        </w:r>
      </w:del>
    </w:p>
    <w:p w:rsidR="00D13EDB" w:rsidRPr="00285307" w:rsidDel="00D64D07" w:rsidRDefault="00D13EDB" w:rsidP="00D13EDB">
      <w:pPr>
        <w:pStyle w:val="a6"/>
        <w:spacing w:line="360" w:lineRule="auto"/>
        <w:ind w:left="840" w:firstLineChars="0" w:firstLine="0"/>
        <w:rPr>
          <w:del w:id="183" w:author="vxy谢玥" w:date="2014-11-28T16:36:00Z"/>
          <w:rFonts w:asciiTheme="majorEastAsia" w:eastAsiaTheme="majorEastAsia" w:hAnsiTheme="majorEastAsia"/>
        </w:rPr>
      </w:pPr>
    </w:p>
    <w:p w:rsidR="00FB7698" w:rsidDel="00D64D07" w:rsidRDefault="00003DD5" w:rsidP="00D4172A">
      <w:pPr>
        <w:pStyle w:val="3"/>
        <w:numPr>
          <w:ilvl w:val="0"/>
          <w:numId w:val="6"/>
        </w:numPr>
        <w:spacing w:line="360" w:lineRule="auto"/>
        <w:rPr>
          <w:del w:id="184" w:author="vxy谢玥" w:date="2014-11-28T16:36:00Z"/>
          <w:rFonts w:ascii="微软雅黑" w:eastAsia="微软雅黑" w:hAnsi="微软雅黑" w:cs="Arial"/>
          <w:sz w:val="21"/>
          <w:szCs w:val="21"/>
          <w:shd w:val="pct15" w:color="auto" w:fill="FFFFFF"/>
        </w:rPr>
      </w:pPr>
      <w:del w:id="185" w:author="vxy谢玥" w:date="2014-11-28T16:36:00Z">
        <w:r w:rsidRPr="00003DD5" w:rsidDel="00D64D07">
          <w:rPr>
            <w:rFonts w:ascii="微软雅黑" w:eastAsia="微软雅黑" w:hAnsi="微软雅黑" w:cs="Arial" w:hint="eastAsia"/>
            <w:sz w:val="21"/>
            <w:szCs w:val="21"/>
            <w:shd w:val="pct15" w:color="auto" w:fill="FFFFFF"/>
          </w:rPr>
          <w:delText>新增</w:delText>
        </w:r>
        <w:r w:rsidR="00FB7698" w:rsidRPr="00003DD5" w:rsidDel="00D64D07">
          <w:rPr>
            <w:rFonts w:ascii="微软雅黑" w:eastAsia="微软雅黑" w:hAnsi="微软雅黑" w:cs="Arial" w:hint="eastAsia"/>
            <w:sz w:val="21"/>
            <w:szCs w:val="21"/>
            <w:shd w:val="pct15" w:color="auto" w:fill="FFFFFF"/>
          </w:rPr>
          <w:delText>“收款方式”查看维护模块</w:delText>
        </w:r>
      </w:del>
    </w:p>
    <w:p w:rsidR="005E5058" w:rsidRPr="00935FBA" w:rsidDel="00D64D07" w:rsidRDefault="00BA40A3" w:rsidP="00FF29EB">
      <w:pPr>
        <w:pStyle w:val="a6"/>
        <w:numPr>
          <w:ilvl w:val="0"/>
          <w:numId w:val="30"/>
        </w:numPr>
        <w:spacing w:line="360" w:lineRule="auto"/>
        <w:ind w:firstLineChars="0"/>
        <w:rPr>
          <w:del w:id="186" w:author="vxy谢玥" w:date="2014-11-28T16:36:00Z"/>
          <w:rFonts w:asciiTheme="majorEastAsia" w:eastAsiaTheme="majorEastAsia" w:hAnsiTheme="majorEastAsia"/>
        </w:rPr>
      </w:pPr>
      <w:del w:id="187" w:author="vxy谢玥" w:date="2014-11-28T16:36:00Z">
        <w:r w:rsidDel="00D64D07">
          <w:rPr>
            <w:rFonts w:asciiTheme="majorEastAsia" w:eastAsiaTheme="majorEastAsia" w:hAnsiTheme="majorEastAsia" w:hint="eastAsia"/>
          </w:rPr>
          <w:delText>用途：</w:delText>
        </w:r>
        <w:r w:rsidR="007778FD" w:rsidRPr="00935FBA" w:rsidDel="00D64D07">
          <w:rPr>
            <w:rFonts w:asciiTheme="majorEastAsia" w:eastAsiaTheme="majorEastAsia" w:hAnsiTheme="majorEastAsia" w:hint="eastAsia"/>
          </w:rPr>
          <w:delText>用于财务查看</w:delText>
        </w:r>
        <w:r w:rsidR="00FF29EB" w:rsidRPr="00FF29EB" w:rsidDel="00D64D07">
          <w:rPr>
            <w:rFonts w:asciiTheme="majorEastAsia" w:eastAsiaTheme="majorEastAsia" w:hAnsiTheme="majorEastAsia" w:hint="eastAsia"/>
          </w:rPr>
          <w:delText>最全的“收款方式”数据表</w:delText>
        </w:r>
        <w:r w:rsidR="007778FD" w:rsidRPr="00935FBA" w:rsidDel="00D64D07">
          <w:rPr>
            <w:rFonts w:asciiTheme="majorEastAsia" w:eastAsiaTheme="majorEastAsia" w:hAnsiTheme="majorEastAsia" w:hint="eastAsia"/>
          </w:rPr>
          <w:delText>，并对</w:delText>
        </w:r>
        <w:r w:rsidR="007778FD" w:rsidRPr="00BA40A3" w:rsidDel="00D64D07">
          <w:rPr>
            <w:rFonts w:asciiTheme="majorEastAsia" w:eastAsiaTheme="majorEastAsia" w:hAnsiTheme="majorEastAsia" w:hint="eastAsia"/>
          </w:rPr>
          <w:delText>不属于支付平台的收款方式进行管理。</w:delText>
        </w:r>
      </w:del>
    </w:p>
    <w:p w:rsidR="00FF29EB" w:rsidRPr="00FF29EB" w:rsidDel="00D64D07" w:rsidRDefault="00935FBA" w:rsidP="00FF29EB">
      <w:pPr>
        <w:pStyle w:val="a6"/>
        <w:numPr>
          <w:ilvl w:val="0"/>
          <w:numId w:val="30"/>
        </w:numPr>
        <w:spacing w:line="360" w:lineRule="auto"/>
        <w:ind w:firstLineChars="0"/>
        <w:rPr>
          <w:del w:id="188" w:author="vxy谢玥" w:date="2014-11-28T16:36:00Z"/>
          <w:rFonts w:asciiTheme="majorEastAsia" w:eastAsiaTheme="majorEastAsia" w:hAnsiTheme="majorEastAsia"/>
        </w:rPr>
      </w:pPr>
      <w:del w:id="189" w:author="vxy谢玥" w:date="2014-11-28T16:36:00Z">
        <w:r w:rsidDel="00D64D07">
          <w:rPr>
            <w:rFonts w:asciiTheme="majorEastAsia" w:eastAsiaTheme="majorEastAsia" w:hAnsiTheme="majorEastAsia" w:hint="eastAsia"/>
          </w:rPr>
          <w:delText>查看列表</w:delText>
        </w:r>
      </w:del>
    </w:p>
    <w:p w:rsidR="00DF27E6" w:rsidDel="00D64D07" w:rsidRDefault="00DF27E6" w:rsidP="007D2EB4">
      <w:pPr>
        <w:pStyle w:val="a6"/>
        <w:numPr>
          <w:ilvl w:val="1"/>
          <w:numId w:val="30"/>
        </w:numPr>
        <w:spacing w:line="360" w:lineRule="auto"/>
        <w:ind w:firstLineChars="0"/>
        <w:rPr>
          <w:del w:id="190" w:author="vxy谢玥" w:date="2014-11-28T16:36:00Z"/>
          <w:rFonts w:asciiTheme="majorEastAsia" w:eastAsiaTheme="majorEastAsia" w:hAnsiTheme="majorEastAsia"/>
        </w:rPr>
      </w:pPr>
      <w:del w:id="191" w:author="vxy谢玥" w:date="2014-11-28T16:36:00Z">
        <w:r w:rsidDel="00D64D07">
          <w:rPr>
            <w:rFonts w:asciiTheme="majorEastAsia" w:eastAsiaTheme="majorEastAsia" w:hAnsiTheme="majorEastAsia" w:hint="eastAsia"/>
          </w:rPr>
          <w:delText>字段</w:delText>
        </w:r>
      </w:del>
    </w:p>
    <w:p w:rsidR="007D2EB4" w:rsidDel="00D64D07" w:rsidRDefault="004734C3" w:rsidP="00DF27E6">
      <w:pPr>
        <w:pStyle w:val="a6"/>
        <w:numPr>
          <w:ilvl w:val="2"/>
          <w:numId w:val="32"/>
        </w:numPr>
        <w:spacing w:line="360" w:lineRule="auto"/>
        <w:ind w:firstLineChars="0"/>
        <w:rPr>
          <w:del w:id="192" w:author="vxy谢玥" w:date="2014-11-28T16:36:00Z"/>
          <w:rFonts w:asciiTheme="majorEastAsia" w:eastAsiaTheme="majorEastAsia" w:hAnsiTheme="majorEastAsia"/>
        </w:rPr>
      </w:pPr>
      <w:del w:id="193" w:author="vxy谢玥" w:date="2014-11-28T16:36:00Z">
        <w:r w:rsidDel="00D64D07">
          <w:rPr>
            <w:rFonts w:asciiTheme="majorEastAsia" w:eastAsiaTheme="majorEastAsia" w:hAnsiTheme="majorEastAsia" w:hint="eastAsia"/>
          </w:rPr>
          <w:delText>收款方式</w:delText>
        </w:r>
        <w:r w:rsidR="007D2EB4" w:rsidDel="00D64D07">
          <w:rPr>
            <w:rFonts w:asciiTheme="majorEastAsia" w:eastAsiaTheme="majorEastAsia" w:hAnsiTheme="majorEastAsia" w:hint="eastAsia"/>
          </w:rPr>
          <w:delText>代码</w:delText>
        </w:r>
        <w:r w:rsidR="009064FD" w:rsidDel="00D64D07">
          <w:rPr>
            <w:rFonts w:asciiTheme="majorEastAsia" w:eastAsiaTheme="majorEastAsia" w:hAnsiTheme="majorEastAsia" w:hint="eastAsia"/>
          </w:rPr>
          <w:delText>：</w:delText>
        </w:r>
        <w:r w:rsidR="007D2EB4" w:rsidDel="00D64D07">
          <w:rPr>
            <w:rFonts w:asciiTheme="majorEastAsia" w:eastAsiaTheme="majorEastAsia" w:hAnsiTheme="majorEastAsia" w:hint="eastAsia"/>
          </w:rPr>
          <w:delText>数字代码</w:delText>
        </w:r>
      </w:del>
    </w:p>
    <w:p w:rsidR="007D2EB4" w:rsidDel="00D64D07" w:rsidRDefault="004734C3" w:rsidP="00DF27E6">
      <w:pPr>
        <w:pStyle w:val="a6"/>
        <w:numPr>
          <w:ilvl w:val="2"/>
          <w:numId w:val="32"/>
        </w:numPr>
        <w:spacing w:line="360" w:lineRule="auto"/>
        <w:ind w:firstLineChars="0"/>
        <w:rPr>
          <w:del w:id="194" w:author="vxy谢玥" w:date="2014-11-28T16:36:00Z"/>
          <w:rFonts w:asciiTheme="majorEastAsia" w:eastAsiaTheme="majorEastAsia" w:hAnsiTheme="majorEastAsia"/>
        </w:rPr>
      </w:pPr>
      <w:del w:id="195" w:author="vxy谢玥" w:date="2014-11-28T16:36:00Z">
        <w:r w:rsidDel="00D64D07">
          <w:rPr>
            <w:rFonts w:asciiTheme="majorEastAsia" w:eastAsiaTheme="majorEastAsia" w:hAnsiTheme="majorEastAsia" w:hint="eastAsia"/>
          </w:rPr>
          <w:delText>收款方式</w:delText>
        </w:r>
        <w:r w:rsidR="007D2EB4" w:rsidDel="00D64D07">
          <w:rPr>
            <w:rFonts w:asciiTheme="majorEastAsia" w:eastAsiaTheme="majorEastAsia" w:hAnsiTheme="majorEastAsia" w:hint="eastAsia"/>
          </w:rPr>
          <w:delText>名称</w:delText>
        </w:r>
      </w:del>
    </w:p>
    <w:p w:rsidR="007D2EB4" w:rsidDel="00D64D07" w:rsidRDefault="009064FD" w:rsidP="00DF27E6">
      <w:pPr>
        <w:pStyle w:val="a6"/>
        <w:numPr>
          <w:ilvl w:val="2"/>
          <w:numId w:val="32"/>
        </w:numPr>
        <w:spacing w:line="360" w:lineRule="auto"/>
        <w:ind w:firstLineChars="0"/>
        <w:rPr>
          <w:del w:id="196" w:author="vxy谢玥" w:date="2014-11-28T16:36:00Z"/>
          <w:rFonts w:asciiTheme="majorEastAsia" w:eastAsiaTheme="majorEastAsia" w:hAnsiTheme="majorEastAsia"/>
        </w:rPr>
      </w:pPr>
      <w:del w:id="197" w:author="vxy谢玥" w:date="2014-11-28T16:36:00Z">
        <w:r w:rsidDel="00D64D07">
          <w:rPr>
            <w:rFonts w:asciiTheme="majorEastAsia" w:eastAsiaTheme="majorEastAsia" w:hAnsiTheme="majorEastAsia" w:hint="eastAsia"/>
          </w:rPr>
          <w:delText>属性：</w:delText>
        </w:r>
        <w:r w:rsidR="007D2EB4" w:rsidDel="00D64D07">
          <w:rPr>
            <w:rFonts w:asciiTheme="majorEastAsia" w:eastAsiaTheme="majorEastAsia" w:hAnsiTheme="majorEastAsia" w:hint="eastAsia"/>
          </w:rPr>
          <w:delText>支付平台/非支付平台</w:delText>
        </w:r>
      </w:del>
    </w:p>
    <w:p w:rsidR="00DF27E6" w:rsidDel="00D64D07" w:rsidRDefault="00DF27E6" w:rsidP="00DF27E6">
      <w:pPr>
        <w:pStyle w:val="a6"/>
        <w:numPr>
          <w:ilvl w:val="2"/>
          <w:numId w:val="32"/>
        </w:numPr>
        <w:spacing w:line="360" w:lineRule="auto"/>
        <w:ind w:firstLineChars="0"/>
        <w:rPr>
          <w:del w:id="198" w:author="vxy谢玥" w:date="2014-11-28T16:36:00Z"/>
          <w:rFonts w:asciiTheme="majorEastAsia" w:eastAsiaTheme="majorEastAsia" w:hAnsiTheme="majorEastAsia"/>
        </w:rPr>
      </w:pPr>
      <w:del w:id="199" w:author="vxy谢玥" w:date="2014-11-28T16:36:00Z">
        <w:r w:rsidDel="00D64D07">
          <w:rPr>
            <w:rFonts w:asciiTheme="majorEastAsia" w:eastAsiaTheme="majorEastAsia" w:hAnsiTheme="majorEastAsia" w:hint="eastAsia"/>
          </w:rPr>
          <w:delText>状态</w:delText>
        </w:r>
        <w:r w:rsidR="00FF29EB" w:rsidDel="00D64D07">
          <w:rPr>
            <w:rFonts w:asciiTheme="majorEastAsia" w:eastAsiaTheme="majorEastAsia" w:hAnsiTheme="majorEastAsia" w:hint="eastAsia"/>
          </w:rPr>
          <w:delText>：有效/无效</w:delText>
        </w:r>
      </w:del>
    </w:p>
    <w:p w:rsidR="00FC0C57" w:rsidDel="00D64D07" w:rsidRDefault="00FC0C57" w:rsidP="00DF27E6">
      <w:pPr>
        <w:pStyle w:val="a6"/>
        <w:numPr>
          <w:ilvl w:val="2"/>
          <w:numId w:val="32"/>
        </w:numPr>
        <w:spacing w:line="360" w:lineRule="auto"/>
        <w:ind w:firstLineChars="0"/>
        <w:rPr>
          <w:del w:id="200" w:author="vxy谢玥" w:date="2014-11-28T16:36:00Z"/>
          <w:rFonts w:asciiTheme="majorEastAsia" w:eastAsiaTheme="majorEastAsia" w:hAnsiTheme="majorEastAsia"/>
        </w:rPr>
      </w:pPr>
      <w:del w:id="201" w:author="vxy谢玥" w:date="2014-11-28T16:36:00Z">
        <w:r w:rsidDel="00D64D07">
          <w:rPr>
            <w:rFonts w:asciiTheme="majorEastAsia" w:eastAsiaTheme="majorEastAsia" w:hAnsiTheme="majorEastAsia" w:hint="eastAsia"/>
          </w:rPr>
          <w:delText>适用</w:delText>
        </w:r>
        <w:r w:rsidR="009064FD" w:rsidDel="00D64D07">
          <w:rPr>
            <w:rFonts w:asciiTheme="majorEastAsia" w:eastAsiaTheme="majorEastAsia" w:hAnsiTheme="majorEastAsia" w:hint="eastAsia"/>
          </w:rPr>
          <w:delText>业务：若</w:delText>
        </w:r>
        <w:r w:rsidDel="00D64D07">
          <w:rPr>
            <w:rFonts w:asciiTheme="majorEastAsia" w:eastAsiaTheme="majorEastAsia" w:hAnsiTheme="majorEastAsia" w:hint="eastAsia"/>
          </w:rPr>
          <w:delText>=0</w:delText>
        </w:r>
        <w:r w:rsidR="009064FD" w:rsidDel="00D64D07">
          <w:rPr>
            <w:rFonts w:asciiTheme="majorEastAsia" w:eastAsiaTheme="majorEastAsia" w:hAnsiTheme="majorEastAsia" w:hint="eastAsia"/>
          </w:rPr>
          <w:delText>则</w:delText>
        </w:r>
        <w:r w:rsidDel="00D64D07">
          <w:rPr>
            <w:rFonts w:asciiTheme="majorEastAsia" w:eastAsiaTheme="majorEastAsia" w:hAnsiTheme="majorEastAsia" w:hint="eastAsia"/>
          </w:rPr>
          <w:delText>显示“全业务”；其他读取</w:delText>
        </w:r>
        <w:r w:rsidDel="00D64D07">
          <w:rPr>
            <w:rFonts w:hint="eastAsia"/>
          </w:rPr>
          <w:delText>财务平台接入业务注册表中代码对应的业务名称，一个以上的业务用逗号分隔</w:delText>
        </w:r>
        <w:r w:rsidR="00FF29EB" w:rsidDel="00D64D07">
          <w:rPr>
            <w:rFonts w:hint="eastAsia"/>
          </w:rPr>
          <w:delText>。</w:delText>
        </w:r>
      </w:del>
    </w:p>
    <w:p w:rsidR="009064FD" w:rsidRPr="00DF27E6" w:rsidDel="00D64D07" w:rsidRDefault="009064FD" w:rsidP="00DF27E6">
      <w:pPr>
        <w:pStyle w:val="a6"/>
        <w:numPr>
          <w:ilvl w:val="2"/>
          <w:numId w:val="32"/>
        </w:numPr>
        <w:spacing w:line="360" w:lineRule="auto"/>
        <w:ind w:firstLineChars="0"/>
        <w:rPr>
          <w:del w:id="202" w:author="vxy谢玥" w:date="2014-11-28T16:36:00Z"/>
          <w:rFonts w:asciiTheme="majorEastAsia" w:eastAsiaTheme="majorEastAsia" w:hAnsiTheme="majorEastAsia"/>
        </w:rPr>
      </w:pPr>
      <w:del w:id="203" w:author="vxy谢玥" w:date="2014-11-28T16:36:00Z">
        <w:r w:rsidDel="00D64D07">
          <w:rPr>
            <w:rFonts w:asciiTheme="majorEastAsia" w:eastAsiaTheme="majorEastAsia" w:hAnsiTheme="majorEastAsia" w:hint="eastAsia"/>
          </w:rPr>
          <w:delText>操作：不</w:delText>
        </w:r>
        <w:r w:rsidDel="00D64D07">
          <w:rPr>
            <w:rFonts w:hint="eastAsia"/>
          </w:rPr>
          <w:delText>属于支付平台的收款方式</w:delText>
        </w:r>
        <w:r w:rsidR="008E1F90" w:rsidDel="00D64D07">
          <w:rPr>
            <w:rFonts w:hint="eastAsia"/>
          </w:rPr>
          <w:delText>提供“修改”链接</w:delText>
        </w:r>
        <w:r w:rsidR="00DF27E6" w:rsidDel="00D64D07">
          <w:rPr>
            <w:rFonts w:hint="eastAsia"/>
          </w:rPr>
          <w:delText>。</w:delText>
        </w:r>
      </w:del>
    </w:p>
    <w:p w:rsidR="00A21668" w:rsidDel="00D64D07" w:rsidRDefault="00A21668" w:rsidP="00A21668">
      <w:pPr>
        <w:pStyle w:val="a6"/>
        <w:numPr>
          <w:ilvl w:val="1"/>
          <w:numId w:val="30"/>
        </w:numPr>
        <w:spacing w:line="360" w:lineRule="auto"/>
        <w:ind w:firstLineChars="0"/>
        <w:rPr>
          <w:del w:id="204" w:author="vxy谢玥" w:date="2014-11-28T16:36:00Z"/>
          <w:rFonts w:asciiTheme="majorEastAsia" w:eastAsiaTheme="majorEastAsia" w:hAnsiTheme="majorEastAsia"/>
        </w:rPr>
      </w:pPr>
      <w:del w:id="205" w:author="vxy谢玥" w:date="2014-11-28T16:36:00Z">
        <w:r w:rsidDel="00D64D07">
          <w:rPr>
            <w:rFonts w:asciiTheme="majorEastAsia" w:eastAsiaTheme="majorEastAsia" w:hAnsiTheme="majorEastAsia" w:hint="eastAsia"/>
          </w:rPr>
          <w:delText>排序</w:delText>
        </w:r>
      </w:del>
    </w:p>
    <w:p w:rsidR="00DF27E6" w:rsidDel="00D64D07" w:rsidRDefault="0039465F" w:rsidP="00A21668">
      <w:pPr>
        <w:spacing w:line="360" w:lineRule="auto"/>
        <w:ind w:leftChars="600" w:left="1260"/>
        <w:rPr>
          <w:del w:id="206" w:author="vxy谢玥" w:date="2014-11-28T16:36:00Z"/>
          <w:rFonts w:asciiTheme="majorEastAsia" w:eastAsiaTheme="majorEastAsia" w:hAnsiTheme="majorEastAsia"/>
        </w:rPr>
      </w:pPr>
      <w:del w:id="207" w:author="vxy谢玥" w:date="2014-11-28T16:36:00Z">
        <w:r w:rsidDel="00D64D07">
          <w:rPr>
            <w:rFonts w:asciiTheme="majorEastAsia" w:eastAsiaTheme="majorEastAsia" w:hAnsiTheme="majorEastAsia" w:hint="eastAsia"/>
          </w:rPr>
          <w:delText>按“属性”（非支付平台在前，支付平台在后）</w:delText>
        </w:r>
        <w:r w:rsidR="00DF27E6" w:rsidRPr="00A21668" w:rsidDel="00D64D07">
          <w:rPr>
            <w:rFonts w:asciiTheme="majorEastAsia" w:eastAsiaTheme="majorEastAsia" w:hAnsiTheme="majorEastAsia" w:hint="eastAsia"/>
          </w:rPr>
          <w:delText>、“状态”（“有效”在前，无效在后）</w:delText>
        </w:r>
        <w:r w:rsidR="00FA0612" w:rsidDel="00D64D07">
          <w:rPr>
            <w:rFonts w:asciiTheme="majorEastAsia" w:eastAsiaTheme="majorEastAsia" w:hAnsiTheme="majorEastAsia" w:hint="eastAsia"/>
          </w:rPr>
          <w:delText>、“</w:delText>
        </w:r>
        <w:r w:rsidR="004734C3" w:rsidDel="00D64D07">
          <w:rPr>
            <w:rFonts w:asciiTheme="majorEastAsia" w:eastAsiaTheme="majorEastAsia" w:hAnsiTheme="majorEastAsia" w:hint="eastAsia"/>
          </w:rPr>
          <w:delText>收款方式</w:delText>
        </w:r>
        <w:r w:rsidR="00FA0612" w:rsidRPr="00A21668" w:rsidDel="00D64D07">
          <w:rPr>
            <w:rFonts w:asciiTheme="majorEastAsia" w:eastAsiaTheme="majorEastAsia" w:hAnsiTheme="majorEastAsia" w:hint="eastAsia"/>
          </w:rPr>
          <w:delText>代码”（升序）</w:delText>
        </w:r>
        <w:r w:rsidR="00FA0612" w:rsidDel="00D64D07">
          <w:rPr>
            <w:rFonts w:asciiTheme="majorEastAsia" w:eastAsiaTheme="majorEastAsia" w:hAnsiTheme="majorEastAsia" w:hint="eastAsia"/>
          </w:rPr>
          <w:delText xml:space="preserve"> </w:delText>
        </w:r>
        <w:r w:rsidR="00DF27E6" w:rsidRPr="00A21668" w:rsidDel="00D64D07">
          <w:rPr>
            <w:rFonts w:asciiTheme="majorEastAsia" w:eastAsiaTheme="majorEastAsia" w:hAnsiTheme="majorEastAsia" w:hint="eastAsia"/>
          </w:rPr>
          <w:delText>排列</w:delText>
        </w:r>
      </w:del>
    </w:p>
    <w:p w:rsidR="00777D8D" w:rsidRPr="00A21668" w:rsidDel="00D64D07" w:rsidRDefault="00837185" w:rsidP="00F42E82">
      <w:pPr>
        <w:spacing w:line="360" w:lineRule="auto"/>
        <w:ind w:leftChars="100" w:left="210"/>
        <w:rPr>
          <w:del w:id="208" w:author="vxy谢玥" w:date="2014-11-28T16:36:00Z"/>
          <w:rFonts w:asciiTheme="majorEastAsia" w:eastAsiaTheme="majorEastAsia" w:hAnsiTheme="majorEastAsia"/>
        </w:rPr>
      </w:pPr>
      <w:del w:id="209" w:author="vxy谢玥" w:date="2014-11-28T16:36:00Z">
        <w:r w:rsidDel="00D64D07">
          <w:rPr>
            <w:noProof/>
          </w:rPr>
          <w:drawing>
            <wp:inline distT="0" distB="0" distL="0" distR="0" wp14:anchorId="787A484A" wp14:editId="06343A5E">
              <wp:extent cx="5486400" cy="31248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124835"/>
                      </a:xfrm>
                      <a:prstGeom prst="rect">
                        <a:avLst/>
                      </a:prstGeom>
                    </pic:spPr>
                  </pic:pic>
                </a:graphicData>
              </a:graphic>
            </wp:inline>
          </w:drawing>
        </w:r>
      </w:del>
    </w:p>
    <w:p w:rsidR="00935FBA" w:rsidDel="00D64D07" w:rsidRDefault="00935FBA" w:rsidP="00406F23">
      <w:pPr>
        <w:pStyle w:val="a6"/>
        <w:numPr>
          <w:ilvl w:val="0"/>
          <w:numId w:val="30"/>
        </w:numPr>
        <w:spacing w:line="360" w:lineRule="auto"/>
        <w:ind w:firstLineChars="0"/>
        <w:rPr>
          <w:del w:id="210" w:author="vxy谢玥" w:date="2014-11-28T16:36:00Z"/>
          <w:rFonts w:asciiTheme="majorEastAsia" w:eastAsiaTheme="majorEastAsia" w:hAnsiTheme="majorEastAsia"/>
        </w:rPr>
      </w:pPr>
      <w:del w:id="211" w:author="vxy谢玥" w:date="2014-11-28T16:36:00Z">
        <w:r w:rsidDel="00D64D07">
          <w:rPr>
            <w:rFonts w:asciiTheme="majorEastAsia" w:eastAsiaTheme="majorEastAsia" w:hAnsiTheme="majorEastAsia" w:hint="eastAsia"/>
          </w:rPr>
          <w:delText>新增收款方式</w:delText>
        </w:r>
      </w:del>
    </w:p>
    <w:p w:rsidR="00F42E82" w:rsidDel="00D64D07" w:rsidRDefault="00F42E82" w:rsidP="00B34FC5">
      <w:pPr>
        <w:pStyle w:val="a6"/>
        <w:numPr>
          <w:ilvl w:val="1"/>
          <w:numId w:val="30"/>
        </w:numPr>
        <w:spacing w:line="360" w:lineRule="auto"/>
        <w:ind w:firstLineChars="0"/>
        <w:rPr>
          <w:del w:id="212" w:author="vxy谢玥" w:date="2014-11-28T16:36:00Z"/>
          <w:rFonts w:asciiTheme="majorEastAsia" w:eastAsiaTheme="majorEastAsia" w:hAnsiTheme="majorEastAsia"/>
        </w:rPr>
      </w:pPr>
      <w:del w:id="213" w:author="vxy谢玥" w:date="2014-11-28T16:36:00Z">
        <w:r w:rsidDel="00D64D07">
          <w:rPr>
            <w:rFonts w:asciiTheme="majorEastAsia" w:eastAsiaTheme="majorEastAsia" w:hAnsiTheme="majorEastAsia" w:hint="eastAsia"/>
          </w:rPr>
          <w:delText>点击</w:delText>
        </w:r>
        <w:r w:rsidR="004D73EB" w:rsidDel="00D64D07">
          <w:rPr>
            <w:rFonts w:asciiTheme="majorEastAsia" w:eastAsiaTheme="majorEastAsia" w:hAnsiTheme="majorEastAsia" w:hint="eastAsia"/>
          </w:rPr>
          <w:delText>收款方式</w:delText>
        </w:r>
        <w:r w:rsidDel="00D64D07">
          <w:rPr>
            <w:rFonts w:asciiTheme="majorEastAsia" w:eastAsiaTheme="majorEastAsia" w:hAnsiTheme="majorEastAsia" w:hint="eastAsia"/>
          </w:rPr>
          <w:delText>列表底部的“新增”按钮进入新增非支付平台收款方式的页面</w:delText>
        </w:r>
      </w:del>
    </w:p>
    <w:p w:rsidR="00B34FC5" w:rsidDel="00D64D07" w:rsidRDefault="00B34FC5" w:rsidP="00B34FC5">
      <w:pPr>
        <w:pStyle w:val="a6"/>
        <w:numPr>
          <w:ilvl w:val="1"/>
          <w:numId w:val="30"/>
        </w:numPr>
        <w:spacing w:line="360" w:lineRule="auto"/>
        <w:ind w:firstLineChars="0"/>
        <w:rPr>
          <w:del w:id="214" w:author="vxy谢玥" w:date="2014-11-28T16:36:00Z"/>
          <w:rFonts w:asciiTheme="majorEastAsia" w:eastAsiaTheme="majorEastAsia" w:hAnsiTheme="majorEastAsia"/>
        </w:rPr>
      </w:pPr>
      <w:del w:id="215" w:author="vxy谢玥" w:date="2014-11-28T16:36:00Z">
        <w:r w:rsidDel="00D64D07">
          <w:rPr>
            <w:rFonts w:asciiTheme="majorEastAsia" w:eastAsiaTheme="majorEastAsia" w:hAnsiTheme="majorEastAsia" w:hint="eastAsia"/>
          </w:rPr>
          <w:delText>字段</w:delText>
        </w:r>
      </w:del>
    </w:p>
    <w:p w:rsidR="00B34FC5" w:rsidDel="00D64D07" w:rsidRDefault="00FF29EB" w:rsidP="00B34FC5">
      <w:pPr>
        <w:pStyle w:val="a6"/>
        <w:numPr>
          <w:ilvl w:val="2"/>
          <w:numId w:val="32"/>
        </w:numPr>
        <w:spacing w:line="360" w:lineRule="auto"/>
        <w:ind w:firstLineChars="0"/>
        <w:rPr>
          <w:del w:id="216" w:author="vxy谢玥" w:date="2014-11-28T16:36:00Z"/>
          <w:rFonts w:asciiTheme="majorEastAsia" w:eastAsiaTheme="majorEastAsia" w:hAnsiTheme="majorEastAsia"/>
        </w:rPr>
      </w:pPr>
      <w:del w:id="217" w:author="vxy谢玥" w:date="2014-11-28T16:36:00Z">
        <w:r w:rsidDel="00D64D07">
          <w:rPr>
            <w:rFonts w:asciiTheme="majorEastAsia" w:eastAsiaTheme="majorEastAsia" w:hAnsiTheme="majorEastAsia" w:hint="eastAsia"/>
          </w:rPr>
          <w:delText>收款方式</w:delText>
        </w:r>
        <w:r w:rsidR="00B34FC5" w:rsidDel="00D64D07">
          <w:rPr>
            <w:rFonts w:asciiTheme="majorEastAsia" w:eastAsiaTheme="majorEastAsia" w:hAnsiTheme="majorEastAsia" w:hint="eastAsia"/>
          </w:rPr>
          <w:delText>代码：系统自增</w:delText>
        </w:r>
      </w:del>
    </w:p>
    <w:p w:rsidR="00B34FC5" w:rsidDel="00D64D07" w:rsidRDefault="00FF29EB" w:rsidP="00B34FC5">
      <w:pPr>
        <w:pStyle w:val="a6"/>
        <w:numPr>
          <w:ilvl w:val="2"/>
          <w:numId w:val="32"/>
        </w:numPr>
        <w:spacing w:line="360" w:lineRule="auto"/>
        <w:ind w:firstLineChars="0"/>
        <w:rPr>
          <w:del w:id="218" w:author="vxy谢玥" w:date="2014-11-28T16:36:00Z"/>
          <w:rFonts w:asciiTheme="majorEastAsia" w:eastAsiaTheme="majorEastAsia" w:hAnsiTheme="majorEastAsia"/>
        </w:rPr>
      </w:pPr>
      <w:del w:id="219" w:author="vxy谢玥" w:date="2014-11-28T16:36:00Z">
        <w:r w:rsidDel="00D64D07">
          <w:rPr>
            <w:rFonts w:asciiTheme="majorEastAsia" w:eastAsiaTheme="majorEastAsia" w:hAnsiTheme="majorEastAsia" w:hint="eastAsia"/>
          </w:rPr>
          <w:delText>收款方式</w:delText>
        </w:r>
        <w:r w:rsidR="00B34FC5" w:rsidDel="00D64D07">
          <w:rPr>
            <w:rFonts w:asciiTheme="majorEastAsia" w:eastAsiaTheme="majorEastAsia" w:hAnsiTheme="majorEastAsia" w:hint="eastAsia"/>
          </w:rPr>
          <w:delText>名称：</w:delText>
        </w:r>
        <w:r w:rsidR="00055886" w:rsidDel="00D64D07">
          <w:rPr>
            <w:rFonts w:asciiTheme="majorEastAsia" w:eastAsiaTheme="majorEastAsia" w:hAnsiTheme="majorEastAsia" w:hint="eastAsia"/>
          </w:rPr>
          <w:delText>用户录入，</w:delText>
        </w:r>
        <w:r w:rsidR="00B34FC5" w:rsidDel="00D64D07">
          <w:rPr>
            <w:rFonts w:asciiTheme="majorEastAsia" w:eastAsiaTheme="majorEastAsia" w:hAnsiTheme="majorEastAsia" w:hint="eastAsia"/>
          </w:rPr>
          <w:delText>文本框，必填</w:delText>
        </w:r>
      </w:del>
    </w:p>
    <w:p w:rsidR="00B34FC5" w:rsidDel="00D64D07" w:rsidRDefault="00B34FC5" w:rsidP="00B34FC5">
      <w:pPr>
        <w:pStyle w:val="a6"/>
        <w:numPr>
          <w:ilvl w:val="2"/>
          <w:numId w:val="32"/>
        </w:numPr>
        <w:spacing w:line="360" w:lineRule="auto"/>
        <w:ind w:firstLineChars="0"/>
        <w:rPr>
          <w:del w:id="220" w:author="vxy谢玥" w:date="2014-11-28T16:36:00Z"/>
          <w:rFonts w:asciiTheme="majorEastAsia" w:eastAsiaTheme="majorEastAsia" w:hAnsiTheme="majorEastAsia"/>
        </w:rPr>
      </w:pPr>
      <w:del w:id="221" w:author="vxy谢玥" w:date="2014-11-28T16:36:00Z">
        <w:r w:rsidDel="00D64D07">
          <w:rPr>
            <w:rFonts w:asciiTheme="majorEastAsia" w:eastAsiaTheme="majorEastAsia" w:hAnsiTheme="majorEastAsia" w:hint="eastAsia"/>
          </w:rPr>
          <w:delText>属性：系统自动默认为“非支付平台”</w:delText>
        </w:r>
      </w:del>
    </w:p>
    <w:p w:rsidR="00B34FC5" w:rsidDel="00D64D07" w:rsidRDefault="00B34FC5" w:rsidP="00B34FC5">
      <w:pPr>
        <w:pStyle w:val="a6"/>
        <w:numPr>
          <w:ilvl w:val="2"/>
          <w:numId w:val="32"/>
        </w:numPr>
        <w:spacing w:line="360" w:lineRule="auto"/>
        <w:ind w:firstLineChars="0"/>
        <w:rPr>
          <w:del w:id="222" w:author="vxy谢玥" w:date="2014-11-28T16:36:00Z"/>
          <w:rFonts w:asciiTheme="majorEastAsia" w:eastAsiaTheme="majorEastAsia" w:hAnsiTheme="majorEastAsia"/>
        </w:rPr>
      </w:pPr>
      <w:del w:id="223" w:author="vxy谢玥" w:date="2014-11-28T16:36:00Z">
        <w:r w:rsidDel="00D64D07">
          <w:rPr>
            <w:rFonts w:asciiTheme="majorEastAsia" w:eastAsiaTheme="majorEastAsia" w:hAnsiTheme="majorEastAsia" w:hint="eastAsia"/>
          </w:rPr>
          <w:delText>状态：系统自动默认为“有效”</w:delText>
        </w:r>
      </w:del>
    </w:p>
    <w:p w:rsidR="00B34FC5" w:rsidRPr="00FF29EB" w:rsidDel="00D64D07" w:rsidRDefault="00B34FC5" w:rsidP="00FF29EB">
      <w:pPr>
        <w:pStyle w:val="a6"/>
        <w:numPr>
          <w:ilvl w:val="2"/>
          <w:numId w:val="32"/>
        </w:numPr>
        <w:spacing w:line="360" w:lineRule="auto"/>
        <w:ind w:firstLineChars="0"/>
        <w:rPr>
          <w:del w:id="224" w:author="vxy谢玥" w:date="2014-11-28T16:36:00Z"/>
          <w:rFonts w:asciiTheme="majorEastAsia" w:eastAsiaTheme="majorEastAsia" w:hAnsiTheme="majorEastAsia"/>
        </w:rPr>
      </w:pPr>
      <w:del w:id="225" w:author="vxy谢玥" w:date="2014-11-28T16:36:00Z">
        <w:r w:rsidDel="00D64D07">
          <w:rPr>
            <w:rFonts w:asciiTheme="majorEastAsia" w:eastAsiaTheme="majorEastAsia" w:hAnsiTheme="majorEastAsia" w:hint="eastAsia"/>
          </w:rPr>
          <w:delText>适用业务：</w:delText>
        </w:r>
        <w:r w:rsidR="00055886" w:rsidDel="00D64D07">
          <w:rPr>
            <w:rFonts w:asciiTheme="majorEastAsia" w:eastAsiaTheme="majorEastAsia" w:hAnsiTheme="majorEastAsia" w:hint="eastAsia"/>
          </w:rPr>
          <w:delText>用户录入，</w:delText>
        </w:r>
        <w:r w:rsidR="00B06665" w:rsidDel="00D64D07">
          <w:rPr>
            <w:rFonts w:asciiTheme="majorEastAsia" w:eastAsiaTheme="majorEastAsia" w:hAnsiTheme="majorEastAsia" w:hint="eastAsia"/>
          </w:rPr>
          <w:delText>多选框</w:delText>
        </w:r>
        <w:r w:rsidR="00FF29EB" w:rsidDel="00D64D07">
          <w:rPr>
            <w:rFonts w:asciiTheme="majorEastAsia" w:eastAsiaTheme="majorEastAsia" w:hAnsiTheme="majorEastAsia" w:hint="eastAsia"/>
          </w:rPr>
          <w:delText>。</w:delText>
        </w:r>
        <w:r w:rsidDel="00D64D07">
          <w:rPr>
            <w:rFonts w:asciiTheme="majorEastAsia" w:eastAsiaTheme="majorEastAsia" w:hAnsiTheme="majorEastAsia" w:hint="eastAsia"/>
          </w:rPr>
          <w:delText>选项</w:delText>
        </w:r>
        <w:r w:rsidR="00FF29EB" w:rsidDel="00D64D07">
          <w:rPr>
            <w:rFonts w:asciiTheme="majorEastAsia" w:eastAsiaTheme="majorEastAsia" w:hAnsiTheme="majorEastAsia" w:hint="eastAsia"/>
          </w:rPr>
          <w:delText>为“全业务”+</w:delText>
        </w:r>
        <w:r w:rsidDel="00D64D07">
          <w:rPr>
            <w:rFonts w:hint="eastAsia"/>
          </w:rPr>
          <w:delText>财务平台接入业务注册表</w:delText>
        </w:r>
        <w:r w:rsidR="00FF29EB" w:rsidDel="00D64D07">
          <w:rPr>
            <w:rFonts w:hint="eastAsia"/>
          </w:rPr>
          <w:delText>中的业务</w:delText>
        </w:r>
        <w:r w:rsidDel="00D64D07">
          <w:rPr>
            <w:rFonts w:hint="eastAsia"/>
          </w:rPr>
          <w:delText>，默认</w:delText>
        </w:r>
        <w:r w:rsidR="00B06665" w:rsidDel="00D64D07">
          <w:rPr>
            <w:rFonts w:hint="eastAsia"/>
          </w:rPr>
          <w:delText>勾选</w:delText>
        </w:r>
        <w:r w:rsidDel="00D64D07">
          <w:rPr>
            <w:rFonts w:hint="eastAsia"/>
          </w:rPr>
          <w:delText>在“全业务”（全业务</w:delText>
        </w:r>
        <w:r w:rsidDel="00D64D07">
          <w:rPr>
            <w:rFonts w:hint="eastAsia"/>
          </w:rPr>
          <w:delText>=0</w:delText>
        </w:r>
        <w:r w:rsidDel="00D64D07">
          <w:rPr>
            <w:rFonts w:hint="eastAsia"/>
          </w:rPr>
          <w:delText>）</w:delText>
        </w:r>
        <w:r w:rsidR="0079576C" w:rsidDel="00D64D07">
          <w:rPr>
            <w:rFonts w:hint="eastAsia"/>
          </w:rPr>
          <w:delText>。</w:delText>
        </w:r>
        <w:r w:rsidR="00B06665" w:rsidDel="00D64D07">
          <w:rPr>
            <w:rFonts w:hint="eastAsia"/>
          </w:rPr>
          <w:delText>选具体业务时，“全业务”勾选自动取消。</w:delText>
        </w:r>
        <w:r w:rsidR="0079576C" w:rsidDel="00D64D07">
          <w:rPr>
            <w:rFonts w:hint="eastAsia"/>
          </w:rPr>
          <w:delText>选“全业务”时，具体业务的勾选都自动取消。</w:delText>
        </w:r>
      </w:del>
    </w:p>
    <w:p w:rsidR="00B34FC5" w:rsidRPr="00B34FC5" w:rsidDel="00D64D07" w:rsidRDefault="003D1925" w:rsidP="003D1925">
      <w:pPr>
        <w:pStyle w:val="a6"/>
        <w:spacing w:line="360" w:lineRule="auto"/>
        <w:ind w:leftChars="400" w:left="840" w:firstLineChars="0" w:firstLine="0"/>
        <w:rPr>
          <w:del w:id="226" w:author="vxy谢玥" w:date="2014-11-28T16:36:00Z"/>
          <w:rFonts w:asciiTheme="majorEastAsia" w:eastAsiaTheme="majorEastAsia" w:hAnsiTheme="majorEastAsia"/>
        </w:rPr>
      </w:pPr>
      <w:del w:id="227" w:author="vxy谢玥" w:date="2014-11-28T16:36:00Z">
        <w:r w:rsidDel="00D64D07">
          <w:rPr>
            <w:noProof/>
          </w:rPr>
          <w:drawing>
            <wp:inline distT="0" distB="0" distL="0" distR="0" wp14:anchorId="58CB9396" wp14:editId="14E9CDD7">
              <wp:extent cx="3959750" cy="2273831"/>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60958" cy="2274525"/>
                      </a:xfrm>
                      <a:prstGeom prst="rect">
                        <a:avLst/>
                      </a:prstGeom>
                    </pic:spPr>
                  </pic:pic>
                </a:graphicData>
              </a:graphic>
            </wp:inline>
          </w:drawing>
        </w:r>
      </w:del>
    </w:p>
    <w:p w:rsidR="00935FBA" w:rsidDel="00D64D07" w:rsidRDefault="00935FBA" w:rsidP="00406F23">
      <w:pPr>
        <w:pStyle w:val="a6"/>
        <w:numPr>
          <w:ilvl w:val="0"/>
          <w:numId w:val="30"/>
        </w:numPr>
        <w:spacing w:line="360" w:lineRule="auto"/>
        <w:ind w:firstLineChars="0"/>
        <w:rPr>
          <w:del w:id="228" w:author="vxy谢玥" w:date="2014-11-28T16:36:00Z"/>
          <w:rFonts w:asciiTheme="majorEastAsia" w:eastAsiaTheme="majorEastAsia" w:hAnsiTheme="majorEastAsia"/>
        </w:rPr>
      </w:pPr>
      <w:del w:id="229" w:author="vxy谢玥" w:date="2014-11-28T16:36:00Z">
        <w:r w:rsidDel="00D64D07">
          <w:rPr>
            <w:rFonts w:asciiTheme="majorEastAsia" w:eastAsiaTheme="majorEastAsia" w:hAnsiTheme="majorEastAsia" w:hint="eastAsia"/>
          </w:rPr>
          <w:delText>修改收款方式</w:delText>
        </w:r>
      </w:del>
    </w:p>
    <w:p w:rsidR="00874DEF" w:rsidDel="00D64D07" w:rsidRDefault="00874DEF" w:rsidP="00874DEF">
      <w:pPr>
        <w:pStyle w:val="a6"/>
        <w:numPr>
          <w:ilvl w:val="1"/>
          <w:numId w:val="30"/>
        </w:numPr>
        <w:spacing w:line="360" w:lineRule="auto"/>
        <w:ind w:firstLineChars="0"/>
        <w:rPr>
          <w:del w:id="230" w:author="vxy谢玥" w:date="2014-11-28T16:36:00Z"/>
          <w:rFonts w:asciiTheme="majorEastAsia" w:eastAsiaTheme="majorEastAsia" w:hAnsiTheme="majorEastAsia"/>
        </w:rPr>
      </w:pPr>
      <w:del w:id="231" w:author="vxy谢玥" w:date="2014-11-28T16:36:00Z">
        <w:r w:rsidDel="00D64D07">
          <w:rPr>
            <w:rFonts w:asciiTheme="majorEastAsia" w:eastAsiaTheme="majorEastAsia" w:hAnsiTheme="majorEastAsia" w:hint="eastAsia"/>
          </w:rPr>
          <w:delText>可更改的字段</w:delText>
        </w:r>
      </w:del>
    </w:p>
    <w:p w:rsidR="00874DEF" w:rsidDel="00D64D07" w:rsidRDefault="00874DEF" w:rsidP="00874DEF">
      <w:pPr>
        <w:pStyle w:val="a6"/>
        <w:numPr>
          <w:ilvl w:val="2"/>
          <w:numId w:val="32"/>
        </w:numPr>
        <w:spacing w:line="360" w:lineRule="auto"/>
        <w:ind w:firstLineChars="0"/>
        <w:rPr>
          <w:del w:id="232" w:author="vxy谢玥" w:date="2014-11-28T16:36:00Z"/>
          <w:rFonts w:asciiTheme="majorEastAsia" w:eastAsiaTheme="majorEastAsia" w:hAnsiTheme="majorEastAsia"/>
        </w:rPr>
      </w:pPr>
      <w:del w:id="233" w:author="vxy谢玥" w:date="2014-11-28T16:36:00Z">
        <w:r w:rsidDel="00D64D07">
          <w:rPr>
            <w:rFonts w:asciiTheme="majorEastAsia" w:eastAsiaTheme="majorEastAsia" w:hAnsiTheme="majorEastAsia" w:hint="eastAsia"/>
          </w:rPr>
          <w:delText>名称：文本框，必填</w:delText>
        </w:r>
      </w:del>
    </w:p>
    <w:p w:rsidR="00874DEF" w:rsidDel="00D64D07" w:rsidRDefault="00874DEF" w:rsidP="00874DEF">
      <w:pPr>
        <w:pStyle w:val="a6"/>
        <w:numPr>
          <w:ilvl w:val="2"/>
          <w:numId w:val="32"/>
        </w:numPr>
        <w:spacing w:line="360" w:lineRule="auto"/>
        <w:ind w:firstLineChars="0"/>
        <w:rPr>
          <w:del w:id="234" w:author="vxy谢玥" w:date="2014-11-28T16:36:00Z"/>
          <w:rFonts w:asciiTheme="majorEastAsia" w:eastAsiaTheme="majorEastAsia" w:hAnsiTheme="majorEastAsia"/>
        </w:rPr>
      </w:pPr>
      <w:del w:id="235" w:author="vxy谢玥" w:date="2014-11-28T16:36:00Z">
        <w:r w:rsidDel="00D64D07">
          <w:rPr>
            <w:rFonts w:asciiTheme="majorEastAsia" w:eastAsiaTheme="majorEastAsia" w:hAnsiTheme="majorEastAsia" w:hint="eastAsia"/>
          </w:rPr>
          <w:delText>状态：下拉框，</w:delText>
        </w:r>
        <w:r w:rsidR="00337F44" w:rsidDel="00D64D07">
          <w:rPr>
            <w:rFonts w:asciiTheme="majorEastAsia" w:eastAsiaTheme="majorEastAsia" w:hAnsiTheme="majorEastAsia" w:hint="eastAsia"/>
          </w:rPr>
          <w:delText>必选</w:delText>
        </w:r>
        <w:r w:rsidR="00337F44" w:rsidDel="00D64D07">
          <w:rPr>
            <w:rFonts w:asciiTheme="majorEastAsia" w:eastAsiaTheme="majorEastAsia" w:hAnsiTheme="majorEastAsia"/>
          </w:rPr>
          <w:delText xml:space="preserve"> </w:delText>
        </w:r>
      </w:del>
    </w:p>
    <w:p w:rsidR="00874DEF" w:rsidDel="00D64D07" w:rsidRDefault="00874DEF" w:rsidP="00874DEF">
      <w:pPr>
        <w:pStyle w:val="a6"/>
        <w:numPr>
          <w:ilvl w:val="2"/>
          <w:numId w:val="32"/>
        </w:numPr>
        <w:spacing w:line="360" w:lineRule="auto"/>
        <w:ind w:firstLineChars="0"/>
        <w:rPr>
          <w:del w:id="236" w:author="vxy谢玥" w:date="2014-11-28T16:36:00Z"/>
          <w:rFonts w:asciiTheme="majorEastAsia" w:eastAsiaTheme="majorEastAsia" w:hAnsiTheme="majorEastAsia"/>
        </w:rPr>
      </w:pPr>
      <w:del w:id="237" w:author="vxy谢玥" w:date="2014-11-28T16:36:00Z">
        <w:r w:rsidDel="00D64D07">
          <w:rPr>
            <w:rFonts w:asciiTheme="majorEastAsia" w:eastAsiaTheme="majorEastAsia" w:hAnsiTheme="majorEastAsia" w:hint="eastAsia"/>
          </w:rPr>
          <w:delText>适用业务：多选框</w:delText>
        </w:r>
        <w:r w:rsidR="00FF29EB" w:rsidDel="00D64D07">
          <w:rPr>
            <w:rFonts w:asciiTheme="majorEastAsia" w:eastAsiaTheme="majorEastAsia" w:hAnsiTheme="majorEastAsia" w:hint="eastAsia"/>
          </w:rPr>
          <w:delText>，至少选一个。</w:delText>
        </w:r>
      </w:del>
    </w:p>
    <w:p w:rsidR="00285307" w:rsidDel="00D64D07" w:rsidRDefault="00AA631C" w:rsidP="004E6BA1">
      <w:pPr>
        <w:ind w:leftChars="600" w:left="1260"/>
        <w:rPr>
          <w:del w:id="238" w:author="vxy谢玥" w:date="2014-11-28T16:36:00Z"/>
        </w:rPr>
      </w:pPr>
      <w:del w:id="239" w:author="vxy谢玥" w:date="2014-11-28T16:36:00Z">
        <w:r w:rsidDel="00D64D07">
          <w:rPr>
            <w:noProof/>
          </w:rPr>
          <w:drawing>
            <wp:anchor distT="0" distB="0" distL="114300" distR="114300" simplePos="0" relativeHeight="251658240" behindDoc="0" locked="0" layoutInCell="1" allowOverlap="1" wp14:anchorId="5E678877" wp14:editId="44EB3724">
              <wp:simplePos x="0" y="0"/>
              <wp:positionH relativeFrom="column">
                <wp:align>left</wp:align>
              </wp:positionH>
              <wp:positionV relativeFrom="paragraph">
                <wp:align>top</wp:align>
              </wp:positionV>
              <wp:extent cx="4358005" cy="2790825"/>
              <wp:effectExtent l="0" t="0" r="4445" b="952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358005" cy="2790825"/>
                      </a:xfrm>
                      <a:prstGeom prst="rect">
                        <a:avLst/>
                      </a:prstGeom>
                    </pic:spPr>
                  </pic:pic>
                </a:graphicData>
              </a:graphic>
              <wp14:sizeRelH relativeFrom="margin">
                <wp14:pctWidth>0</wp14:pctWidth>
              </wp14:sizeRelH>
              <wp14:sizeRelV relativeFrom="margin">
                <wp14:pctHeight>0</wp14:pctHeight>
              </wp14:sizeRelV>
            </wp:anchor>
          </w:drawing>
        </w:r>
        <w:r w:rsidR="00B20193" w:rsidDel="00D64D07">
          <w:br w:type="textWrapping" w:clear="all"/>
        </w:r>
      </w:del>
    </w:p>
    <w:p w:rsidR="001662C2" w:rsidRPr="001662C2" w:rsidDel="00D64D07" w:rsidRDefault="001662C2" w:rsidP="001662C2">
      <w:pPr>
        <w:pStyle w:val="a6"/>
        <w:numPr>
          <w:ilvl w:val="0"/>
          <w:numId w:val="30"/>
        </w:numPr>
        <w:spacing w:line="360" w:lineRule="auto"/>
        <w:ind w:firstLineChars="0"/>
        <w:rPr>
          <w:del w:id="240" w:author="vxy谢玥" w:date="2014-11-28T16:36:00Z"/>
          <w:rFonts w:asciiTheme="majorEastAsia" w:eastAsiaTheme="majorEastAsia" w:hAnsiTheme="majorEastAsia"/>
        </w:rPr>
      </w:pPr>
      <w:del w:id="241" w:author="vxy谢玥" w:date="2014-11-28T16:36:00Z">
        <w:r w:rsidRPr="001662C2" w:rsidDel="00D64D07">
          <w:rPr>
            <w:rFonts w:asciiTheme="majorEastAsia" w:eastAsiaTheme="majorEastAsia" w:hAnsiTheme="majorEastAsia" w:hint="eastAsia"/>
          </w:rPr>
          <w:delText>操作日志</w:delText>
        </w:r>
      </w:del>
    </w:p>
    <w:p w:rsidR="001662C2" w:rsidRPr="001662C2" w:rsidDel="00D64D07" w:rsidRDefault="001662C2" w:rsidP="001662C2">
      <w:pPr>
        <w:pStyle w:val="a6"/>
        <w:numPr>
          <w:ilvl w:val="1"/>
          <w:numId w:val="30"/>
        </w:numPr>
        <w:spacing w:line="360" w:lineRule="auto"/>
        <w:ind w:firstLineChars="0"/>
        <w:rPr>
          <w:del w:id="242" w:author="vxy谢玥" w:date="2014-11-28T16:36:00Z"/>
          <w:rFonts w:asciiTheme="majorEastAsia" w:eastAsiaTheme="majorEastAsia" w:hAnsiTheme="majorEastAsia"/>
        </w:rPr>
      </w:pPr>
      <w:del w:id="243" w:author="vxy谢玥" w:date="2014-11-28T16:36:00Z">
        <w:r w:rsidRPr="001662C2" w:rsidDel="00D64D07">
          <w:rPr>
            <w:rFonts w:asciiTheme="majorEastAsia" w:eastAsiaTheme="majorEastAsia" w:hAnsiTheme="majorEastAsia" w:hint="eastAsia"/>
          </w:rPr>
          <w:delText>点击收款方式列表页面“操作日志”链接，进入操作日志显示页面</w:delText>
        </w:r>
      </w:del>
    </w:p>
    <w:p w:rsidR="001662C2" w:rsidRPr="001662C2" w:rsidDel="00D64D07" w:rsidRDefault="001662C2" w:rsidP="001662C2">
      <w:pPr>
        <w:pStyle w:val="a6"/>
        <w:numPr>
          <w:ilvl w:val="1"/>
          <w:numId w:val="30"/>
        </w:numPr>
        <w:spacing w:line="360" w:lineRule="auto"/>
        <w:ind w:firstLineChars="0"/>
        <w:rPr>
          <w:del w:id="244" w:author="vxy谢玥" w:date="2014-11-28T16:36:00Z"/>
          <w:rFonts w:asciiTheme="majorEastAsia" w:eastAsiaTheme="majorEastAsia" w:hAnsiTheme="majorEastAsia"/>
        </w:rPr>
      </w:pPr>
      <w:del w:id="245" w:author="vxy谢玥" w:date="2014-11-28T16:36:00Z">
        <w:r w:rsidRPr="001662C2" w:rsidDel="00D64D07">
          <w:rPr>
            <w:rFonts w:asciiTheme="majorEastAsia" w:eastAsiaTheme="majorEastAsia" w:hAnsiTheme="majorEastAsia"/>
          </w:rPr>
          <w:delText>“</w:delText>
        </w:r>
        <w:r w:rsidRPr="001662C2" w:rsidDel="00D64D07">
          <w:rPr>
            <w:rFonts w:asciiTheme="majorEastAsia" w:eastAsiaTheme="majorEastAsia" w:hAnsiTheme="majorEastAsia" w:hint="eastAsia"/>
          </w:rPr>
          <w:delText>收款方式”查看维护模块需要记录操作日志的点有：</w:delText>
        </w:r>
      </w:del>
    </w:p>
    <w:p w:rsidR="001662C2" w:rsidRPr="001662C2" w:rsidDel="00D64D07" w:rsidRDefault="001662C2" w:rsidP="001662C2">
      <w:pPr>
        <w:pStyle w:val="a6"/>
        <w:numPr>
          <w:ilvl w:val="2"/>
          <w:numId w:val="32"/>
        </w:numPr>
        <w:spacing w:line="360" w:lineRule="auto"/>
        <w:ind w:firstLineChars="0"/>
        <w:rPr>
          <w:del w:id="246" w:author="vxy谢玥" w:date="2014-11-28T16:36:00Z"/>
          <w:rFonts w:asciiTheme="majorEastAsia" w:eastAsiaTheme="majorEastAsia" w:hAnsiTheme="majorEastAsia"/>
        </w:rPr>
      </w:pPr>
      <w:del w:id="247" w:author="vxy谢玥" w:date="2014-11-28T16:36:00Z">
        <w:r w:rsidRPr="001662C2" w:rsidDel="00D64D07">
          <w:rPr>
            <w:rFonts w:asciiTheme="majorEastAsia" w:eastAsiaTheme="majorEastAsia" w:hAnsiTheme="majorEastAsia" w:hint="eastAsia"/>
          </w:rPr>
          <w:delText>新增收款方式</w:delText>
        </w:r>
      </w:del>
    </w:p>
    <w:p w:rsidR="001662C2" w:rsidRPr="001662C2" w:rsidDel="00D64D07" w:rsidRDefault="001662C2" w:rsidP="001662C2">
      <w:pPr>
        <w:pStyle w:val="a6"/>
        <w:numPr>
          <w:ilvl w:val="2"/>
          <w:numId w:val="32"/>
        </w:numPr>
        <w:spacing w:line="360" w:lineRule="auto"/>
        <w:ind w:firstLineChars="0"/>
        <w:rPr>
          <w:del w:id="248" w:author="vxy谢玥" w:date="2014-11-28T16:36:00Z"/>
          <w:rFonts w:asciiTheme="majorEastAsia" w:eastAsiaTheme="majorEastAsia" w:hAnsiTheme="majorEastAsia"/>
        </w:rPr>
      </w:pPr>
      <w:del w:id="249" w:author="vxy谢玥" w:date="2014-11-28T16:36:00Z">
        <w:r w:rsidRPr="001662C2" w:rsidDel="00D64D07">
          <w:rPr>
            <w:rFonts w:asciiTheme="majorEastAsia" w:eastAsiaTheme="majorEastAsia" w:hAnsiTheme="majorEastAsia" w:hint="eastAsia"/>
          </w:rPr>
          <w:delText>修改收款方式</w:delText>
        </w:r>
        <w:r w:rsidR="00ED7680" w:rsidDel="00D64D07">
          <w:rPr>
            <w:rFonts w:asciiTheme="majorEastAsia" w:eastAsiaTheme="majorEastAsia" w:hAnsiTheme="majorEastAsia" w:hint="eastAsia"/>
          </w:rPr>
          <w:delText>（含状态变更）</w:delText>
        </w:r>
      </w:del>
    </w:p>
    <w:p w:rsidR="001662C2" w:rsidRPr="001662C2" w:rsidDel="00D64D07" w:rsidRDefault="001662C2" w:rsidP="001662C2">
      <w:pPr>
        <w:pStyle w:val="a6"/>
        <w:numPr>
          <w:ilvl w:val="1"/>
          <w:numId w:val="30"/>
        </w:numPr>
        <w:spacing w:line="360" w:lineRule="auto"/>
        <w:ind w:firstLineChars="0"/>
        <w:rPr>
          <w:del w:id="250" w:author="vxy谢玥" w:date="2014-11-28T16:36:00Z"/>
          <w:rFonts w:asciiTheme="majorEastAsia" w:eastAsiaTheme="majorEastAsia" w:hAnsiTheme="majorEastAsia"/>
        </w:rPr>
      </w:pPr>
      <w:del w:id="251" w:author="vxy谢玥" w:date="2014-11-28T16:36:00Z">
        <w:r w:rsidRPr="001662C2" w:rsidDel="00D64D07">
          <w:rPr>
            <w:rFonts w:asciiTheme="majorEastAsia" w:eastAsiaTheme="majorEastAsia" w:hAnsiTheme="majorEastAsia" w:hint="eastAsia"/>
          </w:rPr>
          <w:delText>操作日志需记录和显示的字段</w:delText>
        </w:r>
      </w:del>
    </w:p>
    <w:p w:rsidR="001662C2" w:rsidRPr="001662C2" w:rsidDel="00D64D07" w:rsidRDefault="001662C2" w:rsidP="001662C2">
      <w:pPr>
        <w:pStyle w:val="a6"/>
        <w:numPr>
          <w:ilvl w:val="2"/>
          <w:numId w:val="32"/>
        </w:numPr>
        <w:spacing w:line="360" w:lineRule="auto"/>
        <w:ind w:firstLineChars="0"/>
        <w:rPr>
          <w:del w:id="252" w:author="vxy谢玥" w:date="2014-11-28T16:36:00Z"/>
          <w:rFonts w:asciiTheme="majorEastAsia" w:eastAsiaTheme="majorEastAsia" w:hAnsiTheme="majorEastAsia"/>
        </w:rPr>
      </w:pPr>
      <w:del w:id="253" w:author="vxy谢玥" w:date="2014-11-28T16:36:00Z">
        <w:r w:rsidRPr="001662C2" w:rsidDel="00D64D07">
          <w:rPr>
            <w:rFonts w:asciiTheme="majorEastAsia" w:eastAsiaTheme="majorEastAsia" w:hAnsiTheme="majorEastAsia" w:hint="eastAsia"/>
          </w:rPr>
          <w:delText>操作人：中文姓名（员工号）</w:delText>
        </w:r>
      </w:del>
    </w:p>
    <w:p w:rsidR="001662C2" w:rsidRPr="001662C2" w:rsidDel="00D64D07" w:rsidRDefault="001662C2" w:rsidP="001662C2">
      <w:pPr>
        <w:pStyle w:val="a6"/>
        <w:numPr>
          <w:ilvl w:val="2"/>
          <w:numId w:val="32"/>
        </w:numPr>
        <w:spacing w:line="360" w:lineRule="auto"/>
        <w:ind w:firstLineChars="0"/>
        <w:rPr>
          <w:del w:id="254" w:author="vxy谢玥" w:date="2014-11-28T16:36:00Z"/>
          <w:rFonts w:asciiTheme="majorEastAsia" w:eastAsiaTheme="majorEastAsia" w:hAnsiTheme="majorEastAsia"/>
        </w:rPr>
      </w:pPr>
      <w:del w:id="255" w:author="vxy谢玥" w:date="2014-11-28T16:36:00Z">
        <w:r w:rsidRPr="001662C2" w:rsidDel="00D64D07">
          <w:rPr>
            <w:rFonts w:asciiTheme="majorEastAsia" w:eastAsiaTheme="majorEastAsia" w:hAnsiTheme="majorEastAsia" w:hint="eastAsia"/>
          </w:rPr>
          <w:delText>操作内容</w:delText>
        </w:r>
        <w:r w:rsidRPr="001662C2" w:rsidDel="00D64D07">
          <w:rPr>
            <w:rFonts w:asciiTheme="majorEastAsia" w:eastAsiaTheme="majorEastAsia" w:hAnsiTheme="majorEastAsia"/>
          </w:rPr>
          <w:delText xml:space="preserve"> </w:delText>
        </w:r>
      </w:del>
    </w:p>
    <w:p w:rsidR="001662C2" w:rsidRPr="001662C2" w:rsidDel="00D64D07" w:rsidRDefault="001662C2" w:rsidP="001662C2">
      <w:pPr>
        <w:pStyle w:val="a6"/>
        <w:numPr>
          <w:ilvl w:val="2"/>
          <w:numId w:val="32"/>
        </w:numPr>
        <w:spacing w:line="360" w:lineRule="auto"/>
        <w:ind w:firstLineChars="0"/>
        <w:rPr>
          <w:del w:id="256" w:author="vxy谢玥" w:date="2014-11-28T16:36:00Z"/>
          <w:rFonts w:asciiTheme="majorEastAsia" w:eastAsiaTheme="majorEastAsia" w:hAnsiTheme="majorEastAsia"/>
        </w:rPr>
      </w:pPr>
      <w:del w:id="257" w:author="vxy谢玥" w:date="2014-11-28T16:36:00Z">
        <w:r w:rsidRPr="001662C2" w:rsidDel="00D64D07">
          <w:rPr>
            <w:rFonts w:asciiTheme="majorEastAsia" w:eastAsiaTheme="majorEastAsia" w:hAnsiTheme="majorEastAsia" w:hint="eastAsia"/>
          </w:rPr>
          <w:delText>操作时间</w:delText>
        </w:r>
        <w:r w:rsidRPr="001662C2" w:rsidDel="00D64D07">
          <w:rPr>
            <w:rFonts w:asciiTheme="majorEastAsia" w:eastAsiaTheme="majorEastAsia" w:hAnsiTheme="majorEastAsia"/>
          </w:rPr>
          <w:delText xml:space="preserve"> </w:delText>
        </w:r>
      </w:del>
    </w:p>
    <w:p w:rsidR="00BA40A3" w:rsidDel="00D64D07" w:rsidRDefault="001662C2" w:rsidP="001662C2">
      <w:pPr>
        <w:pStyle w:val="a6"/>
        <w:numPr>
          <w:ilvl w:val="1"/>
          <w:numId w:val="30"/>
        </w:numPr>
        <w:spacing w:line="360" w:lineRule="auto"/>
        <w:ind w:firstLineChars="0"/>
        <w:rPr>
          <w:del w:id="258" w:author="vxy谢玥" w:date="2014-11-28T16:36:00Z"/>
          <w:rFonts w:asciiTheme="majorEastAsia" w:eastAsiaTheme="majorEastAsia" w:hAnsiTheme="majorEastAsia"/>
        </w:rPr>
      </w:pPr>
      <w:del w:id="259" w:author="vxy谢玥" w:date="2014-11-28T16:36:00Z">
        <w:r w:rsidRPr="001662C2" w:rsidDel="00D64D07">
          <w:rPr>
            <w:rFonts w:asciiTheme="majorEastAsia" w:eastAsiaTheme="majorEastAsia" w:hAnsiTheme="majorEastAsia" w:hint="eastAsia"/>
          </w:rPr>
          <w:delText>操作日志显示排序</w:delText>
        </w:r>
        <w:r w:rsidDel="00D64D07">
          <w:rPr>
            <w:rFonts w:asciiTheme="majorEastAsia" w:eastAsiaTheme="majorEastAsia" w:hAnsiTheme="majorEastAsia" w:hint="eastAsia"/>
          </w:rPr>
          <w:delText>：按“操作时间”降序排列</w:delText>
        </w:r>
      </w:del>
    </w:p>
    <w:p w:rsidR="00C1597E" w:rsidRPr="001662C2" w:rsidRDefault="00C1597E" w:rsidP="00C1597E">
      <w:pPr>
        <w:pStyle w:val="a6"/>
        <w:spacing w:line="360" w:lineRule="auto"/>
        <w:ind w:left="1260" w:firstLineChars="0" w:firstLine="0"/>
        <w:rPr>
          <w:rFonts w:asciiTheme="majorEastAsia" w:eastAsiaTheme="majorEastAsia" w:hAnsiTheme="majorEastAsia"/>
        </w:rPr>
      </w:pPr>
    </w:p>
    <w:p w:rsidR="00E06B1C" w:rsidRPr="00E06B1C" w:rsidRDefault="00DC0C08" w:rsidP="00E06B1C">
      <w:pPr>
        <w:pStyle w:val="2"/>
        <w:spacing w:line="360" w:lineRule="auto"/>
        <w:rPr>
          <w:rFonts w:ascii="黑体" w:eastAsia="黑体" w:hAnsi="黑体"/>
          <w:lang w:eastAsia="zh-CN"/>
        </w:rPr>
      </w:pPr>
      <w:bookmarkStart w:id="260" w:name="_Toc334000314"/>
      <w:bookmarkStart w:id="261" w:name="_Toc334537313"/>
      <w:bookmarkStart w:id="262" w:name="_Toc344472584"/>
      <w:bookmarkStart w:id="263" w:name="_Toc349641259"/>
      <w:bookmarkStart w:id="264" w:name="_Toc384396506"/>
      <w:bookmarkStart w:id="265" w:name="_Toc403744397"/>
      <w:r>
        <w:rPr>
          <w:rFonts w:ascii="黑体" w:eastAsia="黑体" w:hAnsi="黑体" w:hint="eastAsia"/>
        </w:rPr>
        <w:t>第</w:t>
      </w:r>
      <w:r>
        <w:rPr>
          <w:rFonts w:ascii="黑体" w:eastAsia="黑体" w:hAnsi="黑体" w:hint="eastAsia"/>
          <w:lang w:eastAsia="zh-CN"/>
        </w:rPr>
        <w:t>三</w:t>
      </w:r>
      <w:r w:rsidRPr="00352224">
        <w:rPr>
          <w:rFonts w:ascii="黑体" w:eastAsia="黑体" w:hAnsi="黑体" w:hint="eastAsia"/>
        </w:rPr>
        <w:t>部分：</w:t>
      </w:r>
      <w:r>
        <w:rPr>
          <w:rFonts w:ascii="黑体" w:eastAsia="黑体" w:hAnsi="黑体" w:hint="eastAsia"/>
          <w:lang w:eastAsia="zh-CN"/>
        </w:rPr>
        <w:t>结算平台</w:t>
      </w:r>
      <w:bookmarkEnd w:id="260"/>
      <w:bookmarkEnd w:id="261"/>
      <w:bookmarkEnd w:id="262"/>
      <w:bookmarkEnd w:id="263"/>
      <w:bookmarkEnd w:id="264"/>
      <w:bookmarkEnd w:id="265"/>
    </w:p>
    <w:p w:rsidR="005F28DE" w:rsidRDefault="00E06B1C" w:rsidP="00D4172A">
      <w:pPr>
        <w:pStyle w:val="3"/>
        <w:numPr>
          <w:ilvl w:val="0"/>
          <w:numId w:val="18"/>
        </w:numPr>
        <w:spacing w:line="360" w:lineRule="auto"/>
        <w:rPr>
          <w:rFonts w:ascii="微软雅黑" w:eastAsia="微软雅黑" w:hAnsi="微软雅黑" w:cs="Arial"/>
          <w:sz w:val="21"/>
          <w:szCs w:val="21"/>
          <w:shd w:val="pct15" w:color="auto" w:fill="FFFFFF"/>
        </w:rPr>
      </w:pPr>
      <w:r w:rsidRPr="00A229EB">
        <w:rPr>
          <w:rFonts w:ascii="微软雅黑" w:eastAsia="微软雅黑" w:hAnsi="微软雅黑" w:cs="Arial" w:hint="eastAsia"/>
          <w:sz w:val="21"/>
          <w:szCs w:val="21"/>
          <w:shd w:val="pct15" w:color="auto" w:fill="FFFFFF"/>
        </w:rPr>
        <w:t>付款结束后返回</w:t>
      </w:r>
      <w:r>
        <w:rPr>
          <w:rFonts w:ascii="微软雅黑" w:eastAsia="微软雅黑" w:hAnsi="微软雅黑" w:cs="Arial" w:hint="eastAsia"/>
          <w:sz w:val="21"/>
          <w:szCs w:val="21"/>
          <w:shd w:val="pct15" w:color="auto" w:fill="FFFFFF"/>
        </w:rPr>
        <w:t>订单系统信息优化</w:t>
      </w:r>
    </w:p>
    <w:p w:rsidR="00E06B1C" w:rsidRPr="00E06B1C" w:rsidRDefault="009702CA" w:rsidP="00E06B1C">
      <w:pPr>
        <w:pStyle w:val="a6"/>
        <w:numPr>
          <w:ilvl w:val="0"/>
          <w:numId w:val="28"/>
        </w:numPr>
        <w:spacing w:line="360" w:lineRule="auto"/>
        <w:ind w:firstLineChars="0"/>
        <w:rPr>
          <w:rFonts w:asciiTheme="majorEastAsia" w:eastAsiaTheme="majorEastAsia" w:hAnsiTheme="majorEastAsia"/>
        </w:rPr>
      </w:pPr>
      <w:r>
        <w:rPr>
          <w:rFonts w:asciiTheme="majorEastAsia" w:eastAsiaTheme="majorEastAsia" w:hAnsiTheme="majorEastAsia" w:hint="eastAsia"/>
        </w:rPr>
        <w:t>付款结束</w:t>
      </w:r>
      <w:r w:rsidR="00E06B1C" w:rsidRPr="00180353">
        <w:rPr>
          <w:rFonts w:asciiTheme="majorEastAsia" w:eastAsiaTheme="majorEastAsia" w:hAnsiTheme="majorEastAsia" w:hint="eastAsia"/>
        </w:rPr>
        <w:t>后</w:t>
      </w:r>
      <w:r w:rsidR="00E06B1C">
        <w:rPr>
          <w:rFonts w:asciiTheme="majorEastAsia" w:eastAsiaTheme="majorEastAsia" w:hAnsiTheme="majorEastAsia" w:hint="eastAsia"/>
        </w:rPr>
        <w:t>需返回订单系统以下信息：</w:t>
      </w:r>
    </w:p>
    <w:p w:rsidR="00091091" w:rsidRDefault="00091091" w:rsidP="00E06B1C">
      <w:pPr>
        <w:pStyle w:val="a6"/>
        <w:numPr>
          <w:ilvl w:val="0"/>
          <w:numId w:val="27"/>
        </w:numPr>
        <w:spacing w:line="360" w:lineRule="auto"/>
        <w:ind w:left="1259" w:firstLineChars="0"/>
      </w:pPr>
      <w:r>
        <w:rPr>
          <w:rFonts w:hint="eastAsia"/>
        </w:rPr>
        <w:t>付底</w:t>
      </w:r>
      <w:r>
        <w:rPr>
          <w:rFonts w:hint="eastAsia"/>
        </w:rPr>
        <w:t>/</w:t>
      </w:r>
      <w:r>
        <w:rPr>
          <w:rFonts w:hint="eastAsia"/>
        </w:rPr>
        <w:t>付面</w:t>
      </w:r>
    </w:p>
    <w:p w:rsidR="005F28DE" w:rsidRDefault="00091091" w:rsidP="00E06B1C">
      <w:pPr>
        <w:pStyle w:val="a6"/>
        <w:numPr>
          <w:ilvl w:val="0"/>
          <w:numId w:val="27"/>
        </w:numPr>
        <w:spacing w:line="360" w:lineRule="auto"/>
        <w:ind w:left="1259" w:firstLineChars="0"/>
      </w:pPr>
      <w:r w:rsidRPr="00091091">
        <w:rPr>
          <w:rFonts w:hint="eastAsia"/>
        </w:rPr>
        <w:t>结算金额</w:t>
      </w:r>
    </w:p>
    <w:p w:rsidR="005F28DE" w:rsidRPr="0064248B" w:rsidRDefault="00091091" w:rsidP="00E06B1C">
      <w:pPr>
        <w:pStyle w:val="a6"/>
        <w:numPr>
          <w:ilvl w:val="0"/>
          <w:numId w:val="27"/>
        </w:numPr>
        <w:spacing w:line="360" w:lineRule="auto"/>
        <w:ind w:left="1259" w:firstLineChars="0"/>
      </w:pPr>
      <w:r w:rsidRPr="00091091">
        <w:rPr>
          <w:rFonts w:hint="eastAsia"/>
        </w:rPr>
        <w:t>结算币种</w:t>
      </w:r>
    </w:p>
    <w:p w:rsidR="005F28DE" w:rsidRDefault="00091091" w:rsidP="00E06B1C">
      <w:pPr>
        <w:pStyle w:val="a6"/>
        <w:numPr>
          <w:ilvl w:val="0"/>
          <w:numId w:val="27"/>
        </w:numPr>
        <w:spacing w:line="360" w:lineRule="auto"/>
        <w:ind w:left="1259" w:firstLineChars="0"/>
      </w:pPr>
      <w:r w:rsidRPr="00091091">
        <w:rPr>
          <w:rFonts w:hint="eastAsia"/>
        </w:rPr>
        <w:t>付款方式</w:t>
      </w:r>
    </w:p>
    <w:p w:rsidR="005F28DE" w:rsidRPr="00653AF2" w:rsidRDefault="00091091" w:rsidP="00E06B1C">
      <w:pPr>
        <w:pStyle w:val="a6"/>
        <w:numPr>
          <w:ilvl w:val="0"/>
          <w:numId w:val="27"/>
        </w:numPr>
        <w:spacing w:line="360" w:lineRule="auto"/>
        <w:ind w:left="1259" w:firstLineChars="0"/>
      </w:pPr>
      <w:r w:rsidRPr="00091091">
        <w:rPr>
          <w:rFonts w:hint="eastAsia"/>
        </w:rPr>
        <w:t>付款单位</w:t>
      </w:r>
    </w:p>
    <w:p w:rsidR="005F28DE" w:rsidRDefault="00091091" w:rsidP="00E06B1C">
      <w:pPr>
        <w:pStyle w:val="a6"/>
        <w:numPr>
          <w:ilvl w:val="0"/>
          <w:numId w:val="27"/>
        </w:numPr>
        <w:spacing w:line="360" w:lineRule="auto"/>
        <w:ind w:left="1259" w:firstLineChars="0"/>
      </w:pPr>
      <w:r w:rsidRPr="00091091">
        <w:rPr>
          <w:rFonts w:hint="eastAsia"/>
        </w:rPr>
        <w:t>付款结束日期</w:t>
      </w:r>
    </w:p>
    <w:p w:rsidR="003874EF" w:rsidRDefault="003874EF" w:rsidP="00E06B1C">
      <w:pPr>
        <w:pStyle w:val="a6"/>
        <w:numPr>
          <w:ilvl w:val="0"/>
          <w:numId w:val="27"/>
        </w:numPr>
        <w:spacing w:line="360" w:lineRule="auto"/>
        <w:ind w:left="1259" w:firstLineChars="0"/>
      </w:pPr>
      <w:r>
        <w:rPr>
          <w:rFonts w:hint="eastAsia"/>
        </w:rPr>
        <w:t>付款申请单</w:t>
      </w:r>
      <w:r>
        <w:rPr>
          <w:rFonts w:hint="eastAsia"/>
        </w:rPr>
        <w:t>ID</w:t>
      </w:r>
    </w:p>
    <w:p w:rsidR="009C1978" w:rsidRDefault="009C1978" w:rsidP="009C1978">
      <w:pPr>
        <w:pStyle w:val="a6"/>
        <w:ind w:firstLineChars="0" w:firstLine="0"/>
      </w:pPr>
    </w:p>
    <w:p w:rsidR="009C1978" w:rsidRDefault="009C1978" w:rsidP="009C1978">
      <w:pPr>
        <w:pStyle w:val="3"/>
        <w:numPr>
          <w:ilvl w:val="0"/>
          <w:numId w:val="18"/>
        </w:numPr>
        <w:spacing w:line="360" w:lineRule="auto"/>
        <w:rPr>
          <w:rFonts w:ascii="微软雅黑" w:eastAsia="微软雅黑" w:hAnsi="微软雅黑" w:cs="Arial"/>
          <w:sz w:val="21"/>
          <w:szCs w:val="21"/>
          <w:shd w:val="pct15" w:color="auto" w:fill="FFFFFF"/>
        </w:rPr>
      </w:pPr>
      <w:r>
        <w:rPr>
          <w:rFonts w:ascii="微软雅黑" w:eastAsia="微软雅黑" w:hAnsi="微软雅黑" w:cs="Arial" w:hint="eastAsia"/>
          <w:sz w:val="21"/>
          <w:szCs w:val="21"/>
          <w:shd w:val="pct15" w:color="auto" w:fill="FFFFFF"/>
        </w:rPr>
        <w:t>2571退补供应商模块</w:t>
      </w:r>
      <w:r w:rsidR="0040581F">
        <w:rPr>
          <w:rFonts w:ascii="微软雅黑" w:eastAsia="微软雅黑" w:hAnsi="微软雅黑" w:cs="Arial" w:hint="eastAsia"/>
          <w:sz w:val="21"/>
          <w:szCs w:val="21"/>
          <w:shd w:val="pct15" w:color="auto" w:fill="FFFFFF"/>
        </w:rPr>
        <w:t>对酒店系统触发点抛订单流水给予数据支持</w:t>
      </w:r>
    </w:p>
    <w:p w:rsidR="0040581F" w:rsidRDefault="0040581F" w:rsidP="00C470A2">
      <w:pPr>
        <w:pStyle w:val="a6"/>
        <w:ind w:firstLineChars="0"/>
      </w:pPr>
      <w:r>
        <w:rPr>
          <w:rFonts w:hint="eastAsia"/>
        </w:rPr>
        <w:t>退补供应商的记录需要由结算平台提供给酒店系统，用于酒店系统触发生成相关订单流水</w:t>
      </w:r>
    </w:p>
    <w:p w:rsidR="00162579" w:rsidRPr="00E06B1C" w:rsidRDefault="00162579" w:rsidP="009C1978">
      <w:pPr>
        <w:pStyle w:val="a6"/>
        <w:ind w:firstLineChars="0" w:firstLine="0"/>
      </w:pPr>
    </w:p>
    <w:p w:rsidR="00C634D8" w:rsidRDefault="00C634D8" w:rsidP="00C634D8">
      <w:pPr>
        <w:pStyle w:val="2"/>
        <w:spacing w:line="360" w:lineRule="auto"/>
        <w:rPr>
          <w:rFonts w:ascii="黑体" w:eastAsia="黑体" w:hAnsi="黑体"/>
          <w:lang w:eastAsia="zh-CN"/>
        </w:rPr>
      </w:pPr>
      <w:bookmarkStart w:id="266" w:name="_Toc403744398"/>
      <w:r>
        <w:rPr>
          <w:rFonts w:ascii="黑体" w:eastAsia="黑体" w:hAnsi="黑体" w:hint="eastAsia"/>
        </w:rPr>
        <w:t>第</w:t>
      </w:r>
      <w:r>
        <w:rPr>
          <w:rFonts w:ascii="黑体" w:eastAsia="黑体" w:hAnsi="黑体" w:hint="eastAsia"/>
          <w:lang w:eastAsia="zh-CN"/>
        </w:rPr>
        <w:t>四</w:t>
      </w:r>
      <w:r w:rsidRPr="00352224">
        <w:rPr>
          <w:rFonts w:ascii="黑体" w:eastAsia="黑体" w:hAnsi="黑体" w:hint="eastAsia"/>
        </w:rPr>
        <w:t>部分：</w:t>
      </w:r>
      <w:r w:rsidR="00E06B1C">
        <w:rPr>
          <w:rFonts w:ascii="黑体" w:eastAsia="黑体" w:hAnsi="黑体" w:hint="eastAsia"/>
          <w:lang w:eastAsia="zh-CN"/>
        </w:rPr>
        <w:t>财务</w:t>
      </w:r>
      <w:r>
        <w:rPr>
          <w:rFonts w:ascii="黑体" w:eastAsia="黑体" w:hAnsi="黑体" w:hint="eastAsia"/>
          <w:lang w:eastAsia="zh-CN"/>
        </w:rPr>
        <w:t>平台</w:t>
      </w:r>
      <w:bookmarkEnd w:id="266"/>
    </w:p>
    <w:p w:rsidR="009121DD" w:rsidRDefault="009121DD" w:rsidP="00C634D8">
      <w:pPr>
        <w:pStyle w:val="3"/>
        <w:numPr>
          <w:ilvl w:val="0"/>
          <w:numId w:val="20"/>
        </w:numPr>
        <w:spacing w:line="360" w:lineRule="auto"/>
        <w:rPr>
          <w:rFonts w:ascii="微软雅黑" w:eastAsia="微软雅黑" w:hAnsi="微软雅黑" w:cs="Arial"/>
          <w:sz w:val="21"/>
          <w:szCs w:val="21"/>
          <w:shd w:val="pct15" w:color="auto" w:fill="FFFFFF"/>
        </w:rPr>
      </w:pPr>
      <w:r>
        <w:rPr>
          <w:rFonts w:ascii="微软雅黑" w:eastAsia="微软雅黑" w:hAnsi="微软雅黑" w:cs="Arial" w:hint="eastAsia"/>
          <w:sz w:val="21"/>
          <w:szCs w:val="21"/>
          <w:shd w:val="pct15" w:color="auto" w:fill="FFFFFF"/>
        </w:rPr>
        <w:t>新增</w:t>
      </w:r>
      <w:r w:rsidR="001C544C">
        <w:rPr>
          <w:rFonts w:ascii="微软雅黑" w:eastAsia="微软雅黑" w:hAnsi="微软雅黑" w:cs="Arial" w:hint="eastAsia"/>
          <w:sz w:val="21"/>
          <w:szCs w:val="21"/>
          <w:shd w:val="pct15" w:color="auto" w:fill="FFFFFF"/>
        </w:rPr>
        <w:t>金蝶项目</w:t>
      </w:r>
      <w:r>
        <w:rPr>
          <w:rFonts w:ascii="微软雅黑" w:eastAsia="微软雅黑" w:hAnsi="微软雅黑" w:cs="Arial" w:hint="eastAsia"/>
          <w:sz w:val="21"/>
          <w:szCs w:val="21"/>
          <w:shd w:val="pct15" w:color="auto" w:fill="FFFFFF"/>
        </w:rPr>
        <w:t>接入业务注册功能</w:t>
      </w:r>
    </w:p>
    <w:p w:rsidR="005C7F97" w:rsidRDefault="005C7F97" w:rsidP="009D7F98">
      <w:pPr>
        <w:pStyle w:val="a6"/>
        <w:numPr>
          <w:ilvl w:val="0"/>
          <w:numId w:val="33"/>
        </w:numPr>
        <w:spacing w:line="360" w:lineRule="auto"/>
        <w:ind w:firstLineChars="0"/>
      </w:pPr>
      <w:r>
        <w:rPr>
          <w:rFonts w:hint="eastAsia"/>
        </w:rPr>
        <w:t>新增金蝶项目接入业务注册表，用于登记本次金蝶系列项目已完成接入的业务。</w:t>
      </w:r>
    </w:p>
    <w:p w:rsidR="005C7F97" w:rsidRDefault="005C7F97" w:rsidP="009D7F98">
      <w:pPr>
        <w:pStyle w:val="a6"/>
        <w:numPr>
          <w:ilvl w:val="0"/>
          <w:numId w:val="33"/>
        </w:numPr>
        <w:spacing w:line="360" w:lineRule="auto"/>
        <w:ind w:firstLineChars="0"/>
      </w:pPr>
      <w:r>
        <w:rPr>
          <w:rFonts w:hint="eastAsia"/>
        </w:rPr>
        <w:t>该表目前</w:t>
      </w:r>
      <w:r w:rsidR="009D7F98">
        <w:rPr>
          <w:rFonts w:hint="eastAsia"/>
        </w:rPr>
        <w:t>只需提供数据查看页面，</w:t>
      </w:r>
      <w:r>
        <w:rPr>
          <w:rFonts w:hint="eastAsia"/>
        </w:rPr>
        <w:t>无需开发维护</w:t>
      </w:r>
      <w:r w:rsidR="009D7F98">
        <w:rPr>
          <w:rFonts w:hint="eastAsia"/>
        </w:rPr>
        <w:t>功能</w:t>
      </w:r>
      <w:r>
        <w:rPr>
          <w:rFonts w:hint="eastAsia"/>
        </w:rPr>
        <w:t>，数据由每个业务接金蝶项目的数据初始化环节来完成。</w:t>
      </w:r>
    </w:p>
    <w:p w:rsidR="009D7F98" w:rsidRDefault="009D7F98" w:rsidP="009D7F98">
      <w:pPr>
        <w:pStyle w:val="a6"/>
        <w:numPr>
          <w:ilvl w:val="0"/>
          <w:numId w:val="33"/>
        </w:numPr>
        <w:spacing w:line="360" w:lineRule="auto"/>
        <w:ind w:firstLineChars="0"/>
      </w:pPr>
      <w:r>
        <w:rPr>
          <w:rFonts w:hint="eastAsia"/>
        </w:rPr>
        <w:t>数据查看页面所需字段：</w:t>
      </w:r>
    </w:p>
    <w:p w:rsidR="009D7F98" w:rsidRDefault="009D7F98" w:rsidP="009D7F98">
      <w:pPr>
        <w:pStyle w:val="a6"/>
        <w:numPr>
          <w:ilvl w:val="1"/>
          <w:numId w:val="33"/>
        </w:numPr>
        <w:spacing w:line="360" w:lineRule="auto"/>
        <w:ind w:firstLineChars="0"/>
      </w:pPr>
      <w:r>
        <w:rPr>
          <w:rFonts w:hint="eastAsia"/>
        </w:rPr>
        <w:t>业务代码</w:t>
      </w:r>
    </w:p>
    <w:p w:rsidR="009D7F98" w:rsidRDefault="009D7F98" w:rsidP="009D7F98">
      <w:pPr>
        <w:pStyle w:val="a6"/>
        <w:numPr>
          <w:ilvl w:val="1"/>
          <w:numId w:val="33"/>
        </w:numPr>
        <w:spacing w:line="360" w:lineRule="auto"/>
        <w:ind w:firstLineChars="0"/>
      </w:pPr>
      <w:r>
        <w:rPr>
          <w:rFonts w:hint="eastAsia"/>
        </w:rPr>
        <w:t>业务名称</w:t>
      </w:r>
    </w:p>
    <w:p w:rsidR="009D7F98" w:rsidRDefault="009D7F98" w:rsidP="009D7F98">
      <w:pPr>
        <w:pStyle w:val="a6"/>
        <w:numPr>
          <w:ilvl w:val="1"/>
          <w:numId w:val="33"/>
        </w:numPr>
        <w:spacing w:line="360" w:lineRule="auto"/>
        <w:ind w:firstLineChars="0"/>
      </w:pPr>
      <w:r>
        <w:rPr>
          <w:rFonts w:hint="eastAsia"/>
        </w:rPr>
        <w:t>接入</w:t>
      </w:r>
      <w:r w:rsidR="00AA6535">
        <w:rPr>
          <w:rFonts w:hint="eastAsia"/>
        </w:rPr>
        <w:t>时间（</w:t>
      </w:r>
      <w:r w:rsidR="00AA6535">
        <w:rPr>
          <w:rFonts w:hint="eastAsia"/>
        </w:rPr>
        <w:t>YYYY-MM</w:t>
      </w:r>
      <w:r w:rsidR="00AA6535">
        <w:rPr>
          <w:rFonts w:hint="eastAsia"/>
        </w:rPr>
        <w:t>）</w:t>
      </w:r>
    </w:p>
    <w:p w:rsidR="009D7F98" w:rsidRDefault="009D7F98" w:rsidP="009D7F98">
      <w:pPr>
        <w:pStyle w:val="a6"/>
        <w:numPr>
          <w:ilvl w:val="1"/>
          <w:numId w:val="33"/>
        </w:numPr>
        <w:spacing w:line="360" w:lineRule="auto"/>
        <w:ind w:firstLineChars="0"/>
      </w:pPr>
      <w:r>
        <w:rPr>
          <w:rFonts w:hint="eastAsia"/>
        </w:rPr>
        <w:t>备注</w:t>
      </w:r>
    </w:p>
    <w:p w:rsidR="00D4255C" w:rsidRDefault="00AA6535" w:rsidP="00D4255C">
      <w:pPr>
        <w:spacing w:line="360" w:lineRule="auto"/>
      </w:pPr>
      <w:r>
        <w:rPr>
          <w:noProof/>
        </w:rPr>
        <w:drawing>
          <wp:inline distT="0" distB="0" distL="0" distR="0" wp14:anchorId="250366B6" wp14:editId="0E881B01">
            <wp:extent cx="5764695" cy="1918896"/>
            <wp:effectExtent l="0" t="0" r="762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4695" cy="1918896"/>
                    </a:xfrm>
                    <a:prstGeom prst="rect">
                      <a:avLst/>
                    </a:prstGeom>
                  </pic:spPr>
                </pic:pic>
              </a:graphicData>
            </a:graphic>
          </wp:inline>
        </w:drawing>
      </w:r>
    </w:p>
    <w:p w:rsidR="00AA342A" w:rsidRPr="005C7F97" w:rsidRDefault="00AA342A" w:rsidP="00D4255C">
      <w:pPr>
        <w:spacing w:line="360" w:lineRule="auto"/>
      </w:pPr>
    </w:p>
    <w:p w:rsidR="004F7711" w:rsidRDefault="004F7711" w:rsidP="00C634D8">
      <w:pPr>
        <w:pStyle w:val="3"/>
        <w:numPr>
          <w:ilvl w:val="0"/>
          <w:numId w:val="20"/>
        </w:numPr>
        <w:spacing w:line="360" w:lineRule="auto"/>
        <w:rPr>
          <w:rFonts w:ascii="微软雅黑" w:eastAsia="微软雅黑" w:hAnsi="微软雅黑" w:cs="Arial"/>
          <w:sz w:val="21"/>
          <w:szCs w:val="21"/>
          <w:shd w:val="pct15" w:color="auto" w:fill="FFFFFF"/>
        </w:rPr>
      </w:pPr>
      <w:r w:rsidRPr="00003DD5">
        <w:rPr>
          <w:rFonts w:ascii="微软雅黑" w:eastAsia="微软雅黑" w:hAnsi="微软雅黑" w:cs="Arial" w:hint="eastAsia"/>
          <w:sz w:val="21"/>
          <w:szCs w:val="21"/>
          <w:shd w:val="pct15" w:color="auto" w:fill="FFFFFF"/>
        </w:rPr>
        <w:t>新增“</w:t>
      </w:r>
      <w:r>
        <w:rPr>
          <w:rFonts w:ascii="微软雅黑" w:eastAsia="微软雅黑" w:hAnsi="微软雅黑" w:cs="Arial" w:hint="eastAsia"/>
          <w:sz w:val="21"/>
          <w:szCs w:val="21"/>
          <w:shd w:val="pct15" w:color="auto" w:fill="FFFFFF"/>
        </w:rPr>
        <w:t>预付酒店-</w:t>
      </w:r>
      <w:r w:rsidRPr="004F7711">
        <w:rPr>
          <w:rFonts w:ascii="微软雅黑" w:eastAsia="微软雅黑" w:hAnsi="微软雅黑" w:cs="Arial" w:hint="eastAsia"/>
          <w:sz w:val="21"/>
          <w:szCs w:val="21"/>
          <w:shd w:val="pct15" w:color="auto" w:fill="FFFFFF"/>
        </w:rPr>
        <w:t>订单类型</w:t>
      </w:r>
      <w:r w:rsidRPr="00003DD5">
        <w:rPr>
          <w:rFonts w:ascii="微软雅黑" w:eastAsia="微软雅黑" w:hAnsi="微软雅黑" w:cs="Arial" w:hint="eastAsia"/>
          <w:sz w:val="21"/>
          <w:szCs w:val="21"/>
          <w:shd w:val="pct15" w:color="auto" w:fill="FFFFFF"/>
        </w:rPr>
        <w:t>”查看维护模块</w:t>
      </w:r>
    </w:p>
    <w:p w:rsidR="00BA40A3" w:rsidRPr="00935FBA" w:rsidRDefault="00440C88" w:rsidP="00440C88">
      <w:pPr>
        <w:pStyle w:val="a6"/>
        <w:numPr>
          <w:ilvl w:val="0"/>
          <w:numId w:val="34"/>
        </w:numPr>
        <w:spacing w:line="360" w:lineRule="auto"/>
        <w:ind w:firstLineChars="0"/>
        <w:rPr>
          <w:rFonts w:asciiTheme="majorEastAsia" w:eastAsiaTheme="majorEastAsia" w:hAnsiTheme="majorEastAsia"/>
        </w:rPr>
      </w:pPr>
      <w:r>
        <w:rPr>
          <w:rFonts w:asciiTheme="majorEastAsia" w:eastAsiaTheme="majorEastAsia" w:hAnsiTheme="majorEastAsia" w:hint="eastAsia"/>
        </w:rPr>
        <w:t>用途：</w:t>
      </w:r>
      <w:r w:rsidR="00BA40A3" w:rsidRPr="00935FBA">
        <w:rPr>
          <w:rFonts w:asciiTheme="majorEastAsia" w:eastAsiaTheme="majorEastAsia" w:hAnsiTheme="majorEastAsia" w:hint="eastAsia"/>
        </w:rPr>
        <w:t>用于</w:t>
      </w:r>
      <w:ins w:id="267" w:author="vxy谢玥" w:date="2014-11-28T16:44:00Z">
        <w:r w:rsidR="0082756D">
          <w:rPr>
            <w:rFonts w:asciiTheme="majorEastAsia" w:eastAsiaTheme="majorEastAsia" w:hAnsiTheme="majorEastAsia" w:hint="eastAsia"/>
          </w:rPr>
          <w:t>用户</w:t>
        </w:r>
      </w:ins>
      <w:del w:id="268" w:author="vxy谢玥" w:date="2014-11-28T16:44:00Z">
        <w:r w:rsidR="00BA40A3" w:rsidRPr="00935FBA" w:rsidDel="0082756D">
          <w:rPr>
            <w:rFonts w:asciiTheme="majorEastAsia" w:eastAsiaTheme="majorEastAsia" w:hAnsiTheme="majorEastAsia" w:hint="eastAsia"/>
          </w:rPr>
          <w:delText>财务</w:delText>
        </w:r>
      </w:del>
      <w:r w:rsidR="00BA40A3" w:rsidRPr="00935FBA">
        <w:rPr>
          <w:rFonts w:asciiTheme="majorEastAsia" w:eastAsiaTheme="majorEastAsia" w:hAnsiTheme="majorEastAsia" w:hint="eastAsia"/>
        </w:rPr>
        <w:t>查看</w:t>
      </w:r>
      <w:r>
        <w:rPr>
          <w:rFonts w:asciiTheme="majorEastAsia" w:eastAsiaTheme="majorEastAsia" w:hAnsiTheme="majorEastAsia" w:hint="eastAsia"/>
        </w:rPr>
        <w:t>、管理</w:t>
      </w:r>
      <w:r w:rsidRPr="00440C88">
        <w:rPr>
          <w:rFonts w:asciiTheme="majorEastAsia" w:eastAsiaTheme="majorEastAsia" w:hAnsiTheme="majorEastAsia" w:hint="eastAsia"/>
        </w:rPr>
        <w:t>预付酒店</w:t>
      </w:r>
      <w:r>
        <w:rPr>
          <w:rFonts w:asciiTheme="majorEastAsia" w:eastAsiaTheme="majorEastAsia" w:hAnsiTheme="majorEastAsia" w:hint="eastAsia"/>
        </w:rPr>
        <w:t>业务在账务处理上需要划分的</w:t>
      </w:r>
      <w:r w:rsidRPr="00440C88">
        <w:rPr>
          <w:rFonts w:asciiTheme="majorEastAsia" w:eastAsiaTheme="majorEastAsia" w:hAnsiTheme="majorEastAsia" w:hint="eastAsia"/>
        </w:rPr>
        <w:t>订单类型</w:t>
      </w:r>
      <w:r>
        <w:rPr>
          <w:rFonts w:asciiTheme="majorEastAsia" w:eastAsiaTheme="majorEastAsia" w:hAnsiTheme="majorEastAsia" w:hint="eastAsia"/>
        </w:rPr>
        <w:t>。</w:t>
      </w:r>
    </w:p>
    <w:p w:rsidR="00BA40A3" w:rsidRDefault="00BA40A3" w:rsidP="00440C88">
      <w:pPr>
        <w:pStyle w:val="a6"/>
        <w:numPr>
          <w:ilvl w:val="0"/>
          <w:numId w:val="34"/>
        </w:numPr>
        <w:spacing w:line="360" w:lineRule="auto"/>
        <w:ind w:firstLineChars="0"/>
        <w:rPr>
          <w:rFonts w:asciiTheme="majorEastAsia" w:eastAsiaTheme="majorEastAsia" w:hAnsiTheme="majorEastAsia"/>
        </w:rPr>
      </w:pPr>
      <w:r>
        <w:rPr>
          <w:rFonts w:asciiTheme="majorEastAsia" w:eastAsiaTheme="majorEastAsia" w:hAnsiTheme="majorEastAsia" w:hint="eastAsia"/>
        </w:rPr>
        <w:t>查看列表</w:t>
      </w:r>
    </w:p>
    <w:p w:rsidR="00BA40A3" w:rsidRDefault="00BA40A3" w:rsidP="00BA40A3">
      <w:pPr>
        <w:pStyle w:val="a6"/>
        <w:numPr>
          <w:ilvl w:val="1"/>
          <w:numId w:val="30"/>
        </w:numPr>
        <w:spacing w:line="360" w:lineRule="auto"/>
        <w:ind w:firstLineChars="0"/>
        <w:rPr>
          <w:rFonts w:asciiTheme="majorEastAsia" w:eastAsiaTheme="majorEastAsia" w:hAnsiTheme="majorEastAsia"/>
        </w:rPr>
      </w:pPr>
      <w:r>
        <w:rPr>
          <w:rFonts w:asciiTheme="majorEastAsia" w:eastAsiaTheme="majorEastAsia" w:hAnsiTheme="majorEastAsia" w:hint="eastAsia"/>
        </w:rPr>
        <w:t>字段</w:t>
      </w:r>
    </w:p>
    <w:p w:rsidR="00BA40A3" w:rsidRDefault="000B2334" w:rsidP="00BA40A3">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订单类型</w:t>
      </w:r>
      <w:r w:rsidR="00BA40A3">
        <w:rPr>
          <w:rFonts w:asciiTheme="majorEastAsia" w:eastAsiaTheme="majorEastAsia" w:hAnsiTheme="majorEastAsia" w:hint="eastAsia"/>
        </w:rPr>
        <w:t>代码：数字代码</w:t>
      </w:r>
    </w:p>
    <w:p w:rsidR="00BA40A3" w:rsidRDefault="000B2334" w:rsidP="00BA40A3">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订单类型</w:t>
      </w:r>
      <w:r w:rsidR="00BA40A3">
        <w:rPr>
          <w:rFonts w:asciiTheme="majorEastAsia" w:eastAsiaTheme="majorEastAsia" w:hAnsiTheme="majorEastAsia" w:hint="eastAsia"/>
        </w:rPr>
        <w:t>名称</w:t>
      </w:r>
    </w:p>
    <w:p w:rsidR="00A27EB3" w:rsidRDefault="00A27EB3" w:rsidP="00BA40A3">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备注</w:t>
      </w:r>
    </w:p>
    <w:p w:rsidR="00BA40A3" w:rsidRDefault="00BA40A3" w:rsidP="00BA40A3">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状态</w:t>
      </w:r>
      <w:r w:rsidR="008E1F90">
        <w:rPr>
          <w:rFonts w:asciiTheme="majorEastAsia" w:eastAsiaTheme="majorEastAsia" w:hAnsiTheme="majorEastAsia" w:hint="eastAsia"/>
        </w:rPr>
        <w:t>：有效/无效</w:t>
      </w:r>
    </w:p>
    <w:p w:rsidR="00BA40A3" w:rsidRPr="00DF27E6" w:rsidRDefault="00BA40A3" w:rsidP="00BA40A3">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操作：</w:t>
      </w:r>
      <w:r>
        <w:rPr>
          <w:rFonts w:hint="eastAsia"/>
        </w:rPr>
        <w:t>提供“修改”</w:t>
      </w:r>
      <w:r w:rsidR="008E1F90">
        <w:rPr>
          <w:rFonts w:hint="eastAsia"/>
        </w:rPr>
        <w:t>链接</w:t>
      </w:r>
      <w:r>
        <w:rPr>
          <w:rFonts w:hint="eastAsia"/>
        </w:rPr>
        <w:t>。</w:t>
      </w:r>
    </w:p>
    <w:p w:rsidR="00BA40A3" w:rsidRDefault="00BA40A3" w:rsidP="00BA40A3">
      <w:pPr>
        <w:pStyle w:val="a6"/>
        <w:numPr>
          <w:ilvl w:val="1"/>
          <w:numId w:val="30"/>
        </w:numPr>
        <w:spacing w:line="360" w:lineRule="auto"/>
        <w:ind w:firstLineChars="0"/>
        <w:rPr>
          <w:rFonts w:asciiTheme="majorEastAsia" w:eastAsiaTheme="majorEastAsia" w:hAnsiTheme="majorEastAsia"/>
        </w:rPr>
      </w:pPr>
      <w:r>
        <w:rPr>
          <w:rFonts w:asciiTheme="majorEastAsia" w:eastAsiaTheme="majorEastAsia" w:hAnsiTheme="majorEastAsia" w:hint="eastAsia"/>
        </w:rPr>
        <w:t>排序</w:t>
      </w:r>
    </w:p>
    <w:p w:rsidR="00BA40A3" w:rsidRDefault="00BA40A3" w:rsidP="00FA0612">
      <w:pPr>
        <w:spacing w:line="360" w:lineRule="auto"/>
        <w:ind w:leftChars="600" w:left="1260"/>
        <w:rPr>
          <w:rFonts w:asciiTheme="majorEastAsia" w:eastAsiaTheme="majorEastAsia" w:hAnsiTheme="majorEastAsia"/>
        </w:rPr>
      </w:pPr>
      <w:r w:rsidRPr="00A21668">
        <w:rPr>
          <w:rFonts w:asciiTheme="majorEastAsia" w:eastAsiaTheme="majorEastAsia" w:hAnsiTheme="majorEastAsia" w:hint="eastAsia"/>
        </w:rPr>
        <w:t>按</w:t>
      </w:r>
      <w:r w:rsidR="0075652A">
        <w:rPr>
          <w:rFonts w:asciiTheme="majorEastAsia" w:eastAsiaTheme="majorEastAsia" w:hAnsiTheme="majorEastAsia" w:hint="eastAsia"/>
        </w:rPr>
        <w:t xml:space="preserve"> </w:t>
      </w:r>
      <w:r w:rsidRPr="00A21668">
        <w:rPr>
          <w:rFonts w:asciiTheme="majorEastAsia" w:eastAsiaTheme="majorEastAsia" w:hAnsiTheme="majorEastAsia" w:hint="eastAsia"/>
        </w:rPr>
        <w:t>“状态”（“有效”在前，</w:t>
      </w:r>
      <w:r w:rsidR="00602819">
        <w:rPr>
          <w:rFonts w:asciiTheme="majorEastAsia" w:eastAsiaTheme="majorEastAsia" w:hAnsiTheme="majorEastAsia" w:hint="eastAsia"/>
        </w:rPr>
        <w:t>“</w:t>
      </w:r>
      <w:r w:rsidRPr="00A21668">
        <w:rPr>
          <w:rFonts w:asciiTheme="majorEastAsia" w:eastAsiaTheme="majorEastAsia" w:hAnsiTheme="majorEastAsia" w:hint="eastAsia"/>
        </w:rPr>
        <w:t>无效</w:t>
      </w:r>
      <w:r w:rsidR="00602819">
        <w:rPr>
          <w:rFonts w:asciiTheme="majorEastAsia" w:eastAsiaTheme="majorEastAsia" w:hAnsiTheme="majorEastAsia" w:hint="eastAsia"/>
        </w:rPr>
        <w:t>”</w:t>
      </w:r>
      <w:r w:rsidRPr="00A21668">
        <w:rPr>
          <w:rFonts w:asciiTheme="majorEastAsia" w:eastAsiaTheme="majorEastAsia" w:hAnsiTheme="majorEastAsia" w:hint="eastAsia"/>
        </w:rPr>
        <w:t>在后）</w:t>
      </w:r>
      <w:r w:rsidR="0075652A" w:rsidRPr="00A21668">
        <w:rPr>
          <w:rFonts w:asciiTheme="majorEastAsia" w:eastAsiaTheme="majorEastAsia" w:hAnsiTheme="majorEastAsia" w:hint="eastAsia"/>
        </w:rPr>
        <w:t>、</w:t>
      </w:r>
      <w:r w:rsidR="0075652A">
        <w:rPr>
          <w:rFonts w:asciiTheme="majorEastAsia" w:eastAsiaTheme="majorEastAsia" w:hAnsiTheme="majorEastAsia" w:hint="eastAsia"/>
        </w:rPr>
        <w:t>“</w:t>
      </w:r>
      <w:r w:rsidR="0075652A" w:rsidRPr="00A21668">
        <w:rPr>
          <w:rFonts w:asciiTheme="majorEastAsia" w:eastAsiaTheme="majorEastAsia" w:hAnsiTheme="majorEastAsia" w:hint="eastAsia"/>
        </w:rPr>
        <w:t>代码”（升序）</w:t>
      </w:r>
      <w:r w:rsidRPr="00A21668">
        <w:rPr>
          <w:rFonts w:asciiTheme="majorEastAsia" w:eastAsiaTheme="majorEastAsia" w:hAnsiTheme="majorEastAsia" w:hint="eastAsia"/>
        </w:rPr>
        <w:t>排列</w:t>
      </w:r>
    </w:p>
    <w:p w:rsidR="006721CE" w:rsidRPr="00A21668" w:rsidRDefault="006A3E76" w:rsidP="00FA0612">
      <w:pPr>
        <w:spacing w:line="360" w:lineRule="auto"/>
        <w:ind w:leftChars="600" w:left="1260"/>
        <w:rPr>
          <w:rFonts w:asciiTheme="majorEastAsia" w:eastAsiaTheme="majorEastAsia" w:hAnsiTheme="majorEastAsia"/>
        </w:rPr>
      </w:pPr>
      <w:r>
        <w:rPr>
          <w:noProof/>
        </w:rPr>
        <w:drawing>
          <wp:inline distT="0" distB="0" distL="0" distR="0" wp14:anchorId="1680A266" wp14:editId="5FE2DCE6">
            <wp:extent cx="4843569" cy="24251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50296" cy="2428516"/>
                    </a:xfrm>
                    <a:prstGeom prst="rect">
                      <a:avLst/>
                    </a:prstGeom>
                  </pic:spPr>
                </pic:pic>
              </a:graphicData>
            </a:graphic>
          </wp:inline>
        </w:drawing>
      </w:r>
    </w:p>
    <w:p w:rsidR="00BA40A3" w:rsidRDefault="00583DE2" w:rsidP="00602819">
      <w:pPr>
        <w:pStyle w:val="a6"/>
        <w:numPr>
          <w:ilvl w:val="0"/>
          <w:numId w:val="36"/>
        </w:numPr>
        <w:spacing w:line="360" w:lineRule="auto"/>
        <w:ind w:firstLineChars="0"/>
        <w:rPr>
          <w:rFonts w:asciiTheme="majorEastAsia" w:eastAsiaTheme="majorEastAsia" w:hAnsiTheme="majorEastAsia"/>
        </w:rPr>
      </w:pPr>
      <w:r>
        <w:rPr>
          <w:rFonts w:asciiTheme="majorEastAsia" w:eastAsiaTheme="majorEastAsia" w:hAnsiTheme="majorEastAsia" w:hint="eastAsia"/>
        </w:rPr>
        <w:t>新增订单</w:t>
      </w:r>
      <w:r w:rsidR="00322637">
        <w:rPr>
          <w:rFonts w:asciiTheme="majorEastAsia" w:eastAsiaTheme="majorEastAsia" w:hAnsiTheme="majorEastAsia" w:hint="eastAsia"/>
        </w:rPr>
        <w:t>类型</w:t>
      </w:r>
    </w:p>
    <w:p w:rsidR="00BA40A3" w:rsidRDefault="00BA40A3" w:rsidP="00BA40A3">
      <w:pPr>
        <w:pStyle w:val="a6"/>
        <w:numPr>
          <w:ilvl w:val="1"/>
          <w:numId w:val="30"/>
        </w:numPr>
        <w:spacing w:line="360" w:lineRule="auto"/>
        <w:ind w:firstLineChars="0"/>
        <w:rPr>
          <w:rFonts w:asciiTheme="majorEastAsia" w:eastAsiaTheme="majorEastAsia" w:hAnsiTheme="majorEastAsia"/>
        </w:rPr>
      </w:pPr>
      <w:r>
        <w:rPr>
          <w:rFonts w:asciiTheme="majorEastAsia" w:eastAsiaTheme="majorEastAsia" w:hAnsiTheme="majorEastAsia" w:hint="eastAsia"/>
        </w:rPr>
        <w:t>字段</w:t>
      </w:r>
    </w:p>
    <w:p w:rsidR="00BA40A3" w:rsidRDefault="007A7922" w:rsidP="00BA40A3">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订单类型</w:t>
      </w:r>
      <w:r w:rsidR="00BA40A3">
        <w:rPr>
          <w:rFonts w:asciiTheme="majorEastAsia" w:eastAsiaTheme="majorEastAsia" w:hAnsiTheme="majorEastAsia" w:hint="eastAsia"/>
        </w:rPr>
        <w:t>代码：系统自增</w:t>
      </w:r>
    </w:p>
    <w:p w:rsidR="00BA40A3" w:rsidRDefault="007A7922" w:rsidP="00BA40A3">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订单类型</w:t>
      </w:r>
      <w:r w:rsidR="00BA40A3">
        <w:rPr>
          <w:rFonts w:asciiTheme="majorEastAsia" w:eastAsiaTheme="majorEastAsia" w:hAnsiTheme="majorEastAsia" w:hint="eastAsia"/>
        </w:rPr>
        <w:t>名称：用户录入，文本框，必填</w:t>
      </w:r>
    </w:p>
    <w:p w:rsidR="00583DE2" w:rsidRPr="00583DE2" w:rsidRDefault="00583DE2" w:rsidP="00583DE2">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备注：文本框，非必填</w:t>
      </w:r>
    </w:p>
    <w:p w:rsidR="00BA40A3" w:rsidRDefault="00BA40A3" w:rsidP="00BA40A3">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状态：系统自动默认为“有效”</w:t>
      </w:r>
    </w:p>
    <w:p w:rsidR="00BA40A3" w:rsidRPr="00B34FC5" w:rsidRDefault="00E861FA" w:rsidP="00BA40A3">
      <w:pPr>
        <w:pStyle w:val="a6"/>
        <w:spacing w:line="360" w:lineRule="auto"/>
        <w:ind w:left="840" w:firstLineChars="0" w:firstLine="0"/>
        <w:rPr>
          <w:rFonts w:asciiTheme="majorEastAsia" w:eastAsiaTheme="majorEastAsia" w:hAnsiTheme="majorEastAsia"/>
        </w:rPr>
      </w:pPr>
      <w:r>
        <w:rPr>
          <w:noProof/>
        </w:rPr>
        <w:drawing>
          <wp:inline distT="0" distB="0" distL="0" distR="0" wp14:anchorId="1D414616" wp14:editId="6C2A8E5C">
            <wp:extent cx="3649649" cy="2549551"/>
            <wp:effectExtent l="0" t="0" r="825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51136" cy="2550590"/>
                    </a:xfrm>
                    <a:prstGeom prst="rect">
                      <a:avLst/>
                    </a:prstGeom>
                  </pic:spPr>
                </pic:pic>
              </a:graphicData>
            </a:graphic>
          </wp:inline>
        </w:drawing>
      </w:r>
    </w:p>
    <w:p w:rsidR="00BA40A3" w:rsidRDefault="00577E2E" w:rsidP="00602819">
      <w:pPr>
        <w:pStyle w:val="a6"/>
        <w:numPr>
          <w:ilvl w:val="0"/>
          <w:numId w:val="37"/>
        </w:numPr>
        <w:spacing w:line="360" w:lineRule="auto"/>
        <w:ind w:firstLineChars="0"/>
        <w:rPr>
          <w:rFonts w:asciiTheme="majorEastAsia" w:eastAsiaTheme="majorEastAsia" w:hAnsiTheme="majorEastAsia"/>
        </w:rPr>
      </w:pPr>
      <w:r>
        <w:rPr>
          <w:rFonts w:asciiTheme="majorEastAsia" w:eastAsiaTheme="majorEastAsia" w:hAnsiTheme="majorEastAsia" w:hint="eastAsia"/>
        </w:rPr>
        <w:t>修改订单类型</w:t>
      </w:r>
    </w:p>
    <w:p w:rsidR="00BA40A3" w:rsidRDefault="00BA40A3" w:rsidP="00BA40A3">
      <w:pPr>
        <w:pStyle w:val="a6"/>
        <w:numPr>
          <w:ilvl w:val="1"/>
          <w:numId w:val="30"/>
        </w:numPr>
        <w:spacing w:line="360" w:lineRule="auto"/>
        <w:ind w:firstLineChars="0"/>
        <w:rPr>
          <w:rFonts w:asciiTheme="majorEastAsia" w:eastAsiaTheme="majorEastAsia" w:hAnsiTheme="majorEastAsia"/>
        </w:rPr>
      </w:pPr>
      <w:r>
        <w:rPr>
          <w:rFonts w:asciiTheme="majorEastAsia" w:eastAsiaTheme="majorEastAsia" w:hAnsiTheme="majorEastAsia" w:hint="eastAsia"/>
        </w:rPr>
        <w:t>可更改的字段</w:t>
      </w:r>
    </w:p>
    <w:p w:rsidR="00BA40A3" w:rsidRDefault="00577E2E" w:rsidP="00BA40A3">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订单类型</w:t>
      </w:r>
      <w:r w:rsidR="00BA40A3">
        <w:rPr>
          <w:rFonts w:asciiTheme="majorEastAsia" w:eastAsiaTheme="majorEastAsia" w:hAnsiTheme="majorEastAsia" w:hint="eastAsia"/>
        </w:rPr>
        <w:t>名称：文本框，必填</w:t>
      </w:r>
    </w:p>
    <w:p w:rsidR="00577E2E" w:rsidRDefault="00577E2E" w:rsidP="00BA40A3">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备注：文本框，非必填</w:t>
      </w:r>
    </w:p>
    <w:p w:rsidR="00BA40A3" w:rsidRDefault="00BA40A3" w:rsidP="00BA40A3">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状态：下拉框，必选</w:t>
      </w:r>
      <w:r>
        <w:rPr>
          <w:rFonts w:asciiTheme="majorEastAsia" w:eastAsiaTheme="majorEastAsia" w:hAnsiTheme="majorEastAsia"/>
        </w:rPr>
        <w:t xml:space="preserve"> </w:t>
      </w:r>
    </w:p>
    <w:p w:rsidR="00577E2E" w:rsidRDefault="00577E2E" w:rsidP="00577E2E">
      <w:pPr>
        <w:pStyle w:val="a6"/>
        <w:spacing w:line="360" w:lineRule="auto"/>
        <w:ind w:left="1680" w:firstLineChars="0" w:firstLine="0"/>
        <w:rPr>
          <w:rFonts w:asciiTheme="majorEastAsia" w:eastAsiaTheme="majorEastAsia" w:hAnsiTheme="majorEastAsia"/>
        </w:rPr>
      </w:pPr>
      <w:r>
        <w:rPr>
          <w:noProof/>
        </w:rPr>
        <w:drawing>
          <wp:inline distT="0" distB="0" distL="0" distR="0" wp14:anchorId="37A44D7E" wp14:editId="353DAE2B">
            <wp:extent cx="3323646" cy="255453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22037" cy="2553300"/>
                    </a:xfrm>
                    <a:prstGeom prst="rect">
                      <a:avLst/>
                    </a:prstGeom>
                  </pic:spPr>
                </pic:pic>
              </a:graphicData>
            </a:graphic>
          </wp:inline>
        </w:drawing>
      </w:r>
    </w:p>
    <w:p w:rsidR="00FA0612" w:rsidRPr="001662C2" w:rsidRDefault="00FA0612" w:rsidP="00602819">
      <w:pPr>
        <w:pStyle w:val="a6"/>
        <w:numPr>
          <w:ilvl w:val="0"/>
          <w:numId w:val="38"/>
        </w:numPr>
        <w:spacing w:line="360" w:lineRule="auto"/>
        <w:ind w:firstLineChars="0"/>
        <w:rPr>
          <w:rFonts w:asciiTheme="majorEastAsia" w:eastAsiaTheme="majorEastAsia" w:hAnsiTheme="majorEastAsia"/>
        </w:rPr>
      </w:pPr>
      <w:r w:rsidRPr="001662C2">
        <w:rPr>
          <w:rFonts w:asciiTheme="majorEastAsia" w:eastAsiaTheme="majorEastAsia" w:hAnsiTheme="majorEastAsia" w:hint="eastAsia"/>
        </w:rPr>
        <w:t>操作日志</w:t>
      </w:r>
    </w:p>
    <w:p w:rsidR="00FA0612" w:rsidRPr="001662C2" w:rsidRDefault="00A03070" w:rsidP="00FA0612">
      <w:pPr>
        <w:pStyle w:val="a6"/>
        <w:numPr>
          <w:ilvl w:val="1"/>
          <w:numId w:val="30"/>
        </w:numPr>
        <w:spacing w:line="360" w:lineRule="auto"/>
        <w:ind w:firstLineChars="0"/>
        <w:rPr>
          <w:rFonts w:asciiTheme="majorEastAsia" w:eastAsiaTheme="majorEastAsia" w:hAnsiTheme="majorEastAsia"/>
        </w:rPr>
      </w:pPr>
      <w:r>
        <w:rPr>
          <w:rFonts w:asciiTheme="majorEastAsia" w:eastAsiaTheme="majorEastAsia" w:hAnsiTheme="majorEastAsia" w:hint="eastAsia"/>
        </w:rPr>
        <w:t>点击预付酒店-订单类型</w:t>
      </w:r>
      <w:r w:rsidR="00FA0612" w:rsidRPr="001662C2">
        <w:rPr>
          <w:rFonts w:asciiTheme="majorEastAsia" w:eastAsiaTheme="majorEastAsia" w:hAnsiTheme="majorEastAsia" w:hint="eastAsia"/>
        </w:rPr>
        <w:t>列表页面“操作日志”链接，进入操作日志显示页面</w:t>
      </w:r>
    </w:p>
    <w:p w:rsidR="00FA0612" w:rsidRPr="001662C2" w:rsidRDefault="00FA0612" w:rsidP="00FA0612">
      <w:pPr>
        <w:pStyle w:val="a6"/>
        <w:numPr>
          <w:ilvl w:val="1"/>
          <w:numId w:val="30"/>
        </w:numPr>
        <w:spacing w:line="360" w:lineRule="auto"/>
        <w:ind w:firstLineChars="0"/>
        <w:rPr>
          <w:rFonts w:asciiTheme="majorEastAsia" w:eastAsiaTheme="majorEastAsia" w:hAnsiTheme="majorEastAsia"/>
        </w:rPr>
      </w:pPr>
      <w:r w:rsidRPr="001662C2">
        <w:rPr>
          <w:rFonts w:asciiTheme="majorEastAsia" w:eastAsiaTheme="majorEastAsia" w:hAnsiTheme="majorEastAsia"/>
        </w:rPr>
        <w:t>“</w:t>
      </w:r>
      <w:r w:rsidR="00A03070">
        <w:rPr>
          <w:rFonts w:asciiTheme="majorEastAsia" w:eastAsiaTheme="majorEastAsia" w:hAnsiTheme="majorEastAsia" w:hint="eastAsia"/>
        </w:rPr>
        <w:t>预付酒店-订单类型</w:t>
      </w:r>
      <w:r w:rsidRPr="001662C2">
        <w:rPr>
          <w:rFonts w:asciiTheme="majorEastAsia" w:eastAsiaTheme="majorEastAsia" w:hAnsiTheme="majorEastAsia" w:hint="eastAsia"/>
        </w:rPr>
        <w:t>”查看维护模块需要记录操作日志的点有：</w:t>
      </w:r>
    </w:p>
    <w:p w:rsidR="00FA0612" w:rsidRPr="001662C2" w:rsidRDefault="00A03070" w:rsidP="00FA0612">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新增订单类型</w:t>
      </w:r>
    </w:p>
    <w:p w:rsidR="00FA0612" w:rsidRPr="001662C2" w:rsidRDefault="00A03070" w:rsidP="00FA0612">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修改订单类型</w:t>
      </w:r>
      <w:r w:rsidR="00ED7680">
        <w:rPr>
          <w:rFonts w:asciiTheme="majorEastAsia" w:eastAsiaTheme="majorEastAsia" w:hAnsiTheme="majorEastAsia" w:hint="eastAsia"/>
        </w:rPr>
        <w:t>（含状态变更）</w:t>
      </w:r>
    </w:p>
    <w:p w:rsidR="00FA0612" w:rsidRPr="001662C2" w:rsidRDefault="00FA0612" w:rsidP="00FA0612">
      <w:pPr>
        <w:pStyle w:val="a6"/>
        <w:numPr>
          <w:ilvl w:val="1"/>
          <w:numId w:val="30"/>
        </w:numPr>
        <w:spacing w:line="360" w:lineRule="auto"/>
        <w:ind w:firstLineChars="0"/>
        <w:rPr>
          <w:rFonts w:asciiTheme="majorEastAsia" w:eastAsiaTheme="majorEastAsia" w:hAnsiTheme="majorEastAsia"/>
        </w:rPr>
      </w:pPr>
      <w:r w:rsidRPr="001662C2">
        <w:rPr>
          <w:rFonts w:asciiTheme="majorEastAsia" w:eastAsiaTheme="majorEastAsia" w:hAnsiTheme="majorEastAsia" w:hint="eastAsia"/>
        </w:rPr>
        <w:t>操作日志需记录和显示的字段</w:t>
      </w:r>
    </w:p>
    <w:p w:rsidR="00FA0612" w:rsidRPr="001662C2" w:rsidRDefault="00FA0612" w:rsidP="00FA0612">
      <w:pPr>
        <w:pStyle w:val="a6"/>
        <w:numPr>
          <w:ilvl w:val="2"/>
          <w:numId w:val="32"/>
        </w:numPr>
        <w:spacing w:line="360" w:lineRule="auto"/>
        <w:ind w:firstLineChars="0"/>
        <w:rPr>
          <w:rFonts w:asciiTheme="majorEastAsia" w:eastAsiaTheme="majorEastAsia" w:hAnsiTheme="majorEastAsia"/>
        </w:rPr>
      </w:pPr>
      <w:r w:rsidRPr="001662C2">
        <w:rPr>
          <w:rFonts w:asciiTheme="majorEastAsia" w:eastAsiaTheme="majorEastAsia" w:hAnsiTheme="majorEastAsia" w:hint="eastAsia"/>
        </w:rPr>
        <w:t>操作人：中文姓名（员工号）</w:t>
      </w:r>
    </w:p>
    <w:p w:rsidR="00FA0612" w:rsidRPr="001662C2" w:rsidRDefault="00FA0612" w:rsidP="00FA0612">
      <w:pPr>
        <w:pStyle w:val="a6"/>
        <w:numPr>
          <w:ilvl w:val="2"/>
          <w:numId w:val="32"/>
        </w:numPr>
        <w:spacing w:line="360" w:lineRule="auto"/>
        <w:ind w:firstLineChars="0"/>
        <w:rPr>
          <w:rFonts w:asciiTheme="majorEastAsia" w:eastAsiaTheme="majorEastAsia" w:hAnsiTheme="majorEastAsia"/>
        </w:rPr>
      </w:pPr>
      <w:r w:rsidRPr="001662C2">
        <w:rPr>
          <w:rFonts w:asciiTheme="majorEastAsia" w:eastAsiaTheme="majorEastAsia" w:hAnsiTheme="majorEastAsia" w:hint="eastAsia"/>
        </w:rPr>
        <w:t>操作内容</w:t>
      </w:r>
      <w:r w:rsidRPr="001662C2">
        <w:rPr>
          <w:rFonts w:asciiTheme="majorEastAsia" w:eastAsiaTheme="majorEastAsia" w:hAnsiTheme="majorEastAsia"/>
        </w:rPr>
        <w:t xml:space="preserve"> </w:t>
      </w:r>
    </w:p>
    <w:p w:rsidR="00FA0612" w:rsidRPr="001662C2" w:rsidRDefault="00FA0612" w:rsidP="00FA0612">
      <w:pPr>
        <w:pStyle w:val="a6"/>
        <w:numPr>
          <w:ilvl w:val="2"/>
          <w:numId w:val="32"/>
        </w:numPr>
        <w:spacing w:line="360" w:lineRule="auto"/>
        <w:ind w:firstLineChars="0"/>
        <w:rPr>
          <w:rFonts w:asciiTheme="majorEastAsia" w:eastAsiaTheme="majorEastAsia" w:hAnsiTheme="majorEastAsia"/>
        </w:rPr>
      </w:pPr>
      <w:r w:rsidRPr="001662C2">
        <w:rPr>
          <w:rFonts w:asciiTheme="majorEastAsia" w:eastAsiaTheme="majorEastAsia" w:hAnsiTheme="majorEastAsia" w:hint="eastAsia"/>
        </w:rPr>
        <w:t>操作时间</w:t>
      </w:r>
      <w:r w:rsidRPr="001662C2">
        <w:rPr>
          <w:rFonts w:asciiTheme="majorEastAsia" w:eastAsiaTheme="majorEastAsia" w:hAnsiTheme="majorEastAsia"/>
        </w:rPr>
        <w:t xml:space="preserve"> </w:t>
      </w:r>
    </w:p>
    <w:p w:rsidR="00FA0612" w:rsidRDefault="00FA0612" w:rsidP="00FA0612">
      <w:pPr>
        <w:pStyle w:val="a6"/>
        <w:numPr>
          <w:ilvl w:val="1"/>
          <w:numId w:val="30"/>
        </w:numPr>
        <w:spacing w:line="360" w:lineRule="auto"/>
        <w:ind w:firstLineChars="0"/>
        <w:rPr>
          <w:rFonts w:asciiTheme="majorEastAsia" w:eastAsiaTheme="majorEastAsia" w:hAnsiTheme="majorEastAsia"/>
        </w:rPr>
      </w:pPr>
      <w:r w:rsidRPr="001662C2">
        <w:rPr>
          <w:rFonts w:asciiTheme="majorEastAsia" w:eastAsiaTheme="majorEastAsia" w:hAnsiTheme="majorEastAsia" w:hint="eastAsia"/>
        </w:rPr>
        <w:t>操作日志显示排序</w:t>
      </w:r>
      <w:r>
        <w:rPr>
          <w:rFonts w:asciiTheme="majorEastAsia" w:eastAsiaTheme="majorEastAsia" w:hAnsiTheme="majorEastAsia" w:hint="eastAsia"/>
        </w:rPr>
        <w:t>：按“操作时间”降序排列</w:t>
      </w:r>
    </w:p>
    <w:p w:rsidR="004F7711" w:rsidRPr="004F7711" w:rsidRDefault="004F7711" w:rsidP="004F7711"/>
    <w:p w:rsidR="004F7711" w:rsidRPr="00931024" w:rsidRDefault="004F7711" w:rsidP="00C634D8">
      <w:pPr>
        <w:pStyle w:val="3"/>
        <w:numPr>
          <w:ilvl w:val="0"/>
          <w:numId w:val="20"/>
        </w:numPr>
        <w:spacing w:line="360" w:lineRule="auto"/>
        <w:rPr>
          <w:rFonts w:ascii="微软雅黑" w:eastAsia="微软雅黑" w:hAnsi="微软雅黑" w:cs="Arial"/>
          <w:sz w:val="21"/>
          <w:szCs w:val="21"/>
          <w:shd w:val="pct15" w:color="auto" w:fill="FFFFFF"/>
        </w:rPr>
      </w:pPr>
      <w:r w:rsidRPr="00003DD5">
        <w:rPr>
          <w:rFonts w:ascii="微软雅黑" w:eastAsia="微软雅黑" w:hAnsi="微软雅黑" w:cs="Arial" w:hint="eastAsia"/>
          <w:sz w:val="21"/>
          <w:szCs w:val="21"/>
          <w:shd w:val="pct15" w:color="auto" w:fill="FFFFFF"/>
        </w:rPr>
        <w:t>新增“</w:t>
      </w:r>
      <w:r w:rsidRPr="00931024">
        <w:rPr>
          <w:rFonts w:ascii="微软雅黑" w:eastAsia="微软雅黑" w:hAnsi="微软雅黑" w:cs="Arial" w:hint="eastAsia"/>
          <w:sz w:val="21"/>
          <w:szCs w:val="21"/>
          <w:shd w:val="pct15" w:color="auto" w:fill="FFFFFF"/>
        </w:rPr>
        <w:t>预付酒店</w:t>
      </w:r>
      <w:r w:rsidRPr="00931024">
        <w:rPr>
          <w:rFonts w:ascii="微软雅黑" w:eastAsia="微软雅黑" w:hAnsi="微软雅黑" w:cs="Arial"/>
          <w:sz w:val="21"/>
          <w:szCs w:val="21"/>
          <w:shd w:val="pct15" w:color="auto" w:fill="FFFFFF"/>
        </w:rPr>
        <w:t>-</w:t>
      </w:r>
      <w:r w:rsidRPr="00931024">
        <w:rPr>
          <w:rFonts w:ascii="微软雅黑" w:eastAsia="微软雅黑" w:hAnsi="微软雅黑" w:cs="Arial" w:hint="eastAsia"/>
          <w:sz w:val="21"/>
          <w:szCs w:val="21"/>
          <w:shd w:val="pct15" w:color="auto" w:fill="FFFFFF"/>
        </w:rPr>
        <w:t>付底</w:t>
      </w:r>
      <w:r w:rsidRPr="00931024">
        <w:rPr>
          <w:rFonts w:ascii="微软雅黑" w:eastAsia="微软雅黑" w:hAnsi="微软雅黑" w:cs="Arial"/>
          <w:sz w:val="21"/>
          <w:szCs w:val="21"/>
          <w:shd w:val="pct15" w:color="auto" w:fill="FFFFFF"/>
        </w:rPr>
        <w:t>/</w:t>
      </w:r>
      <w:r w:rsidRPr="00931024">
        <w:rPr>
          <w:rFonts w:ascii="微软雅黑" w:eastAsia="微软雅黑" w:hAnsi="微软雅黑" w:cs="Arial" w:hint="eastAsia"/>
          <w:sz w:val="21"/>
          <w:szCs w:val="21"/>
          <w:shd w:val="pct15" w:color="auto" w:fill="FFFFFF"/>
        </w:rPr>
        <w:t>付面</w:t>
      </w:r>
      <w:r w:rsidR="005271BF">
        <w:rPr>
          <w:rFonts w:ascii="微软雅黑" w:eastAsia="微软雅黑" w:hAnsi="微软雅黑" w:cs="Arial" w:hint="eastAsia"/>
          <w:sz w:val="21"/>
          <w:szCs w:val="21"/>
          <w:shd w:val="pct15" w:color="auto" w:fill="FFFFFF"/>
        </w:rPr>
        <w:t>类型</w:t>
      </w:r>
      <w:r w:rsidRPr="00931024">
        <w:rPr>
          <w:rFonts w:ascii="微软雅黑" w:eastAsia="微软雅黑" w:hAnsi="微软雅黑" w:cs="Arial" w:hint="eastAsia"/>
          <w:sz w:val="21"/>
          <w:szCs w:val="21"/>
          <w:shd w:val="pct15" w:color="auto" w:fill="FFFFFF"/>
        </w:rPr>
        <w:t>”查看维护模块</w:t>
      </w:r>
    </w:p>
    <w:p w:rsidR="00EF5E41" w:rsidRPr="00935FBA" w:rsidRDefault="00EF5E41" w:rsidP="00602819">
      <w:pPr>
        <w:pStyle w:val="a6"/>
        <w:numPr>
          <w:ilvl w:val="0"/>
          <w:numId w:val="39"/>
        </w:numPr>
        <w:spacing w:line="360" w:lineRule="auto"/>
        <w:ind w:firstLineChars="0"/>
        <w:rPr>
          <w:rFonts w:asciiTheme="majorEastAsia" w:eastAsiaTheme="majorEastAsia" w:hAnsiTheme="majorEastAsia"/>
        </w:rPr>
      </w:pPr>
      <w:r>
        <w:rPr>
          <w:rFonts w:asciiTheme="majorEastAsia" w:eastAsiaTheme="majorEastAsia" w:hAnsiTheme="majorEastAsia" w:hint="eastAsia"/>
        </w:rPr>
        <w:t>用途：</w:t>
      </w:r>
      <w:r w:rsidRPr="00935FBA">
        <w:rPr>
          <w:rFonts w:asciiTheme="majorEastAsia" w:eastAsiaTheme="majorEastAsia" w:hAnsiTheme="majorEastAsia" w:hint="eastAsia"/>
        </w:rPr>
        <w:t>用于</w:t>
      </w:r>
      <w:ins w:id="269" w:author="vxy谢玥" w:date="2014-11-28T16:43:00Z">
        <w:r w:rsidR="0082756D">
          <w:rPr>
            <w:rFonts w:asciiTheme="majorEastAsia" w:eastAsiaTheme="majorEastAsia" w:hAnsiTheme="majorEastAsia" w:hint="eastAsia"/>
          </w:rPr>
          <w:t>用户</w:t>
        </w:r>
      </w:ins>
      <w:del w:id="270" w:author="vxy谢玥" w:date="2014-11-28T16:43:00Z">
        <w:r w:rsidRPr="00935FBA" w:rsidDel="0082756D">
          <w:rPr>
            <w:rFonts w:asciiTheme="majorEastAsia" w:eastAsiaTheme="majorEastAsia" w:hAnsiTheme="majorEastAsia" w:hint="eastAsia"/>
          </w:rPr>
          <w:delText>财务</w:delText>
        </w:r>
      </w:del>
      <w:r w:rsidRPr="00935FBA">
        <w:rPr>
          <w:rFonts w:asciiTheme="majorEastAsia" w:eastAsiaTheme="majorEastAsia" w:hAnsiTheme="majorEastAsia" w:hint="eastAsia"/>
        </w:rPr>
        <w:t>查看</w:t>
      </w:r>
      <w:r>
        <w:rPr>
          <w:rFonts w:asciiTheme="majorEastAsia" w:eastAsiaTheme="majorEastAsia" w:hAnsiTheme="majorEastAsia" w:hint="eastAsia"/>
        </w:rPr>
        <w:t>、管理</w:t>
      </w:r>
      <w:r w:rsidRPr="00440C88">
        <w:rPr>
          <w:rFonts w:asciiTheme="majorEastAsia" w:eastAsiaTheme="majorEastAsia" w:hAnsiTheme="majorEastAsia" w:hint="eastAsia"/>
        </w:rPr>
        <w:t>预付酒店</w:t>
      </w:r>
      <w:r>
        <w:rPr>
          <w:rFonts w:asciiTheme="majorEastAsia" w:eastAsiaTheme="majorEastAsia" w:hAnsiTheme="majorEastAsia" w:hint="eastAsia"/>
        </w:rPr>
        <w:t>业务在账务处理上需要划分的付底/付面</w:t>
      </w:r>
      <w:r w:rsidRPr="00440C88">
        <w:rPr>
          <w:rFonts w:asciiTheme="majorEastAsia" w:eastAsiaTheme="majorEastAsia" w:hAnsiTheme="majorEastAsia" w:hint="eastAsia"/>
        </w:rPr>
        <w:t>类型</w:t>
      </w:r>
      <w:r>
        <w:rPr>
          <w:rFonts w:asciiTheme="majorEastAsia" w:eastAsiaTheme="majorEastAsia" w:hAnsiTheme="majorEastAsia" w:hint="eastAsia"/>
        </w:rPr>
        <w:t>。</w:t>
      </w:r>
    </w:p>
    <w:p w:rsidR="00EF5E41" w:rsidRDefault="00EF5E41" w:rsidP="00602819">
      <w:pPr>
        <w:pStyle w:val="a6"/>
        <w:numPr>
          <w:ilvl w:val="0"/>
          <w:numId w:val="40"/>
        </w:numPr>
        <w:spacing w:line="360" w:lineRule="auto"/>
        <w:ind w:firstLineChars="0"/>
        <w:rPr>
          <w:rFonts w:asciiTheme="majorEastAsia" w:eastAsiaTheme="majorEastAsia" w:hAnsiTheme="majorEastAsia"/>
        </w:rPr>
      </w:pPr>
      <w:r>
        <w:rPr>
          <w:rFonts w:asciiTheme="majorEastAsia" w:eastAsiaTheme="majorEastAsia" w:hAnsiTheme="majorEastAsia" w:hint="eastAsia"/>
        </w:rPr>
        <w:t>查看列表</w:t>
      </w:r>
    </w:p>
    <w:p w:rsidR="00EF5E41" w:rsidRDefault="00EF5E41" w:rsidP="00EF5E41">
      <w:pPr>
        <w:pStyle w:val="a6"/>
        <w:numPr>
          <w:ilvl w:val="1"/>
          <w:numId w:val="30"/>
        </w:numPr>
        <w:spacing w:line="360" w:lineRule="auto"/>
        <w:ind w:firstLineChars="0"/>
        <w:rPr>
          <w:rFonts w:asciiTheme="majorEastAsia" w:eastAsiaTheme="majorEastAsia" w:hAnsiTheme="majorEastAsia"/>
        </w:rPr>
      </w:pPr>
      <w:r>
        <w:rPr>
          <w:rFonts w:asciiTheme="majorEastAsia" w:eastAsiaTheme="majorEastAsia" w:hAnsiTheme="majorEastAsia" w:hint="eastAsia"/>
        </w:rPr>
        <w:t>字段</w:t>
      </w:r>
    </w:p>
    <w:p w:rsidR="00EF5E41" w:rsidRDefault="005271BF" w:rsidP="00EF5E41">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类型</w:t>
      </w:r>
      <w:r w:rsidR="00EF5E41">
        <w:rPr>
          <w:rFonts w:asciiTheme="majorEastAsia" w:eastAsiaTheme="majorEastAsia" w:hAnsiTheme="majorEastAsia" w:hint="eastAsia"/>
        </w:rPr>
        <w:t>代码：数字代码</w:t>
      </w:r>
    </w:p>
    <w:p w:rsidR="00EF5E41" w:rsidRDefault="005271BF" w:rsidP="00EF5E41">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类型</w:t>
      </w:r>
      <w:r w:rsidR="00EF5E41">
        <w:rPr>
          <w:rFonts w:asciiTheme="majorEastAsia" w:eastAsiaTheme="majorEastAsia" w:hAnsiTheme="majorEastAsia" w:hint="eastAsia"/>
        </w:rPr>
        <w:t>名称</w:t>
      </w:r>
    </w:p>
    <w:p w:rsidR="00EF5E41" w:rsidRDefault="00EF5E41" w:rsidP="00EF5E41">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状态：有效/无效</w:t>
      </w:r>
    </w:p>
    <w:p w:rsidR="00EF5E41" w:rsidRPr="00DF27E6" w:rsidRDefault="00EF5E41" w:rsidP="00EF5E41">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操作：</w:t>
      </w:r>
      <w:r>
        <w:rPr>
          <w:rFonts w:hint="eastAsia"/>
        </w:rPr>
        <w:t>提供“修改”链接。</w:t>
      </w:r>
    </w:p>
    <w:p w:rsidR="00EF5E41" w:rsidRDefault="00EF5E41" w:rsidP="00EF5E41">
      <w:pPr>
        <w:pStyle w:val="a6"/>
        <w:numPr>
          <w:ilvl w:val="1"/>
          <w:numId w:val="30"/>
        </w:numPr>
        <w:spacing w:line="360" w:lineRule="auto"/>
        <w:ind w:firstLineChars="0"/>
        <w:rPr>
          <w:rFonts w:asciiTheme="majorEastAsia" w:eastAsiaTheme="majorEastAsia" w:hAnsiTheme="majorEastAsia"/>
        </w:rPr>
      </w:pPr>
      <w:r>
        <w:rPr>
          <w:rFonts w:asciiTheme="majorEastAsia" w:eastAsiaTheme="majorEastAsia" w:hAnsiTheme="majorEastAsia" w:hint="eastAsia"/>
        </w:rPr>
        <w:t>排序</w:t>
      </w:r>
    </w:p>
    <w:p w:rsidR="00EF5E41" w:rsidRDefault="00EF5E41" w:rsidP="00EF5E41">
      <w:pPr>
        <w:spacing w:line="360" w:lineRule="auto"/>
        <w:ind w:leftChars="600" w:left="1260"/>
        <w:rPr>
          <w:rFonts w:asciiTheme="majorEastAsia" w:eastAsiaTheme="majorEastAsia" w:hAnsiTheme="majorEastAsia"/>
        </w:rPr>
      </w:pPr>
      <w:r w:rsidRPr="00A21668">
        <w:rPr>
          <w:rFonts w:asciiTheme="majorEastAsia" w:eastAsiaTheme="majorEastAsia" w:hAnsiTheme="majorEastAsia" w:hint="eastAsia"/>
        </w:rPr>
        <w:t>按</w:t>
      </w:r>
      <w:r>
        <w:rPr>
          <w:rFonts w:asciiTheme="majorEastAsia" w:eastAsiaTheme="majorEastAsia" w:hAnsiTheme="majorEastAsia" w:hint="eastAsia"/>
        </w:rPr>
        <w:t xml:space="preserve"> </w:t>
      </w:r>
      <w:r w:rsidRPr="00A21668">
        <w:rPr>
          <w:rFonts w:asciiTheme="majorEastAsia" w:eastAsiaTheme="majorEastAsia" w:hAnsiTheme="majorEastAsia" w:hint="eastAsia"/>
        </w:rPr>
        <w:t>“状态”（“有效”在前，无效在后）、</w:t>
      </w:r>
      <w:r>
        <w:rPr>
          <w:rFonts w:asciiTheme="majorEastAsia" w:eastAsiaTheme="majorEastAsia" w:hAnsiTheme="majorEastAsia" w:hint="eastAsia"/>
        </w:rPr>
        <w:t>“</w:t>
      </w:r>
      <w:r w:rsidRPr="00A21668">
        <w:rPr>
          <w:rFonts w:asciiTheme="majorEastAsia" w:eastAsiaTheme="majorEastAsia" w:hAnsiTheme="majorEastAsia" w:hint="eastAsia"/>
        </w:rPr>
        <w:t>代码”（升序）排列</w:t>
      </w:r>
    </w:p>
    <w:p w:rsidR="00EF5E41" w:rsidRPr="00A21668" w:rsidRDefault="003C0BCF" w:rsidP="00EF5E41">
      <w:pPr>
        <w:spacing w:line="360" w:lineRule="auto"/>
        <w:ind w:leftChars="600" w:left="1260"/>
        <w:rPr>
          <w:rFonts w:asciiTheme="majorEastAsia" w:eastAsiaTheme="majorEastAsia" w:hAnsiTheme="majorEastAsia"/>
        </w:rPr>
      </w:pPr>
      <w:r>
        <w:rPr>
          <w:noProof/>
        </w:rPr>
        <w:drawing>
          <wp:inline distT="0" distB="0" distL="0" distR="0" wp14:anchorId="1A4F87D5" wp14:editId="781AB28B">
            <wp:extent cx="4142630" cy="1843566"/>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43521" cy="1843962"/>
                    </a:xfrm>
                    <a:prstGeom prst="rect">
                      <a:avLst/>
                    </a:prstGeom>
                  </pic:spPr>
                </pic:pic>
              </a:graphicData>
            </a:graphic>
          </wp:inline>
        </w:drawing>
      </w:r>
    </w:p>
    <w:p w:rsidR="00EF5E41" w:rsidRDefault="00EF5E41" w:rsidP="00602819">
      <w:pPr>
        <w:pStyle w:val="a6"/>
        <w:numPr>
          <w:ilvl w:val="0"/>
          <w:numId w:val="41"/>
        </w:numPr>
        <w:spacing w:line="360" w:lineRule="auto"/>
        <w:ind w:firstLineChars="0"/>
        <w:rPr>
          <w:rFonts w:asciiTheme="majorEastAsia" w:eastAsiaTheme="majorEastAsia" w:hAnsiTheme="majorEastAsia"/>
        </w:rPr>
      </w:pPr>
      <w:r>
        <w:rPr>
          <w:rFonts w:asciiTheme="majorEastAsia" w:eastAsiaTheme="majorEastAsia" w:hAnsiTheme="majorEastAsia" w:hint="eastAsia"/>
        </w:rPr>
        <w:t>新增订单类型</w:t>
      </w:r>
    </w:p>
    <w:p w:rsidR="00EF5E41" w:rsidRDefault="00EF5E41" w:rsidP="00EF5E41">
      <w:pPr>
        <w:pStyle w:val="a6"/>
        <w:numPr>
          <w:ilvl w:val="1"/>
          <w:numId w:val="30"/>
        </w:numPr>
        <w:spacing w:line="360" w:lineRule="auto"/>
        <w:ind w:firstLineChars="0"/>
        <w:rPr>
          <w:rFonts w:asciiTheme="majorEastAsia" w:eastAsiaTheme="majorEastAsia" w:hAnsiTheme="majorEastAsia"/>
        </w:rPr>
      </w:pPr>
      <w:r>
        <w:rPr>
          <w:rFonts w:asciiTheme="majorEastAsia" w:eastAsiaTheme="majorEastAsia" w:hAnsiTheme="majorEastAsia" w:hint="eastAsia"/>
        </w:rPr>
        <w:t>字段</w:t>
      </w:r>
    </w:p>
    <w:p w:rsidR="00EF5E41" w:rsidRDefault="00EF5E41" w:rsidP="00EF5E41">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类型代码：系统自增</w:t>
      </w:r>
    </w:p>
    <w:p w:rsidR="00EF5E41" w:rsidRDefault="00EF5E41" w:rsidP="00EF5E41">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类型名称：用户录入，文本框，必填</w:t>
      </w:r>
    </w:p>
    <w:p w:rsidR="00EF5E41" w:rsidRDefault="00EF5E41" w:rsidP="00EF5E41">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状态：系统自动默认为“有效”</w:t>
      </w:r>
    </w:p>
    <w:p w:rsidR="00EF5E41" w:rsidRPr="00B34FC5" w:rsidRDefault="00EF0079" w:rsidP="00EF5E41">
      <w:pPr>
        <w:pStyle w:val="a6"/>
        <w:spacing w:line="360" w:lineRule="auto"/>
        <w:ind w:left="840" w:firstLineChars="0" w:firstLine="0"/>
        <w:rPr>
          <w:rFonts w:asciiTheme="majorEastAsia" w:eastAsiaTheme="majorEastAsia" w:hAnsiTheme="majorEastAsia"/>
        </w:rPr>
      </w:pPr>
      <w:r>
        <w:rPr>
          <w:noProof/>
        </w:rPr>
        <w:drawing>
          <wp:inline distT="0" distB="0" distL="0" distR="0" wp14:anchorId="3340793B" wp14:editId="4B779424">
            <wp:extent cx="3617844" cy="1535524"/>
            <wp:effectExtent l="0" t="0" r="1905"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25850" cy="1538922"/>
                    </a:xfrm>
                    <a:prstGeom prst="rect">
                      <a:avLst/>
                    </a:prstGeom>
                  </pic:spPr>
                </pic:pic>
              </a:graphicData>
            </a:graphic>
          </wp:inline>
        </w:drawing>
      </w:r>
    </w:p>
    <w:p w:rsidR="00EF5E41" w:rsidRDefault="00EF5E41" w:rsidP="00602819">
      <w:pPr>
        <w:pStyle w:val="a6"/>
        <w:numPr>
          <w:ilvl w:val="0"/>
          <w:numId w:val="42"/>
        </w:numPr>
        <w:spacing w:line="360" w:lineRule="auto"/>
        <w:ind w:firstLineChars="0"/>
        <w:rPr>
          <w:rFonts w:asciiTheme="majorEastAsia" w:eastAsiaTheme="majorEastAsia" w:hAnsiTheme="majorEastAsia"/>
        </w:rPr>
      </w:pPr>
      <w:r>
        <w:rPr>
          <w:rFonts w:asciiTheme="majorEastAsia" w:eastAsiaTheme="majorEastAsia" w:hAnsiTheme="majorEastAsia" w:hint="eastAsia"/>
        </w:rPr>
        <w:t>修改订单类型</w:t>
      </w:r>
    </w:p>
    <w:p w:rsidR="00EF5E41" w:rsidRDefault="00EF5E41" w:rsidP="00EF5E41">
      <w:pPr>
        <w:pStyle w:val="a6"/>
        <w:numPr>
          <w:ilvl w:val="1"/>
          <w:numId w:val="30"/>
        </w:numPr>
        <w:spacing w:line="360" w:lineRule="auto"/>
        <w:ind w:firstLineChars="0"/>
        <w:rPr>
          <w:rFonts w:asciiTheme="majorEastAsia" w:eastAsiaTheme="majorEastAsia" w:hAnsiTheme="majorEastAsia"/>
        </w:rPr>
      </w:pPr>
      <w:r>
        <w:rPr>
          <w:rFonts w:asciiTheme="majorEastAsia" w:eastAsiaTheme="majorEastAsia" w:hAnsiTheme="majorEastAsia" w:hint="eastAsia"/>
        </w:rPr>
        <w:t>可更改的字段</w:t>
      </w:r>
    </w:p>
    <w:p w:rsidR="00EF5E41" w:rsidRDefault="00EF5E41" w:rsidP="00EF5E41">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订单类型名称：文本框，必填</w:t>
      </w:r>
    </w:p>
    <w:p w:rsidR="00EF5E41" w:rsidRDefault="00EF5E41" w:rsidP="004165FC">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状态：下拉框，必选</w:t>
      </w:r>
      <w:r>
        <w:rPr>
          <w:rFonts w:asciiTheme="majorEastAsia" w:eastAsiaTheme="majorEastAsia" w:hAnsiTheme="majorEastAsia"/>
        </w:rPr>
        <w:t xml:space="preserve"> </w:t>
      </w:r>
    </w:p>
    <w:p w:rsidR="004165FC" w:rsidRPr="004165FC" w:rsidRDefault="004165FC" w:rsidP="004165FC">
      <w:pPr>
        <w:spacing w:line="360" w:lineRule="auto"/>
        <w:ind w:left="1260"/>
        <w:rPr>
          <w:rFonts w:asciiTheme="majorEastAsia" w:eastAsiaTheme="majorEastAsia" w:hAnsiTheme="majorEastAsia"/>
        </w:rPr>
      </w:pPr>
      <w:r>
        <w:rPr>
          <w:noProof/>
        </w:rPr>
        <w:drawing>
          <wp:anchor distT="0" distB="0" distL="114300" distR="114300" simplePos="0" relativeHeight="251659264" behindDoc="0" locked="0" layoutInCell="1" allowOverlap="1" wp14:anchorId="457AFC66" wp14:editId="1A31AE4C">
            <wp:simplePos x="0" y="0"/>
            <wp:positionH relativeFrom="column">
              <wp:align>left</wp:align>
            </wp:positionH>
            <wp:positionV relativeFrom="paragraph">
              <wp:align>top</wp:align>
            </wp:positionV>
            <wp:extent cx="3315335" cy="1745615"/>
            <wp:effectExtent l="0" t="0" r="0" b="6985"/>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315335" cy="1745615"/>
                    </a:xfrm>
                    <a:prstGeom prst="rect">
                      <a:avLst/>
                    </a:prstGeom>
                  </pic:spPr>
                </pic:pic>
              </a:graphicData>
            </a:graphic>
          </wp:anchor>
        </w:drawing>
      </w:r>
      <w:r>
        <w:rPr>
          <w:rFonts w:asciiTheme="majorEastAsia" w:eastAsiaTheme="majorEastAsia" w:hAnsiTheme="majorEastAsia"/>
        </w:rPr>
        <w:br w:type="textWrapping" w:clear="all"/>
      </w:r>
    </w:p>
    <w:p w:rsidR="00EF5E41" w:rsidRPr="001662C2" w:rsidRDefault="00EF5E41" w:rsidP="00602819">
      <w:pPr>
        <w:pStyle w:val="a6"/>
        <w:numPr>
          <w:ilvl w:val="0"/>
          <w:numId w:val="43"/>
        </w:numPr>
        <w:spacing w:line="360" w:lineRule="auto"/>
        <w:ind w:firstLineChars="0"/>
        <w:rPr>
          <w:rFonts w:asciiTheme="majorEastAsia" w:eastAsiaTheme="majorEastAsia" w:hAnsiTheme="majorEastAsia"/>
        </w:rPr>
      </w:pPr>
      <w:r w:rsidRPr="001662C2">
        <w:rPr>
          <w:rFonts w:asciiTheme="majorEastAsia" w:eastAsiaTheme="majorEastAsia" w:hAnsiTheme="majorEastAsia" w:hint="eastAsia"/>
        </w:rPr>
        <w:t>操作日志</w:t>
      </w:r>
    </w:p>
    <w:p w:rsidR="00EF5E41" w:rsidRPr="001662C2" w:rsidRDefault="00EF5E41" w:rsidP="00EF5E41">
      <w:pPr>
        <w:pStyle w:val="a6"/>
        <w:numPr>
          <w:ilvl w:val="1"/>
          <w:numId w:val="30"/>
        </w:numPr>
        <w:spacing w:line="360" w:lineRule="auto"/>
        <w:ind w:firstLineChars="0"/>
        <w:rPr>
          <w:rFonts w:asciiTheme="majorEastAsia" w:eastAsiaTheme="majorEastAsia" w:hAnsiTheme="majorEastAsia"/>
        </w:rPr>
      </w:pPr>
      <w:r>
        <w:rPr>
          <w:rFonts w:asciiTheme="majorEastAsia" w:eastAsiaTheme="majorEastAsia" w:hAnsiTheme="majorEastAsia" w:hint="eastAsia"/>
        </w:rPr>
        <w:t>点击预付酒店-</w:t>
      </w:r>
      <w:r w:rsidR="009E4119">
        <w:rPr>
          <w:rFonts w:asciiTheme="majorEastAsia" w:eastAsiaTheme="majorEastAsia" w:hAnsiTheme="majorEastAsia" w:hint="eastAsia"/>
        </w:rPr>
        <w:t>付底付面</w:t>
      </w:r>
      <w:r>
        <w:rPr>
          <w:rFonts w:asciiTheme="majorEastAsia" w:eastAsiaTheme="majorEastAsia" w:hAnsiTheme="majorEastAsia" w:hint="eastAsia"/>
        </w:rPr>
        <w:t>类型</w:t>
      </w:r>
      <w:r w:rsidRPr="001662C2">
        <w:rPr>
          <w:rFonts w:asciiTheme="majorEastAsia" w:eastAsiaTheme="majorEastAsia" w:hAnsiTheme="majorEastAsia" w:hint="eastAsia"/>
        </w:rPr>
        <w:t>列表页面“操作日志”链接，进入操作日志显示页面</w:t>
      </w:r>
    </w:p>
    <w:p w:rsidR="00EF5E41" w:rsidRPr="001662C2" w:rsidRDefault="00EF5E41" w:rsidP="00EF5E41">
      <w:pPr>
        <w:pStyle w:val="a6"/>
        <w:numPr>
          <w:ilvl w:val="1"/>
          <w:numId w:val="30"/>
        </w:numPr>
        <w:spacing w:line="360" w:lineRule="auto"/>
        <w:ind w:firstLineChars="0"/>
        <w:rPr>
          <w:rFonts w:asciiTheme="majorEastAsia" w:eastAsiaTheme="majorEastAsia" w:hAnsiTheme="majorEastAsia"/>
        </w:rPr>
      </w:pPr>
      <w:r w:rsidRPr="001662C2">
        <w:rPr>
          <w:rFonts w:asciiTheme="majorEastAsia" w:eastAsiaTheme="majorEastAsia" w:hAnsiTheme="majorEastAsia"/>
        </w:rPr>
        <w:t>“</w:t>
      </w:r>
      <w:r>
        <w:rPr>
          <w:rFonts w:asciiTheme="majorEastAsia" w:eastAsiaTheme="majorEastAsia" w:hAnsiTheme="majorEastAsia" w:hint="eastAsia"/>
        </w:rPr>
        <w:t>预付酒店-</w:t>
      </w:r>
      <w:r w:rsidR="009E4119">
        <w:rPr>
          <w:rFonts w:asciiTheme="majorEastAsia" w:eastAsiaTheme="majorEastAsia" w:hAnsiTheme="majorEastAsia" w:hint="eastAsia"/>
        </w:rPr>
        <w:t>付底付面</w:t>
      </w:r>
      <w:r>
        <w:rPr>
          <w:rFonts w:asciiTheme="majorEastAsia" w:eastAsiaTheme="majorEastAsia" w:hAnsiTheme="majorEastAsia" w:hint="eastAsia"/>
        </w:rPr>
        <w:t>类型</w:t>
      </w:r>
      <w:r w:rsidRPr="001662C2">
        <w:rPr>
          <w:rFonts w:asciiTheme="majorEastAsia" w:eastAsiaTheme="majorEastAsia" w:hAnsiTheme="majorEastAsia" w:hint="eastAsia"/>
        </w:rPr>
        <w:t>”查看维护模块需要记录操作日志的点有：</w:t>
      </w:r>
    </w:p>
    <w:p w:rsidR="00EF5E41" w:rsidRPr="001662C2" w:rsidRDefault="00EF5E41" w:rsidP="00EF5E41">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新增</w:t>
      </w:r>
      <w:r w:rsidR="009E4119">
        <w:rPr>
          <w:rFonts w:asciiTheme="majorEastAsia" w:eastAsiaTheme="majorEastAsia" w:hAnsiTheme="majorEastAsia" w:hint="eastAsia"/>
        </w:rPr>
        <w:t>付底付面</w:t>
      </w:r>
      <w:r>
        <w:rPr>
          <w:rFonts w:asciiTheme="majorEastAsia" w:eastAsiaTheme="majorEastAsia" w:hAnsiTheme="majorEastAsia" w:hint="eastAsia"/>
        </w:rPr>
        <w:t>类型</w:t>
      </w:r>
    </w:p>
    <w:p w:rsidR="00EF5E41" w:rsidRPr="001662C2" w:rsidRDefault="00EF5E41" w:rsidP="00EF5E41">
      <w:pPr>
        <w:pStyle w:val="a6"/>
        <w:numPr>
          <w:ilvl w:val="2"/>
          <w:numId w:val="32"/>
        </w:numPr>
        <w:spacing w:line="360" w:lineRule="auto"/>
        <w:ind w:firstLineChars="0"/>
        <w:rPr>
          <w:rFonts w:asciiTheme="majorEastAsia" w:eastAsiaTheme="majorEastAsia" w:hAnsiTheme="majorEastAsia"/>
        </w:rPr>
      </w:pPr>
      <w:r>
        <w:rPr>
          <w:rFonts w:asciiTheme="majorEastAsia" w:eastAsiaTheme="majorEastAsia" w:hAnsiTheme="majorEastAsia" w:hint="eastAsia"/>
        </w:rPr>
        <w:t>修改</w:t>
      </w:r>
      <w:r w:rsidR="009E4119">
        <w:rPr>
          <w:rFonts w:asciiTheme="majorEastAsia" w:eastAsiaTheme="majorEastAsia" w:hAnsiTheme="majorEastAsia" w:hint="eastAsia"/>
        </w:rPr>
        <w:t>付底付面</w:t>
      </w:r>
      <w:r>
        <w:rPr>
          <w:rFonts w:asciiTheme="majorEastAsia" w:eastAsiaTheme="majorEastAsia" w:hAnsiTheme="majorEastAsia" w:hint="eastAsia"/>
        </w:rPr>
        <w:t>类型（含状态变更）</w:t>
      </w:r>
    </w:p>
    <w:p w:rsidR="00EF5E41" w:rsidRPr="001662C2" w:rsidRDefault="00EF5E41" w:rsidP="00EF5E41">
      <w:pPr>
        <w:pStyle w:val="a6"/>
        <w:numPr>
          <w:ilvl w:val="1"/>
          <w:numId w:val="30"/>
        </w:numPr>
        <w:spacing w:line="360" w:lineRule="auto"/>
        <w:ind w:firstLineChars="0"/>
        <w:rPr>
          <w:rFonts w:asciiTheme="majorEastAsia" w:eastAsiaTheme="majorEastAsia" w:hAnsiTheme="majorEastAsia"/>
        </w:rPr>
      </w:pPr>
      <w:r w:rsidRPr="001662C2">
        <w:rPr>
          <w:rFonts w:asciiTheme="majorEastAsia" w:eastAsiaTheme="majorEastAsia" w:hAnsiTheme="majorEastAsia" w:hint="eastAsia"/>
        </w:rPr>
        <w:t>操作日志需记录和显示的字段</w:t>
      </w:r>
    </w:p>
    <w:p w:rsidR="00EF5E41" w:rsidRPr="001662C2" w:rsidRDefault="00EF5E41" w:rsidP="00EF5E41">
      <w:pPr>
        <w:pStyle w:val="a6"/>
        <w:numPr>
          <w:ilvl w:val="2"/>
          <w:numId w:val="32"/>
        </w:numPr>
        <w:spacing w:line="360" w:lineRule="auto"/>
        <w:ind w:firstLineChars="0"/>
        <w:rPr>
          <w:rFonts w:asciiTheme="majorEastAsia" w:eastAsiaTheme="majorEastAsia" w:hAnsiTheme="majorEastAsia"/>
        </w:rPr>
      </w:pPr>
      <w:r w:rsidRPr="001662C2">
        <w:rPr>
          <w:rFonts w:asciiTheme="majorEastAsia" w:eastAsiaTheme="majorEastAsia" w:hAnsiTheme="majorEastAsia" w:hint="eastAsia"/>
        </w:rPr>
        <w:t>操作人：中文姓名（员工号）</w:t>
      </w:r>
    </w:p>
    <w:p w:rsidR="00EF5E41" w:rsidRPr="001662C2" w:rsidRDefault="00EF5E41" w:rsidP="00EF5E41">
      <w:pPr>
        <w:pStyle w:val="a6"/>
        <w:numPr>
          <w:ilvl w:val="2"/>
          <w:numId w:val="32"/>
        </w:numPr>
        <w:spacing w:line="360" w:lineRule="auto"/>
        <w:ind w:firstLineChars="0"/>
        <w:rPr>
          <w:rFonts w:asciiTheme="majorEastAsia" w:eastAsiaTheme="majorEastAsia" w:hAnsiTheme="majorEastAsia"/>
        </w:rPr>
      </w:pPr>
      <w:r w:rsidRPr="001662C2">
        <w:rPr>
          <w:rFonts w:asciiTheme="majorEastAsia" w:eastAsiaTheme="majorEastAsia" w:hAnsiTheme="majorEastAsia" w:hint="eastAsia"/>
        </w:rPr>
        <w:t>操作内容</w:t>
      </w:r>
      <w:r w:rsidRPr="001662C2">
        <w:rPr>
          <w:rFonts w:asciiTheme="majorEastAsia" w:eastAsiaTheme="majorEastAsia" w:hAnsiTheme="majorEastAsia"/>
        </w:rPr>
        <w:t xml:space="preserve"> </w:t>
      </w:r>
    </w:p>
    <w:p w:rsidR="00EF5E41" w:rsidRPr="001662C2" w:rsidRDefault="00EF5E41" w:rsidP="00EF5E41">
      <w:pPr>
        <w:pStyle w:val="a6"/>
        <w:numPr>
          <w:ilvl w:val="2"/>
          <w:numId w:val="32"/>
        </w:numPr>
        <w:spacing w:line="360" w:lineRule="auto"/>
        <w:ind w:firstLineChars="0"/>
        <w:rPr>
          <w:rFonts w:asciiTheme="majorEastAsia" w:eastAsiaTheme="majorEastAsia" w:hAnsiTheme="majorEastAsia"/>
        </w:rPr>
      </w:pPr>
      <w:r w:rsidRPr="001662C2">
        <w:rPr>
          <w:rFonts w:asciiTheme="majorEastAsia" w:eastAsiaTheme="majorEastAsia" w:hAnsiTheme="majorEastAsia" w:hint="eastAsia"/>
        </w:rPr>
        <w:t>操作时间</w:t>
      </w:r>
      <w:r w:rsidRPr="001662C2">
        <w:rPr>
          <w:rFonts w:asciiTheme="majorEastAsia" w:eastAsiaTheme="majorEastAsia" w:hAnsiTheme="majorEastAsia"/>
        </w:rPr>
        <w:t xml:space="preserve"> </w:t>
      </w:r>
    </w:p>
    <w:p w:rsidR="00EF5E41" w:rsidRDefault="00EF5E41" w:rsidP="00EF5E41">
      <w:pPr>
        <w:pStyle w:val="a6"/>
        <w:numPr>
          <w:ilvl w:val="1"/>
          <w:numId w:val="30"/>
        </w:numPr>
        <w:spacing w:line="360" w:lineRule="auto"/>
        <w:ind w:firstLineChars="0"/>
        <w:rPr>
          <w:rFonts w:asciiTheme="majorEastAsia" w:eastAsiaTheme="majorEastAsia" w:hAnsiTheme="majorEastAsia"/>
        </w:rPr>
      </w:pPr>
      <w:r w:rsidRPr="001662C2">
        <w:rPr>
          <w:rFonts w:asciiTheme="majorEastAsia" w:eastAsiaTheme="majorEastAsia" w:hAnsiTheme="majorEastAsia" w:hint="eastAsia"/>
        </w:rPr>
        <w:t>操作日志显示排序</w:t>
      </w:r>
      <w:r>
        <w:rPr>
          <w:rFonts w:asciiTheme="majorEastAsia" w:eastAsiaTheme="majorEastAsia" w:hAnsiTheme="majorEastAsia" w:hint="eastAsia"/>
        </w:rPr>
        <w:t>：按“操作时间”降序排列</w:t>
      </w:r>
    </w:p>
    <w:p w:rsidR="004F7711" w:rsidRDefault="004F7711" w:rsidP="004F7711">
      <w:pPr>
        <w:rPr>
          <w:ins w:id="271" w:author="vxy谢玥" w:date="2014-11-28T16:36:00Z"/>
        </w:rPr>
      </w:pPr>
    </w:p>
    <w:p w:rsidR="00D64D07" w:rsidRDefault="00D64D07">
      <w:pPr>
        <w:pStyle w:val="3"/>
        <w:numPr>
          <w:ilvl w:val="0"/>
          <w:numId w:val="20"/>
        </w:numPr>
        <w:spacing w:line="360" w:lineRule="auto"/>
        <w:rPr>
          <w:ins w:id="272" w:author="vxy谢玥" w:date="2014-11-28T16:36:00Z"/>
          <w:rFonts w:ascii="微软雅黑" w:eastAsia="微软雅黑" w:hAnsi="微软雅黑" w:cs="Arial"/>
          <w:sz w:val="21"/>
          <w:szCs w:val="21"/>
          <w:shd w:val="pct15" w:color="auto" w:fill="FFFFFF"/>
        </w:rPr>
        <w:pPrChange w:id="273" w:author="vxy谢玥" w:date="2014-11-28T16:39:00Z">
          <w:pPr>
            <w:pStyle w:val="3"/>
            <w:numPr>
              <w:numId w:val="6"/>
            </w:numPr>
            <w:spacing w:line="360" w:lineRule="auto"/>
            <w:ind w:left="420" w:hanging="420"/>
          </w:pPr>
        </w:pPrChange>
      </w:pPr>
      <w:ins w:id="274" w:author="vxy谢玥" w:date="2014-11-28T16:36:00Z">
        <w:r>
          <w:rPr>
            <w:rFonts w:ascii="微软雅黑" w:eastAsia="微软雅黑" w:hAnsi="微软雅黑" w:cs="Arial" w:hint="eastAsia"/>
            <w:sz w:val="21"/>
            <w:szCs w:val="21"/>
            <w:shd w:val="pct15" w:color="auto" w:fill="FFFFFF"/>
          </w:rPr>
          <w:t>提供最全的“收款方式”数据表</w:t>
        </w:r>
      </w:ins>
    </w:p>
    <w:p w:rsidR="00D64D07" w:rsidRDefault="00D64D07" w:rsidP="00D64D07">
      <w:pPr>
        <w:pStyle w:val="a6"/>
        <w:numPr>
          <w:ilvl w:val="0"/>
          <w:numId w:val="31"/>
        </w:numPr>
        <w:spacing w:line="360" w:lineRule="auto"/>
        <w:ind w:firstLineChars="0"/>
        <w:rPr>
          <w:ins w:id="275" w:author="vxy谢玥" w:date="2014-11-28T16:36:00Z"/>
          <w:rFonts w:asciiTheme="majorEastAsia" w:eastAsiaTheme="majorEastAsia" w:hAnsiTheme="majorEastAsia"/>
        </w:rPr>
      </w:pPr>
      <w:ins w:id="276" w:author="vxy谢玥" w:date="2014-11-28T16:37:00Z">
        <w:r>
          <w:rPr>
            <w:rFonts w:asciiTheme="majorEastAsia" w:eastAsiaTheme="majorEastAsia" w:hAnsiTheme="majorEastAsia" w:hint="eastAsia"/>
          </w:rPr>
          <w:t>财务</w:t>
        </w:r>
      </w:ins>
      <w:ins w:id="277" w:author="vxy谢玥" w:date="2014-11-28T16:36:00Z">
        <w:r w:rsidRPr="00285307">
          <w:rPr>
            <w:rFonts w:asciiTheme="majorEastAsia" w:eastAsiaTheme="majorEastAsia" w:hAnsiTheme="majorEastAsia" w:hint="eastAsia"/>
          </w:rPr>
          <w:t>平台</w:t>
        </w:r>
        <w:r>
          <w:rPr>
            <w:rFonts w:asciiTheme="majorEastAsia" w:eastAsiaTheme="majorEastAsia" w:hAnsiTheme="majorEastAsia" w:hint="eastAsia"/>
          </w:rPr>
          <w:t>需</w:t>
        </w:r>
        <w:r w:rsidRPr="00285307">
          <w:rPr>
            <w:rFonts w:asciiTheme="majorEastAsia" w:eastAsiaTheme="majorEastAsia" w:hAnsiTheme="majorEastAsia" w:hint="eastAsia"/>
          </w:rPr>
          <w:t>提供最全的“收款方式”数据表，</w:t>
        </w:r>
        <w:r>
          <w:rPr>
            <w:rFonts w:asciiTheme="majorEastAsia" w:eastAsiaTheme="majorEastAsia" w:hAnsiTheme="majorEastAsia" w:hint="eastAsia"/>
          </w:rPr>
          <w:t>即，不仅记录支付平台中使用的收款方式，还需支持记录支付平台以外（其他系统自定义）的所有收款方式（例如：分销收款、DPST、优惠券）。该表将</w:t>
        </w:r>
        <w:r w:rsidRPr="00285307">
          <w:rPr>
            <w:rFonts w:asciiTheme="majorEastAsia" w:eastAsiaTheme="majorEastAsia" w:hAnsiTheme="majorEastAsia" w:hint="eastAsia"/>
          </w:rPr>
          <w:t>作为所有业务订单流水记录中“收款方式”字段的统一取值规范，以及财务平台用于校验订单流水记录“收款方式”</w:t>
        </w:r>
        <w:r>
          <w:rPr>
            <w:rFonts w:asciiTheme="majorEastAsia" w:eastAsiaTheme="majorEastAsia" w:hAnsiTheme="majorEastAsia" w:hint="eastAsia"/>
          </w:rPr>
          <w:t>字段值</w:t>
        </w:r>
        <w:r w:rsidRPr="00285307">
          <w:rPr>
            <w:rFonts w:asciiTheme="majorEastAsia" w:eastAsiaTheme="majorEastAsia" w:hAnsiTheme="majorEastAsia" w:hint="eastAsia"/>
          </w:rPr>
          <w:t>有效性的数据源头。</w:t>
        </w:r>
      </w:ins>
    </w:p>
    <w:p w:rsidR="00D64D07" w:rsidRPr="007778FD" w:rsidRDefault="00D64D07" w:rsidP="00D64D07">
      <w:pPr>
        <w:pStyle w:val="a6"/>
        <w:numPr>
          <w:ilvl w:val="0"/>
          <w:numId w:val="31"/>
        </w:numPr>
        <w:spacing w:line="360" w:lineRule="auto"/>
        <w:ind w:firstLineChars="0"/>
        <w:rPr>
          <w:ins w:id="278" w:author="vxy谢玥" w:date="2014-11-28T16:36:00Z"/>
          <w:rFonts w:asciiTheme="majorEastAsia" w:eastAsiaTheme="majorEastAsia" w:hAnsiTheme="majorEastAsia"/>
        </w:rPr>
      </w:pPr>
      <w:ins w:id="279" w:author="vxy谢玥" w:date="2014-11-28T16:36:00Z">
        <w:r>
          <w:rPr>
            <w:rFonts w:hint="eastAsia"/>
          </w:rPr>
          <w:t>该数据表需要有字段标识哪些是支付平台的收款方式，哪些非支付平台的收款方式。</w:t>
        </w:r>
      </w:ins>
    </w:p>
    <w:p w:rsidR="00D64D07" w:rsidRPr="0007174E" w:rsidRDefault="00D64D07" w:rsidP="00D64D07">
      <w:pPr>
        <w:pStyle w:val="a6"/>
        <w:numPr>
          <w:ilvl w:val="0"/>
          <w:numId w:val="31"/>
        </w:numPr>
        <w:spacing w:line="360" w:lineRule="auto"/>
        <w:ind w:firstLineChars="0"/>
        <w:rPr>
          <w:ins w:id="280" w:author="vxy谢玥" w:date="2014-11-28T16:36:00Z"/>
          <w:rFonts w:asciiTheme="majorEastAsia" w:eastAsiaTheme="majorEastAsia" w:hAnsiTheme="majorEastAsia"/>
        </w:rPr>
      </w:pPr>
      <w:ins w:id="281" w:author="vxy谢玥" w:date="2014-11-28T16:36:00Z">
        <w:r>
          <w:rPr>
            <w:rFonts w:hint="eastAsia"/>
          </w:rPr>
          <w:t>该数据表需要有字段标识收款方式“有效”</w:t>
        </w:r>
        <w:r>
          <w:rPr>
            <w:rFonts w:hint="eastAsia"/>
          </w:rPr>
          <w:t>/</w:t>
        </w:r>
        <w:r>
          <w:rPr>
            <w:rFonts w:hint="eastAsia"/>
          </w:rPr>
          <w:t>“无效”状态。</w:t>
        </w:r>
      </w:ins>
    </w:p>
    <w:p w:rsidR="00D64D07" w:rsidRPr="00BD358D" w:rsidRDefault="00D64D07" w:rsidP="00D64D07">
      <w:pPr>
        <w:pStyle w:val="a6"/>
        <w:numPr>
          <w:ilvl w:val="0"/>
          <w:numId w:val="31"/>
        </w:numPr>
        <w:spacing w:line="360" w:lineRule="auto"/>
        <w:ind w:firstLineChars="0"/>
        <w:rPr>
          <w:ins w:id="282" w:author="vxy谢玥" w:date="2014-11-28T16:36:00Z"/>
          <w:rFonts w:asciiTheme="majorEastAsia" w:eastAsiaTheme="majorEastAsia" w:hAnsiTheme="majorEastAsia"/>
        </w:rPr>
      </w:pPr>
      <w:ins w:id="283" w:author="vxy谢玥" w:date="2014-11-28T16:36:00Z">
        <w:r>
          <w:rPr>
            <w:rFonts w:hint="eastAsia"/>
          </w:rPr>
          <w:t>该数据表需要有字段标识每种“收款方式”适用的业务</w:t>
        </w:r>
        <w:r>
          <w:rPr>
            <w:rFonts w:hint="eastAsia"/>
          </w:rPr>
          <w:t>ID</w:t>
        </w:r>
        <w:r>
          <w:rPr>
            <w:rFonts w:hint="eastAsia"/>
          </w:rPr>
          <w:t>，业务</w:t>
        </w:r>
        <w:r>
          <w:rPr>
            <w:rFonts w:hint="eastAsia"/>
          </w:rPr>
          <w:t>ID</w:t>
        </w:r>
        <w:r>
          <w:rPr>
            <w:rFonts w:hint="eastAsia"/>
          </w:rPr>
          <w:t>取数规范为财务平台接入业务注册表（详见</w:t>
        </w:r>
        <w:r>
          <w:rPr>
            <w:rFonts w:hint="eastAsia"/>
          </w:rPr>
          <w:t>PRD</w:t>
        </w:r>
        <w:r>
          <w:rPr>
            <w:rFonts w:hint="eastAsia"/>
          </w:rPr>
          <w:t>第四部分第</w:t>
        </w:r>
        <w:r>
          <w:rPr>
            <w:rFonts w:hint="eastAsia"/>
          </w:rPr>
          <w:t>1</w:t>
        </w:r>
        <w:r>
          <w:rPr>
            <w:rFonts w:hint="eastAsia"/>
          </w:rPr>
          <w:t>点）。属于支付平台的收款方式该字段默认为</w:t>
        </w:r>
        <w:r>
          <w:rPr>
            <w:rFonts w:hint="eastAsia"/>
          </w:rPr>
          <w:t>0</w:t>
        </w:r>
        <w:r>
          <w:rPr>
            <w:rFonts w:hint="eastAsia"/>
          </w:rPr>
          <w:t>（表示全业务通用），不属于支付平台的收款方式该字段由</w:t>
        </w:r>
      </w:ins>
      <w:ins w:id="284" w:author="vxy谢玥" w:date="2014-11-28T16:40:00Z">
        <w:r>
          <w:rPr>
            <w:rFonts w:hint="eastAsia"/>
          </w:rPr>
          <w:t>用户</w:t>
        </w:r>
      </w:ins>
      <w:ins w:id="285" w:author="vxy谢玥" w:date="2014-11-28T16:36:00Z">
        <w:r>
          <w:rPr>
            <w:rFonts w:hint="eastAsia"/>
          </w:rPr>
          <w:t>配置（详见</w:t>
        </w:r>
        <w:r>
          <w:rPr>
            <w:rFonts w:hint="eastAsia"/>
          </w:rPr>
          <w:t>PRD</w:t>
        </w:r>
        <w:r>
          <w:rPr>
            <w:rFonts w:hint="eastAsia"/>
          </w:rPr>
          <w:t>第</w:t>
        </w:r>
      </w:ins>
      <w:ins w:id="286" w:author="vxy谢玥" w:date="2014-11-28T16:39:00Z">
        <w:r>
          <w:rPr>
            <w:rFonts w:hint="eastAsia"/>
          </w:rPr>
          <w:t>四</w:t>
        </w:r>
      </w:ins>
      <w:ins w:id="287" w:author="vxy谢玥" w:date="2014-11-28T16:36:00Z">
        <w:r>
          <w:rPr>
            <w:rFonts w:hint="eastAsia"/>
          </w:rPr>
          <w:t>部分第</w:t>
        </w:r>
      </w:ins>
      <w:ins w:id="288" w:author="vxy谢玥" w:date="2014-11-28T16:39:00Z">
        <w:r>
          <w:rPr>
            <w:rFonts w:hint="eastAsia"/>
          </w:rPr>
          <w:t>5</w:t>
        </w:r>
      </w:ins>
      <w:ins w:id="289" w:author="vxy谢玥" w:date="2014-11-28T16:36:00Z">
        <w:r>
          <w:rPr>
            <w:rFonts w:hint="eastAsia"/>
          </w:rPr>
          <w:t>点）。</w:t>
        </w:r>
      </w:ins>
    </w:p>
    <w:p w:rsidR="00D64D07" w:rsidRPr="00D13EDB" w:rsidRDefault="00D64D07" w:rsidP="00D64D07">
      <w:pPr>
        <w:pStyle w:val="a6"/>
        <w:numPr>
          <w:ilvl w:val="0"/>
          <w:numId w:val="31"/>
        </w:numPr>
        <w:spacing w:line="360" w:lineRule="auto"/>
        <w:ind w:firstLineChars="0"/>
        <w:rPr>
          <w:ins w:id="290" w:author="vxy谢玥" w:date="2014-11-28T16:36:00Z"/>
          <w:rFonts w:asciiTheme="majorEastAsia" w:eastAsiaTheme="majorEastAsia" w:hAnsiTheme="majorEastAsia"/>
        </w:rPr>
      </w:pPr>
      <w:ins w:id="291" w:author="vxy谢玥" w:date="2014-11-28T16:36:00Z">
        <w:r>
          <w:rPr>
            <w:rFonts w:hint="eastAsia"/>
          </w:rPr>
          <w:t>该数据表中不属于支付平台的收款方式管理权限放给</w:t>
        </w:r>
      </w:ins>
      <w:ins w:id="292" w:author="vxy谢玥" w:date="2014-11-28T16:41:00Z">
        <w:r>
          <w:rPr>
            <w:rFonts w:hint="eastAsia"/>
          </w:rPr>
          <w:t>用户</w:t>
        </w:r>
      </w:ins>
      <w:ins w:id="293" w:author="vxy谢玥" w:date="2014-11-28T16:36:00Z">
        <w:r>
          <w:rPr>
            <w:rFonts w:hint="eastAsia"/>
          </w:rPr>
          <w:t>，属于支付平台的收款方式</w:t>
        </w:r>
      </w:ins>
      <w:ins w:id="294" w:author="vxy谢玥" w:date="2014-11-28T16:41:00Z">
        <w:r>
          <w:rPr>
            <w:rFonts w:hint="eastAsia"/>
          </w:rPr>
          <w:t>用户无权修改，信息读取</w:t>
        </w:r>
      </w:ins>
      <w:ins w:id="295" w:author="vxy谢玥" w:date="2014-11-28T16:36:00Z">
        <w:r>
          <w:rPr>
            <w:rFonts w:hint="eastAsia"/>
          </w:rPr>
          <w:t>支付平台。</w:t>
        </w:r>
      </w:ins>
    </w:p>
    <w:p w:rsidR="00D64D07" w:rsidRPr="00285307" w:rsidRDefault="00D64D07" w:rsidP="00D64D07">
      <w:pPr>
        <w:pStyle w:val="a6"/>
        <w:spacing w:line="360" w:lineRule="auto"/>
        <w:ind w:left="840" w:firstLineChars="0" w:firstLine="0"/>
        <w:rPr>
          <w:ins w:id="296" w:author="vxy谢玥" w:date="2014-11-28T16:36:00Z"/>
          <w:rFonts w:asciiTheme="majorEastAsia" w:eastAsiaTheme="majorEastAsia" w:hAnsiTheme="majorEastAsia"/>
        </w:rPr>
      </w:pPr>
    </w:p>
    <w:p w:rsidR="00D64D07" w:rsidRDefault="00D64D07">
      <w:pPr>
        <w:pStyle w:val="3"/>
        <w:numPr>
          <w:ilvl w:val="0"/>
          <w:numId w:val="20"/>
        </w:numPr>
        <w:spacing w:line="360" w:lineRule="auto"/>
        <w:rPr>
          <w:ins w:id="297" w:author="vxy谢玥" w:date="2014-11-28T16:36:00Z"/>
          <w:rFonts w:ascii="微软雅黑" w:eastAsia="微软雅黑" w:hAnsi="微软雅黑" w:cs="Arial"/>
          <w:sz w:val="21"/>
          <w:szCs w:val="21"/>
          <w:shd w:val="pct15" w:color="auto" w:fill="FFFFFF"/>
        </w:rPr>
        <w:pPrChange w:id="298" w:author="vxy谢玥" w:date="2014-11-28T16:39:00Z">
          <w:pPr>
            <w:pStyle w:val="3"/>
            <w:numPr>
              <w:numId w:val="6"/>
            </w:numPr>
            <w:spacing w:line="360" w:lineRule="auto"/>
            <w:ind w:left="420" w:hanging="420"/>
          </w:pPr>
        </w:pPrChange>
      </w:pPr>
      <w:ins w:id="299" w:author="vxy谢玥" w:date="2014-11-28T16:36:00Z">
        <w:r w:rsidRPr="00003DD5">
          <w:rPr>
            <w:rFonts w:ascii="微软雅黑" w:eastAsia="微软雅黑" w:hAnsi="微软雅黑" w:cs="Arial" w:hint="eastAsia"/>
            <w:sz w:val="21"/>
            <w:szCs w:val="21"/>
            <w:shd w:val="pct15" w:color="auto" w:fill="FFFFFF"/>
          </w:rPr>
          <w:t>新增“收款方式”查看维护模块</w:t>
        </w:r>
      </w:ins>
    </w:p>
    <w:p w:rsidR="00D64D07" w:rsidRPr="00935FBA" w:rsidRDefault="00D64D07" w:rsidP="00D64D07">
      <w:pPr>
        <w:pStyle w:val="a6"/>
        <w:numPr>
          <w:ilvl w:val="0"/>
          <w:numId w:val="30"/>
        </w:numPr>
        <w:spacing w:line="360" w:lineRule="auto"/>
        <w:ind w:firstLineChars="0"/>
        <w:rPr>
          <w:ins w:id="300" w:author="vxy谢玥" w:date="2014-11-28T16:36:00Z"/>
          <w:rFonts w:asciiTheme="majorEastAsia" w:eastAsiaTheme="majorEastAsia" w:hAnsiTheme="majorEastAsia"/>
        </w:rPr>
      </w:pPr>
      <w:ins w:id="301" w:author="vxy谢玥" w:date="2014-11-28T16:36:00Z">
        <w:r>
          <w:rPr>
            <w:rFonts w:asciiTheme="majorEastAsia" w:eastAsiaTheme="majorEastAsia" w:hAnsiTheme="majorEastAsia" w:hint="eastAsia"/>
          </w:rPr>
          <w:t>用途：用于</w:t>
        </w:r>
      </w:ins>
      <w:ins w:id="302" w:author="vxy谢玥" w:date="2014-11-28T16:42:00Z">
        <w:r>
          <w:rPr>
            <w:rFonts w:asciiTheme="majorEastAsia" w:eastAsiaTheme="majorEastAsia" w:hAnsiTheme="majorEastAsia" w:hint="eastAsia"/>
          </w:rPr>
          <w:t>用户</w:t>
        </w:r>
      </w:ins>
      <w:ins w:id="303" w:author="vxy谢玥" w:date="2014-11-28T16:36:00Z">
        <w:r w:rsidRPr="00935FBA">
          <w:rPr>
            <w:rFonts w:asciiTheme="majorEastAsia" w:eastAsiaTheme="majorEastAsia" w:hAnsiTheme="majorEastAsia" w:hint="eastAsia"/>
          </w:rPr>
          <w:t>查看</w:t>
        </w:r>
        <w:r w:rsidRPr="00FF29EB">
          <w:rPr>
            <w:rFonts w:asciiTheme="majorEastAsia" w:eastAsiaTheme="majorEastAsia" w:hAnsiTheme="majorEastAsia" w:hint="eastAsia"/>
          </w:rPr>
          <w:t>最全的“收款方式”数据表</w:t>
        </w:r>
        <w:r w:rsidRPr="00935FBA">
          <w:rPr>
            <w:rFonts w:asciiTheme="majorEastAsia" w:eastAsiaTheme="majorEastAsia" w:hAnsiTheme="majorEastAsia" w:hint="eastAsia"/>
          </w:rPr>
          <w:t>，并对</w:t>
        </w:r>
        <w:r w:rsidRPr="00BA40A3">
          <w:rPr>
            <w:rFonts w:asciiTheme="majorEastAsia" w:eastAsiaTheme="majorEastAsia" w:hAnsiTheme="majorEastAsia" w:hint="eastAsia"/>
          </w:rPr>
          <w:t>不属于支付平台的收款方式进行管理。</w:t>
        </w:r>
      </w:ins>
    </w:p>
    <w:p w:rsidR="00D64D07" w:rsidRPr="00FF29EB" w:rsidRDefault="00D64D07" w:rsidP="00D64D07">
      <w:pPr>
        <w:pStyle w:val="a6"/>
        <w:numPr>
          <w:ilvl w:val="0"/>
          <w:numId w:val="30"/>
        </w:numPr>
        <w:spacing w:line="360" w:lineRule="auto"/>
        <w:ind w:firstLineChars="0"/>
        <w:rPr>
          <w:ins w:id="304" w:author="vxy谢玥" w:date="2014-11-28T16:36:00Z"/>
          <w:rFonts w:asciiTheme="majorEastAsia" w:eastAsiaTheme="majorEastAsia" w:hAnsiTheme="majorEastAsia"/>
        </w:rPr>
      </w:pPr>
      <w:ins w:id="305" w:author="vxy谢玥" w:date="2014-11-28T16:36:00Z">
        <w:r>
          <w:rPr>
            <w:rFonts w:asciiTheme="majorEastAsia" w:eastAsiaTheme="majorEastAsia" w:hAnsiTheme="majorEastAsia" w:hint="eastAsia"/>
          </w:rPr>
          <w:t>查看列表</w:t>
        </w:r>
      </w:ins>
    </w:p>
    <w:p w:rsidR="00D64D07" w:rsidRDefault="00D64D07" w:rsidP="00D64D07">
      <w:pPr>
        <w:pStyle w:val="a6"/>
        <w:numPr>
          <w:ilvl w:val="1"/>
          <w:numId w:val="30"/>
        </w:numPr>
        <w:spacing w:line="360" w:lineRule="auto"/>
        <w:ind w:firstLineChars="0"/>
        <w:rPr>
          <w:ins w:id="306" w:author="vxy谢玥" w:date="2014-11-28T16:36:00Z"/>
          <w:rFonts w:asciiTheme="majorEastAsia" w:eastAsiaTheme="majorEastAsia" w:hAnsiTheme="majorEastAsia"/>
        </w:rPr>
      </w:pPr>
      <w:ins w:id="307" w:author="vxy谢玥" w:date="2014-11-28T16:36:00Z">
        <w:r>
          <w:rPr>
            <w:rFonts w:asciiTheme="majorEastAsia" w:eastAsiaTheme="majorEastAsia" w:hAnsiTheme="majorEastAsia" w:hint="eastAsia"/>
          </w:rPr>
          <w:t>字段</w:t>
        </w:r>
      </w:ins>
    </w:p>
    <w:p w:rsidR="00D64D07" w:rsidRDefault="00D64D07" w:rsidP="00D64D07">
      <w:pPr>
        <w:pStyle w:val="a6"/>
        <w:numPr>
          <w:ilvl w:val="2"/>
          <w:numId w:val="32"/>
        </w:numPr>
        <w:spacing w:line="360" w:lineRule="auto"/>
        <w:ind w:firstLineChars="0"/>
        <w:rPr>
          <w:ins w:id="308" w:author="vxy谢玥" w:date="2014-11-28T16:36:00Z"/>
          <w:rFonts w:asciiTheme="majorEastAsia" w:eastAsiaTheme="majorEastAsia" w:hAnsiTheme="majorEastAsia"/>
        </w:rPr>
      </w:pPr>
      <w:ins w:id="309" w:author="vxy谢玥" w:date="2014-11-28T16:36:00Z">
        <w:r>
          <w:rPr>
            <w:rFonts w:asciiTheme="majorEastAsia" w:eastAsiaTheme="majorEastAsia" w:hAnsiTheme="majorEastAsia" w:hint="eastAsia"/>
          </w:rPr>
          <w:t>收款方式代码：数字代码</w:t>
        </w:r>
      </w:ins>
    </w:p>
    <w:p w:rsidR="00D64D07" w:rsidRDefault="00D64D07" w:rsidP="00D64D07">
      <w:pPr>
        <w:pStyle w:val="a6"/>
        <w:numPr>
          <w:ilvl w:val="2"/>
          <w:numId w:val="32"/>
        </w:numPr>
        <w:spacing w:line="360" w:lineRule="auto"/>
        <w:ind w:firstLineChars="0"/>
        <w:rPr>
          <w:ins w:id="310" w:author="vxy谢玥" w:date="2014-11-28T16:36:00Z"/>
          <w:rFonts w:asciiTheme="majorEastAsia" w:eastAsiaTheme="majorEastAsia" w:hAnsiTheme="majorEastAsia"/>
        </w:rPr>
      </w:pPr>
      <w:ins w:id="311" w:author="vxy谢玥" w:date="2014-11-28T16:36:00Z">
        <w:r>
          <w:rPr>
            <w:rFonts w:asciiTheme="majorEastAsia" w:eastAsiaTheme="majorEastAsia" w:hAnsiTheme="majorEastAsia" w:hint="eastAsia"/>
          </w:rPr>
          <w:t>收款方式名称</w:t>
        </w:r>
      </w:ins>
    </w:p>
    <w:p w:rsidR="00D64D07" w:rsidRDefault="00D64D07" w:rsidP="00D64D07">
      <w:pPr>
        <w:pStyle w:val="a6"/>
        <w:numPr>
          <w:ilvl w:val="2"/>
          <w:numId w:val="32"/>
        </w:numPr>
        <w:spacing w:line="360" w:lineRule="auto"/>
        <w:ind w:firstLineChars="0"/>
        <w:rPr>
          <w:ins w:id="312" w:author="vxy谢玥" w:date="2014-11-28T16:36:00Z"/>
          <w:rFonts w:asciiTheme="majorEastAsia" w:eastAsiaTheme="majorEastAsia" w:hAnsiTheme="majorEastAsia"/>
        </w:rPr>
      </w:pPr>
      <w:ins w:id="313" w:author="vxy谢玥" w:date="2014-11-28T16:36:00Z">
        <w:r>
          <w:rPr>
            <w:rFonts w:asciiTheme="majorEastAsia" w:eastAsiaTheme="majorEastAsia" w:hAnsiTheme="majorEastAsia" w:hint="eastAsia"/>
          </w:rPr>
          <w:t>属性：支付平台/非支付平台</w:t>
        </w:r>
      </w:ins>
    </w:p>
    <w:p w:rsidR="00D64D07" w:rsidRDefault="00D64D07" w:rsidP="00D64D07">
      <w:pPr>
        <w:pStyle w:val="a6"/>
        <w:numPr>
          <w:ilvl w:val="2"/>
          <w:numId w:val="32"/>
        </w:numPr>
        <w:spacing w:line="360" w:lineRule="auto"/>
        <w:ind w:firstLineChars="0"/>
        <w:rPr>
          <w:ins w:id="314" w:author="vxy谢玥" w:date="2014-11-28T16:36:00Z"/>
          <w:rFonts w:asciiTheme="majorEastAsia" w:eastAsiaTheme="majorEastAsia" w:hAnsiTheme="majorEastAsia"/>
        </w:rPr>
      </w:pPr>
      <w:ins w:id="315" w:author="vxy谢玥" w:date="2014-11-28T16:36:00Z">
        <w:r>
          <w:rPr>
            <w:rFonts w:asciiTheme="majorEastAsia" w:eastAsiaTheme="majorEastAsia" w:hAnsiTheme="majorEastAsia" w:hint="eastAsia"/>
          </w:rPr>
          <w:t>状态：有效/无效</w:t>
        </w:r>
      </w:ins>
    </w:p>
    <w:p w:rsidR="00D64D07" w:rsidRDefault="00D64D07" w:rsidP="00D64D07">
      <w:pPr>
        <w:pStyle w:val="a6"/>
        <w:numPr>
          <w:ilvl w:val="2"/>
          <w:numId w:val="32"/>
        </w:numPr>
        <w:spacing w:line="360" w:lineRule="auto"/>
        <w:ind w:firstLineChars="0"/>
        <w:rPr>
          <w:ins w:id="316" w:author="vxy谢玥" w:date="2014-11-28T16:36:00Z"/>
          <w:rFonts w:asciiTheme="majorEastAsia" w:eastAsiaTheme="majorEastAsia" w:hAnsiTheme="majorEastAsia"/>
        </w:rPr>
      </w:pPr>
      <w:ins w:id="317" w:author="vxy谢玥" w:date="2014-11-28T16:36:00Z">
        <w:r>
          <w:rPr>
            <w:rFonts w:asciiTheme="majorEastAsia" w:eastAsiaTheme="majorEastAsia" w:hAnsiTheme="majorEastAsia" w:hint="eastAsia"/>
          </w:rPr>
          <w:t>适用业务：若=0则显示“全业务”；其他读取</w:t>
        </w:r>
        <w:r>
          <w:rPr>
            <w:rFonts w:hint="eastAsia"/>
          </w:rPr>
          <w:t>财务平台接入业务注册表中代码对应的业务名称，一个以上的业务用逗号分隔。</w:t>
        </w:r>
      </w:ins>
    </w:p>
    <w:p w:rsidR="00D64D07" w:rsidRPr="00DF27E6" w:rsidRDefault="00D64D07" w:rsidP="00D64D07">
      <w:pPr>
        <w:pStyle w:val="a6"/>
        <w:numPr>
          <w:ilvl w:val="2"/>
          <w:numId w:val="32"/>
        </w:numPr>
        <w:spacing w:line="360" w:lineRule="auto"/>
        <w:ind w:firstLineChars="0"/>
        <w:rPr>
          <w:ins w:id="318" w:author="vxy谢玥" w:date="2014-11-28T16:36:00Z"/>
          <w:rFonts w:asciiTheme="majorEastAsia" w:eastAsiaTheme="majorEastAsia" w:hAnsiTheme="majorEastAsia"/>
        </w:rPr>
      </w:pPr>
      <w:ins w:id="319" w:author="vxy谢玥" w:date="2014-11-28T16:36:00Z">
        <w:r>
          <w:rPr>
            <w:rFonts w:asciiTheme="majorEastAsia" w:eastAsiaTheme="majorEastAsia" w:hAnsiTheme="majorEastAsia" w:hint="eastAsia"/>
          </w:rPr>
          <w:t>操作：不</w:t>
        </w:r>
        <w:r>
          <w:rPr>
            <w:rFonts w:hint="eastAsia"/>
          </w:rPr>
          <w:t>属于支付平台的收款方式提供“修改”链接。</w:t>
        </w:r>
      </w:ins>
    </w:p>
    <w:p w:rsidR="00D64D07" w:rsidRDefault="00D64D07" w:rsidP="00D64D07">
      <w:pPr>
        <w:pStyle w:val="a6"/>
        <w:numPr>
          <w:ilvl w:val="1"/>
          <w:numId w:val="30"/>
        </w:numPr>
        <w:spacing w:line="360" w:lineRule="auto"/>
        <w:ind w:firstLineChars="0"/>
        <w:rPr>
          <w:ins w:id="320" w:author="vxy谢玥" w:date="2014-11-28T16:36:00Z"/>
          <w:rFonts w:asciiTheme="majorEastAsia" w:eastAsiaTheme="majorEastAsia" w:hAnsiTheme="majorEastAsia"/>
        </w:rPr>
      </w:pPr>
      <w:ins w:id="321" w:author="vxy谢玥" w:date="2014-11-28T16:36:00Z">
        <w:r>
          <w:rPr>
            <w:rFonts w:asciiTheme="majorEastAsia" w:eastAsiaTheme="majorEastAsia" w:hAnsiTheme="majorEastAsia" w:hint="eastAsia"/>
          </w:rPr>
          <w:t>排序</w:t>
        </w:r>
      </w:ins>
    </w:p>
    <w:p w:rsidR="00D64D07" w:rsidRDefault="00D64D07" w:rsidP="00D64D07">
      <w:pPr>
        <w:spacing w:line="360" w:lineRule="auto"/>
        <w:ind w:leftChars="600" w:left="1260"/>
        <w:rPr>
          <w:ins w:id="322" w:author="vxy谢玥" w:date="2014-11-28T16:36:00Z"/>
          <w:rFonts w:asciiTheme="majorEastAsia" w:eastAsiaTheme="majorEastAsia" w:hAnsiTheme="majorEastAsia"/>
        </w:rPr>
      </w:pPr>
      <w:ins w:id="323" w:author="vxy谢玥" w:date="2014-11-28T16:36:00Z">
        <w:r>
          <w:rPr>
            <w:rFonts w:asciiTheme="majorEastAsia" w:eastAsiaTheme="majorEastAsia" w:hAnsiTheme="majorEastAsia" w:hint="eastAsia"/>
          </w:rPr>
          <w:t>按“属性”（非支付平台在前，支付平台在后）</w:t>
        </w:r>
        <w:r w:rsidRPr="00A21668">
          <w:rPr>
            <w:rFonts w:asciiTheme="majorEastAsia" w:eastAsiaTheme="majorEastAsia" w:hAnsiTheme="majorEastAsia" w:hint="eastAsia"/>
          </w:rPr>
          <w:t>、“状态”（“有效”在前，无效在后）</w:t>
        </w:r>
        <w:r>
          <w:rPr>
            <w:rFonts w:asciiTheme="majorEastAsia" w:eastAsiaTheme="majorEastAsia" w:hAnsiTheme="majorEastAsia" w:hint="eastAsia"/>
          </w:rPr>
          <w:t>、“收款方式</w:t>
        </w:r>
        <w:r w:rsidRPr="00A21668">
          <w:rPr>
            <w:rFonts w:asciiTheme="majorEastAsia" w:eastAsiaTheme="majorEastAsia" w:hAnsiTheme="majorEastAsia" w:hint="eastAsia"/>
          </w:rPr>
          <w:t>代码”（升序）</w:t>
        </w:r>
        <w:r>
          <w:rPr>
            <w:rFonts w:asciiTheme="majorEastAsia" w:eastAsiaTheme="majorEastAsia" w:hAnsiTheme="majorEastAsia" w:hint="eastAsia"/>
          </w:rPr>
          <w:t xml:space="preserve"> </w:t>
        </w:r>
        <w:r w:rsidRPr="00A21668">
          <w:rPr>
            <w:rFonts w:asciiTheme="majorEastAsia" w:eastAsiaTheme="majorEastAsia" w:hAnsiTheme="majorEastAsia" w:hint="eastAsia"/>
          </w:rPr>
          <w:t>排列</w:t>
        </w:r>
      </w:ins>
    </w:p>
    <w:p w:rsidR="00D64D07" w:rsidRPr="00A21668" w:rsidRDefault="00D64D07" w:rsidP="00D64D07">
      <w:pPr>
        <w:spacing w:line="360" w:lineRule="auto"/>
        <w:ind w:leftChars="100" w:left="210"/>
        <w:rPr>
          <w:ins w:id="324" w:author="vxy谢玥" w:date="2014-11-28T16:36:00Z"/>
          <w:rFonts w:asciiTheme="majorEastAsia" w:eastAsiaTheme="majorEastAsia" w:hAnsiTheme="majorEastAsia"/>
        </w:rPr>
      </w:pPr>
      <w:ins w:id="325" w:author="vxy谢玥" w:date="2014-11-28T16:36:00Z">
        <w:r>
          <w:rPr>
            <w:noProof/>
          </w:rPr>
          <w:drawing>
            <wp:inline distT="0" distB="0" distL="0" distR="0" wp14:anchorId="5F7DBC92" wp14:editId="75B82586">
              <wp:extent cx="5486400" cy="3124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124835"/>
                      </a:xfrm>
                      <a:prstGeom prst="rect">
                        <a:avLst/>
                      </a:prstGeom>
                    </pic:spPr>
                  </pic:pic>
                </a:graphicData>
              </a:graphic>
            </wp:inline>
          </w:drawing>
        </w:r>
      </w:ins>
    </w:p>
    <w:p w:rsidR="00D64D07" w:rsidRDefault="00D64D07" w:rsidP="00D64D07">
      <w:pPr>
        <w:pStyle w:val="a6"/>
        <w:numPr>
          <w:ilvl w:val="0"/>
          <w:numId w:val="30"/>
        </w:numPr>
        <w:spacing w:line="360" w:lineRule="auto"/>
        <w:ind w:firstLineChars="0"/>
        <w:rPr>
          <w:ins w:id="326" w:author="vxy谢玥" w:date="2014-11-28T16:36:00Z"/>
          <w:rFonts w:asciiTheme="majorEastAsia" w:eastAsiaTheme="majorEastAsia" w:hAnsiTheme="majorEastAsia"/>
        </w:rPr>
      </w:pPr>
      <w:ins w:id="327" w:author="vxy谢玥" w:date="2014-11-28T16:36:00Z">
        <w:r>
          <w:rPr>
            <w:rFonts w:asciiTheme="majorEastAsia" w:eastAsiaTheme="majorEastAsia" w:hAnsiTheme="majorEastAsia" w:hint="eastAsia"/>
          </w:rPr>
          <w:t>新增收款方式</w:t>
        </w:r>
      </w:ins>
    </w:p>
    <w:p w:rsidR="00D64D07" w:rsidRDefault="00D64D07" w:rsidP="00D64D07">
      <w:pPr>
        <w:pStyle w:val="a6"/>
        <w:numPr>
          <w:ilvl w:val="1"/>
          <w:numId w:val="30"/>
        </w:numPr>
        <w:spacing w:line="360" w:lineRule="auto"/>
        <w:ind w:firstLineChars="0"/>
        <w:rPr>
          <w:ins w:id="328" w:author="vxy谢玥" w:date="2014-11-28T16:36:00Z"/>
          <w:rFonts w:asciiTheme="majorEastAsia" w:eastAsiaTheme="majorEastAsia" w:hAnsiTheme="majorEastAsia"/>
        </w:rPr>
      </w:pPr>
      <w:ins w:id="329" w:author="vxy谢玥" w:date="2014-11-28T16:36:00Z">
        <w:r>
          <w:rPr>
            <w:rFonts w:asciiTheme="majorEastAsia" w:eastAsiaTheme="majorEastAsia" w:hAnsiTheme="majorEastAsia" w:hint="eastAsia"/>
          </w:rPr>
          <w:t>点击收款方式列表底部的“新增”按钮进入新增非支付平台收款方式的页面</w:t>
        </w:r>
      </w:ins>
    </w:p>
    <w:p w:rsidR="00D64D07" w:rsidRDefault="00D64D07" w:rsidP="00D64D07">
      <w:pPr>
        <w:pStyle w:val="a6"/>
        <w:numPr>
          <w:ilvl w:val="1"/>
          <w:numId w:val="30"/>
        </w:numPr>
        <w:spacing w:line="360" w:lineRule="auto"/>
        <w:ind w:firstLineChars="0"/>
        <w:rPr>
          <w:ins w:id="330" w:author="vxy谢玥" w:date="2014-11-28T16:36:00Z"/>
          <w:rFonts w:asciiTheme="majorEastAsia" w:eastAsiaTheme="majorEastAsia" w:hAnsiTheme="majorEastAsia"/>
        </w:rPr>
      </w:pPr>
      <w:ins w:id="331" w:author="vxy谢玥" w:date="2014-11-28T16:36:00Z">
        <w:r>
          <w:rPr>
            <w:rFonts w:asciiTheme="majorEastAsia" w:eastAsiaTheme="majorEastAsia" w:hAnsiTheme="majorEastAsia" w:hint="eastAsia"/>
          </w:rPr>
          <w:t>字段</w:t>
        </w:r>
      </w:ins>
    </w:p>
    <w:p w:rsidR="00D64D07" w:rsidRDefault="00D64D07" w:rsidP="00D64D07">
      <w:pPr>
        <w:pStyle w:val="a6"/>
        <w:numPr>
          <w:ilvl w:val="2"/>
          <w:numId w:val="32"/>
        </w:numPr>
        <w:spacing w:line="360" w:lineRule="auto"/>
        <w:ind w:firstLineChars="0"/>
        <w:rPr>
          <w:ins w:id="332" w:author="vxy谢玥" w:date="2014-11-28T16:36:00Z"/>
          <w:rFonts w:asciiTheme="majorEastAsia" w:eastAsiaTheme="majorEastAsia" w:hAnsiTheme="majorEastAsia"/>
        </w:rPr>
      </w:pPr>
      <w:ins w:id="333" w:author="vxy谢玥" w:date="2014-11-28T16:36:00Z">
        <w:r>
          <w:rPr>
            <w:rFonts w:asciiTheme="majorEastAsia" w:eastAsiaTheme="majorEastAsia" w:hAnsiTheme="majorEastAsia" w:hint="eastAsia"/>
          </w:rPr>
          <w:t>收款方式代码：系统自增</w:t>
        </w:r>
      </w:ins>
    </w:p>
    <w:p w:rsidR="00D64D07" w:rsidRDefault="00D64D07" w:rsidP="00D64D07">
      <w:pPr>
        <w:pStyle w:val="a6"/>
        <w:numPr>
          <w:ilvl w:val="2"/>
          <w:numId w:val="32"/>
        </w:numPr>
        <w:spacing w:line="360" w:lineRule="auto"/>
        <w:ind w:firstLineChars="0"/>
        <w:rPr>
          <w:ins w:id="334" w:author="vxy谢玥" w:date="2014-11-28T16:36:00Z"/>
          <w:rFonts w:asciiTheme="majorEastAsia" w:eastAsiaTheme="majorEastAsia" w:hAnsiTheme="majorEastAsia"/>
        </w:rPr>
      </w:pPr>
      <w:ins w:id="335" w:author="vxy谢玥" w:date="2014-11-28T16:36:00Z">
        <w:r>
          <w:rPr>
            <w:rFonts w:asciiTheme="majorEastAsia" w:eastAsiaTheme="majorEastAsia" w:hAnsiTheme="majorEastAsia" w:hint="eastAsia"/>
          </w:rPr>
          <w:t>收款方式名称：用户录入，文本框，必填</w:t>
        </w:r>
      </w:ins>
    </w:p>
    <w:p w:rsidR="00D64D07" w:rsidRDefault="00D64D07" w:rsidP="00D64D07">
      <w:pPr>
        <w:pStyle w:val="a6"/>
        <w:numPr>
          <w:ilvl w:val="2"/>
          <w:numId w:val="32"/>
        </w:numPr>
        <w:spacing w:line="360" w:lineRule="auto"/>
        <w:ind w:firstLineChars="0"/>
        <w:rPr>
          <w:ins w:id="336" w:author="vxy谢玥" w:date="2014-11-28T16:36:00Z"/>
          <w:rFonts w:asciiTheme="majorEastAsia" w:eastAsiaTheme="majorEastAsia" w:hAnsiTheme="majorEastAsia"/>
        </w:rPr>
      </w:pPr>
      <w:ins w:id="337" w:author="vxy谢玥" w:date="2014-11-28T16:36:00Z">
        <w:r>
          <w:rPr>
            <w:rFonts w:asciiTheme="majorEastAsia" w:eastAsiaTheme="majorEastAsia" w:hAnsiTheme="majorEastAsia" w:hint="eastAsia"/>
          </w:rPr>
          <w:t>属性：系统自动默认为“非支付平台”</w:t>
        </w:r>
      </w:ins>
    </w:p>
    <w:p w:rsidR="00D64D07" w:rsidRDefault="00D64D07" w:rsidP="00D64D07">
      <w:pPr>
        <w:pStyle w:val="a6"/>
        <w:numPr>
          <w:ilvl w:val="2"/>
          <w:numId w:val="32"/>
        </w:numPr>
        <w:spacing w:line="360" w:lineRule="auto"/>
        <w:ind w:firstLineChars="0"/>
        <w:rPr>
          <w:ins w:id="338" w:author="vxy谢玥" w:date="2014-11-28T16:36:00Z"/>
          <w:rFonts w:asciiTheme="majorEastAsia" w:eastAsiaTheme="majorEastAsia" w:hAnsiTheme="majorEastAsia"/>
        </w:rPr>
      </w:pPr>
      <w:ins w:id="339" w:author="vxy谢玥" w:date="2014-11-28T16:36:00Z">
        <w:r>
          <w:rPr>
            <w:rFonts w:asciiTheme="majorEastAsia" w:eastAsiaTheme="majorEastAsia" w:hAnsiTheme="majorEastAsia" w:hint="eastAsia"/>
          </w:rPr>
          <w:t>状态：系统自动默认为“有效”</w:t>
        </w:r>
      </w:ins>
    </w:p>
    <w:p w:rsidR="00D64D07" w:rsidRPr="00FF29EB" w:rsidRDefault="00D64D07" w:rsidP="00D64D07">
      <w:pPr>
        <w:pStyle w:val="a6"/>
        <w:numPr>
          <w:ilvl w:val="2"/>
          <w:numId w:val="32"/>
        </w:numPr>
        <w:spacing w:line="360" w:lineRule="auto"/>
        <w:ind w:firstLineChars="0"/>
        <w:rPr>
          <w:ins w:id="340" w:author="vxy谢玥" w:date="2014-11-28T16:36:00Z"/>
          <w:rFonts w:asciiTheme="majorEastAsia" w:eastAsiaTheme="majorEastAsia" w:hAnsiTheme="majorEastAsia"/>
        </w:rPr>
      </w:pPr>
      <w:ins w:id="341" w:author="vxy谢玥" w:date="2014-11-28T16:36:00Z">
        <w:r>
          <w:rPr>
            <w:rFonts w:asciiTheme="majorEastAsia" w:eastAsiaTheme="majorEastAsia" w:hAnsiTheme="majorEastAsia" w:hint="eastAsia"/>
          </w:rPr>
          <w:t>适用业务：用户录入，多选框。选项为“全业务”+</w:t>
        </w:r>
        <w:r>
          <w:rPr>
            <w:rFonts w:hint="eastAsia"/>
          </w:rPr>
          <w:t>财务平台接入业务注册表中的业务，默认勾选在“全业务”（全业务</w:t>
        </w:r>
        <w:r>
          <w:rPr>
            <w:rFonts w:hint="eastAsia"/>
          </w:rPr>
          <w:t>=0</w:t>
        </w:r>
        <w:r>
          <w:rPr>
            <w:rFonts w:hint="eastAsia"/>
          </w:rPr>
          <w:t>）。选具体业务时，“全业务”勾选自动取消。选“全业务”时，具体业务的勾选都自动取消。</w:t>
        </w:r>
      </w:ins>
    </w:p>
    <w:p w:rsidR="00D64D07" w:rsidRPr="00B34FC5" w:rsidRDefault="00D64D07" w:rsidP="00D64D07">
      <w:pPr>
        <w:pStyle w:val="a6"/>
        <w:spacing w:line="360" w:lineRule="auto"/>
        <w:ind w:leftChars="400" w:left="840" w:firstLineChars="0" w:firstLine="0"/>
        <w:rPr>
          <w:ins w:id="342" w:author="vxy谢玥" w:date="2014-11-28T16:36:00Z"/>
          <w:rFonts w:asciiTheme="majorEastAsia" w:eastAsiaTheme="majorEastAsia" w:hAnsiTheme="majorEastAsia"/>
        </w:rPr>
      </w:pPr>
      <w:ins w:id="343" w:author="vxy谢玥" w:date="2014-11-28T16:36:00Z">
        <w:r>
          <w:rPr>
            <w:noProof/>
          </w:rPr>
          <w:drawing>
            <wp:inline distT="0" distB="0" distL="0" distR="0" wp14:anchorId="34847985" wp14:editId="5936B61C">
              <wp:extent cx="3959750" cy="2273831"/>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60958" cy="2274525"/>
                      </a:xfrm>
                      <a:prstGeom prst="rect">
                        <a:avLst/>
                      </a:prstGeom>
                    </pic:spPr>
                  </pic:pic>
                </a:graphicData>
              </a:graphic>
            </wp:inline>
          </w:drawing>
        </w:r>
      </w:ins>
    </w:p>
    <w:p w:rsidR="00D64D07" w:rsidRDefault="00D64D07" w:rsidP="00D64D07">
      <w:pPr>
        <w:pStyle w:val="a6"/>
        <w:numPr>
          <w:ilvl w:val="0"/>
          <w:numId w:val="30"/>
        </w:numPr>
        <w:spacing w:line="360" w:lineRule="auto"/>
        <w:ind w:firstLineChars="0"/>
        <w:rPr>
          <w:ins w:id="344" w:author="vxy谢玥" w:date="2014-11-28T16:36:00Z"/>
          <w:rFonts w:asciiTheme="majorEastAsia" w:eastAsiaTheme="majorEastAsia" w:hAnsiTheme="majorEastAsia"/>
        </w:rPr>
      </w:pPr>
      <w:ins w:id="345" w:author="vxy谢玥" w:date="2014-11-28T16:36:00Z">
        <w:r>
          <w:rPr>
            <w:rFonts w:asciiTheme="majorEastAsia" w:eastAsiaTheme="majorEastAsia" w:hAnsiTheme="majorEastAsia" w:hint="eastAsia"/>
          </w:rPr>
          <w:t>修改收款方式</w:t>
        </w:r>
      </w:ins>
    </w:p>
    <w:p w:rsidR="00D64D07" w:rsidRDefault="00D64D07" w:rsidP="00D64D07">
      <w:pPr>
        <w:pStyle w:val="a6"/>
        <w:numPr>
          <w:ilvl w:val="1"/>
          <w:numId w:val="30"/>
        </w:numPr>
        <w:spacing w:line="360" w:lineRule="auto"/>
        <w:ind w:firstLineChars="0"/>
        <w:rPr>
          <w:ins w:id="346" w:author="vxy谢玥" w:date="2014-11-28T16:36:00Z"/>
          <w:rFonts w:asciiTheme="majorEastAsia" w:eastAsiaTheme="majorEastAsia" w:hAnsiTheme="majorEastAsia"/>
        </w:rPr>
      </w:pPr>
      <w:ins w:id="347" w:author="vxy谢玥" w:date="2014-11-28T16:36:00Z">
        <w:r>
          <w:rPr>
            <w:rFonts w:asciiTheme="majorEastAsia" w:eastAsiaTheme="majorEastAsia" w:hAnsiTheme="majorEastAsia" w:hint="eastAsia"/>
          </w:rPr>
          <w:t>可更改的字段</w:t>
        </w:r>
      </w:ins>
    </w:p>
    <w:p w:rsidR="00D64D07" w:rsidRDefault="00D64D07" w:rsidP="00D64D07">
      <w:pPr>
        <w:pStyle w:val="a6"/>
        <w:numPr>
          <w:ilvl w:val="2"/>
          <w:numId w:val="32"/>
        </w:numPr>
        <w:spacing w:line="360" w:lineRule="auto"/>
        <w:ind w:firstLineChars="0"/>
        <w:rPr>
          <w:ins w:id="348" w:author="vxy谢玥" w:date="2014-11-28T16:36:00Z"/>
          <w:rFonts w:asciiTheme="majorEastAsia" w:eastAsiaTheme="majorEastAsia" w:hAnsiTheme="majorEastAsia"/>
        </w:rPr>
      </w:pPr>
      <w:ins w:id="349" w:author="vxy谢玥" w:date="2014-11-28T16:36:00Z">
        <w:r>
          <w:rPr>
            <w:rFonts w:asciiTheme="majorEastAsia" w:eastAsiaTheme="majorEastAsia" w:hAnsiTheme="majorEastAsia" w:hint="eastAsia"/>
          </w:rPr>
          <w:t>名称：文本框，必填</w:t>
        </w:r>
      </w:ins>
    </w:p>
    <w:p w:rsidR="00D64D07" w:rsidRDefault="00D64D07" w:rsidP="00D64D07">
      <w:pPr>
        <w:pStyle w:val="a6"/>
        <w:numPr>
          <w:ilvl w:val="2"/>
          <w:numId w:val="32"/>
        </w:numPr>
        <w:spacing w:line="360" w:lineRule="auto"/>
        <w:ind w:firstLineChars="0"/>
        <w:rPr>
          <w:ins w:id="350" w:author="vxy谢玥" w:date="2014-11-28T16:36:00Z"/>
          <w:rFonts w:asciiTheme="majorEastAsia" w:eastAsiaTheme="majorEastAsia" w:hAnsiTheme="majorEastAsia"/>
        </w:rPr>
      </w:pPr>
      <w:ins w:id="351" w:author="vxy谢玥" w:date="2014-11-28T16:36:00Z">
        <w:r>
          <w:rPr>
            <w:rFonts w:asciiTheme="majorEastAsia" w:eastAsiaTheme="majorEastAsia" w:hAnsiTheme="majorEastAsia" w:hint="eastAsia"/>
          </w:rPr>
          <w:t>状态：下拉框，必选</w:t>
        </w:r>
        <w:r>
          <w:rPr>
            <w:rFonts w:asciiTheme="majorEastAsia" w:eastAsiaTheme="majorEastAsia" w:hAnsiTheme="majorEastAsia"/>
          </w:rPr>
          <w:t xml:space="preserve"> </w:t>
        </w:r>
      </w:ins>
    </w:p>
    <w:p w:rsidR="00D64D07" w:rsidRDefault="00D64D07" w:rsidP="00D64D07">
      <w:pPr>
        <w:pStyle w:val="a6"/>
        <w:numPr>
          <w:ilvl w:val="2"/>
          <w:numId w:val="32"/>
        </w:numPr>
        <w:spacing w:line="360" w:lineRule="auto"/>
        <w:ind w:firstLineChars="0"/>
        <w:rPr>
          <w:ins w:id="352" w:author="vxy谢玥" w:date="2014-11-28T16:36:00Z"/>
          <w:rFonts w:asciiTheme="majorEastAsia" w:eastAsiaTheme="majorEastAsia" w:hAnsiTheme="majorEastAsia"/>
        </w:rPr>
      </w:pPr>
      <w:ins w:id="353" w:author="vxy谢玥" w:date="2014-11-28T16:36:00Z">
        <w:r>
          <w:rPr>
            <w:rFonts w:asciiTheme="majorEastAsia" w:eastAsiaTheme="majorEastAsia" w:hAnsiTheme="majorEastAsia" w:hint="eastAsia"/>
          </w:rPr>
          <w:t>适用业务：多选框，至少选一个。</w:t>
        </w:r>
      </w:ins>
    </w:p>
    <w:p w:rsidR="00D64D07" w:rsidRDefault="00D64D07" w:rsidP="00D64D07">
      <w:pPr>
        <w:ind w:leftChars="600" w:left="1260"/>
        <w:rPr>
          <w:ins w:id="354" w:author="vxy谢玥" w:date="2014-11-28T16:36:00Z"/>
        </w:rPr>
      </w:pPr>
      <w:ins w:id="355" w:author="vxy谢玥" w:date="2014-11-28T16:36:00Z">
        <w:r>
          <w:rPr>
            <w:noProof/>
          </w:rPr>
          <w:drawing>
            <wp:anchor distT="0" distB="0" distL="114300" distR="114300" simplePos="0" relativeHeight="251662336" behindDoc="0" locked="0" layoutInCell="1" allowOverlap="1" wp14:anchorId="22F5455D" wp14:editId="3672B78F">
              <wp:simplePos x="0" y="0"/>
              <wp:positionH relativeFrom="column">
                <wp:align>left</wp:align>
              </wp:positionH>
              <wp:positionV relativeFrom="paragraph">
                <wp:align>top</wp:align>
              </wp:positionV>
              <wp:extent cx="4358005" cy="2790825"/>
              <wp:effectExtent l="0" t="0" r="4445"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358005" cy="2790825"/>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ins>
    </w:p>
    <w:p w:rsidR="00D64D07" w:rsidRPr="001662C2" w:rsidRDefault="00D64D07" w:rsidP="00D64D07">
      <w:pPr>
        <w:pStyle w:val="a6"/>
        <w:numPr>
          <w:ilvl w:val="0"/>
          <w:numId w:val="30"/>
        </w:numPr>
        <w:spacing w:line="360" w:lineRule="auto"/>
        <w:ind w:firstLineChars="0"/>
        <w:rPr>
          <w:ins w:id="356" w:author="vxy谢玥" w:date="2014-11-28T16:36:00Z"/>
          <w:rFonts w:asciiTheme="majorEastAsia" w:eastAsiaTheme="majorEastAsia" w:hAnsiTheme="majorEastAsia"/>
        </w:rPr>
      </w:pPr>
      <w:ins w:id="357" w:author="vxy谢玥" w:date="2014-11-28T16:36:00Z">
        <w:r w:rsidRPr="001662C2">
          <w:rPr>
            <w:rFonts w:asciiTheme="majorEastAsia" w:eastAsiaTheme="majorEastAsia" w:hAnsiTheme="majorEastAsia" w:hint="eastAsia"/>
          </w:rPr>
          <w:t>操作日志</w:t>
        </w:r>
      </w:ins>
    </w:p>
    <w:p w:rsidR="00D64D07" w:rsidRPr="001662C2" w:rsidRDefault="00D64D07" w:rsidP="00D64D07">
      <w:pPr>
        <w:pStyle w:val="a6"/>
        <w:numPr>
          <w:ilvl w:val="1"/>
          <w:numId w:val="30"/>
        </w:numPr>
        <w:spacing w:line="360" w:lineRule="auto"/>
        <w:ind w:firstLineChars="0"/>
        <w:rPr>
          <w:ins w:id="358" w:author="vxy谢玥" w:date="2014-11-28T16:36:00Z"/>
          <w:rFonts w:asciiTheme="majorEastAsia" w:eastAsiaTheme="majorEastAsia" w:hAnsiTheme="majorEastAsia"/>
        </w:rPr>
      </w:pPr>
      <w:ins w:id="359" w:author="vxy谢玥" w:date="2014-11-28T16:36:00Z">
        <w:r w:rsidRPr="001662C2">
          <w:rPr>
            <w:rFonts w:asciiTheme="majorEastAsia" w:eastAsiaTheme="majorEastAsia" w:hAnsiTheme="majorEastAsia" w:hint="eastAsia"/>
          </w:rPr>
          <w:t>点击收款方式列表页面“操作日志”链接，进入操作日志显示页面</w:t>
        </w:r>
      </w:ins>
    </w:p>
    <w:p w:rsidR="00D64D07" w:rsidRPr="001662C2" w:rsidRDefault="00D64D07" w:rsidP="00D64D07">
      <w:pPr>
        <w:pStyle w:val="a6"/>
        <w:numPr>
          <w:ilvl w:val="1"/>
          <w:numId w:val="30"/>
        </w:numPr>
        <w:spacing w:line="360" w:lineRule="auto"/>
        <w:ind w:firstLineChars="0"/>
        <w:rPr>
          <w:ins w:id="360" w:author="vxy谢玥" w:date="2014-11-28T16:36:00Z"/>
          <w:rFonts w:asciiTheme="majorEastAsia" w:eastAsiaTheme="majorEastAsia" w:hAnsiTheme="majorEastAsia"/>
        </w:rPr>
      </w:pPr>
      <w:ins w:id="361" w:author="vxy谢玥" w:date="2014-11-28T16:36:00Z">
        <w:r w:rsidRPr="001662C2">
          <w:rPr>
            <w:rFonts w:asciiTheme="majorEastAsia" w:eastAsiaTheme="majorEastAsia" w:hAnsiTheme="majorEastAsia"/>
          </w:rPr>
          <w:t>“</w:t>
        </w:r>
        <w:r w:rsidRPr="001662C2">
          <w:rPr>
            <w:rFonts w:asciiTheme="majorEastAsia" w:eastAsiaTheme="majorEastAsia" w:hAnsiTheme="majorEastAsia" w:hint="eastAsia"/>
          </w:rPr>
          <w:t>收款方式”查看维护模块需要记录操作日志的点有：</w:t>
        </w:r>
      </w:ins>
    </w:p>
    <w:p w:rsidR="00D64D07" w:rsidRPr="001662C2" w:rsidRDefault="00D64D07" w:rsidP="00D64D07">
      <w:pPr>
        <w:pStyle w:val="a6"/>
        <w:numPr>
          <w:ilvl w:val="2"/>
          <w:numId w:val="32"/>
        </w:numPr>
        <w:spacing w:line="360" w:lineRule="auto"/>
        <w:ind w:firstLineChars="0"/>
        <w:rPr>
          <w:ins w:id="362" w:author="vxy谢玥" w:date="2014-11-28T16:36:00Z"/>
          <w:rFonts w:asciiTheme="majorEastAsia" w:eastAsiaTheme="majorEastAsia" w:hAnsiTheme="majorEastAsia"/>
        </w:rPr>
      </w:pPr>
      <w:ins w:id="363" w:author="vxy谢玥" w:date="2014-11-28T16:36:00Z">
        <w:r w:rsidRPr="001662C2">
          <w:rPr>
            <w:rFonts w:asciiTheme="majorEastAsia" w:eastAsiaTheme="majorEastAsia" w:hAnsiTheme="majorEastAsia" w:hint="eastAsia"/>
          </w:rPr>
          <w:t>新增收款方式</w:t>
        </w:r>
      </w:ins>
    </w:p>
    <w:p w:rsidR="00D64D07" w:rsidRPr="001662C2" w:rsidRDefault="00D64D07" w:rsidP="00D64D07">
      <w:pPr>
        <w:pStyle w:val="a6"/>
        <w:numPr>
          <w:ilvl w:val="2"/>
          <w:numId w:val="32"/>
        </w:numPr>
        <w:spacing w:line="360" w:lineRule="auto"/>
        <w:ind w:firstLineChars="0"/>
        <w:rPr>
          <w:ins w:id="364" w:author="vxy谢玥" w:date="2014-11-28T16:36:00Z"/>
          <w:rFonts w:asciiTheme="majorEastAsia" w:eastAsiaTheme="majorEastAsia" w:hAnsiTheme="majorEastAsia"/>
        </w:rPr>
      </w:pPr>
      <w:ins w:id="365" w:author="vxy谢玥" w:date="2014-11-28T16:36:00Z">
        <w:r w:rsidRPr="001662C2">
          <w:rPr>
            <w:rFonts w:asciiTheme="majorEastAsia" w:eastAsiaTheme="majorEastAsia" w:hAnsiTheme="majorEastAsia" w:hint="eastAsia"/>
          </w:rPr>
          <w:t>修改收款方式</w:t>
        </w:r>
        <w:r>
          <w:rPr>
            <w:rFonts w:asciiTheme="majorEastAsia" w:eastAsiaTheme="majorEastAsia" w:hAnsiTheme="majorEastAsia" w:hint="eastAsia"/>
          </w:rPr>
          <w:t>（含状态变更）</w:t>
        </w:r>
      </w:ins>
    </w:p>
    <w:p w:rsidR="00D64D07" w:rsidRPr="001662C2" w:rsidRDefault="00D64D07" w:rsidP="00D64D07">
      <w:pPr>
        <w:pStyle w:val="a6"/>
        <w:numPr>
          <w:ilvl w:val="1"/>
          <w:numId w:val="30"/>
        </w:numPr>
        <w:spacing w:line="360" w:lineRule="auto"/>
        <w:ind w:firstLineChars="0"/>
        <w:rPr>
          <w:ins w:id="366" w:author="vxy谢玥" w:date="2014-11-28T16:36:00Z"/>
          <w:rFonts w:asciiTheme="majorEastAsia" w:eastAsiaTheme="majorEastAsia" w:hAnsiTheme="majorEastAsia"/>
        </w:rPr>
      </w:pPr>
      <w:ins w:id="367" w:author="vxy谢玥" w:date="2014-11-28T16:36:00Z">
        <w:r w:rsidRPr="001662C2">
          <w:rPr>
            <w:rFonts w:asciiTheme="majorEastAsia" w:eastAsiaTheme="majorEastAsia" w:hAnsiTheme="majorEastAsia" w:hint="eastAsia"/>
          </w:rPr>
          <w:t>操作日志需记录和显示的字段</w:t>
        </w:r>
      </w:ins>
    </w:p>
    <w:p w:rsidR="00D64D07" w:rsidRPr="001662C2" w:rsidRDefault="00D64D07" w:rsidP="00D64D07">
      <w:pPr>
        <w:pStyle w:val="a6"/>
        <w:numPr>
          <w:ilvl w:val="2"/>
          <w:numId w:val="32"/>
        </w:numPr>
        <w:spacing w:line="360" w:lineRule="auto"/>
        <w:ind w:firstLineChars="0"/>
        <w:rPr>
          <w:ins w:id="368" w:author="vxy谢玥" w:date="2014-11-28T16:36:00Z"/>
          <w:rFonts w:asciiTheme="majorEastAsia" w:eastAsiaTheme="majorEastAsia" w:hAnsiTheme="majorEastAsia"/>
        </w:rPr>
      </w:pPr>
      <w:ins w:id="369" w:author="vxy谢玥" w:date="2014-11-28T16:36:00Z">
        <w:r w:rsidRPr="001662C2">
          <w:rPr>
            <w:rFonts w:asciiTheme="majorEastAsia" w:eastAsiaTheme="majorEastAsia" w:hAnsiTheme="majorEastAsia" w:hint="eastAsia"/>
          </w:rPr>
          <w:t>操作人：中文姓名（员工号）</w:t>
        </w:r>
      </w:ins>
    </w:p>
    <w:p w:rsidR="00D64D07" w:rsidRPr="001662C2" w:rsidRDefault="00D64D07" w:rsidP="00D64D07">
      <w:pPr>
        <w:pStyle w:val="a6"/>
        <w:numPr>
          <w:ilvl w:val="2"/>
          <w:numId w:val="32"/>
        </w:numPr>
        <w:spacing w:line="360" w:lineRule="auto"/>
        <w:ind w:firstLineChars="0"/>
        <w:rPr>
          <w:ins w:id="370" w:author="vxy谢玥" w:date="2014-11-28T16:36:00Z"/>
          <w:rFonts w:asciiTheme="majorEastAsia" w:eastAsiaTheme="majorEastAsia" w:hAnsiTheme="majorEastAsia"/>
        </w:rPr>
      </w:pPr>
      <w:ins w:id="371" w:author="vxy谢玥" w:date="2014-11-28T16:36:00Z">
        <w:r w:rsidRPr="001662C2">
          <w:rPr>
            <w:rFonts w:asciiTheme="majorEastAsia" w:eastAsiaTheme="majorEastAsia" w:hAnsiTheme="majorEastAsia" w:hint="eastAsia"/>
          </w:rPr>
          <w:t>操作内容</w:t>
        </w:r>
        <w:r w:rsidRPr="001662C2">
          <w:rPr>
            <w:rFonts w:asciiTheme="majorEastAsia" w:eastAsiaTheme="majorEastAsia" w:hAnsiTheme="majorEastAsia"/>
          </w:rPr>
          <w:t xml:space="preserve"> </w:t>
        </w:r>
      </w:ins>
    </w:p>
    <w:p w:rsidR="00D64D07" w:rsidRPr="001662C2" w:rsidRDefault="00D64D07" w:rsidP="00D64D07">
      <w:pPr>
        <w:pStyle w:val="a6"/>
        <w:numPr>
          <w:ilvl w:val="2"/>
          <w:numId w:val="32"/>
        </w:numPr>
        <w:spacing w:line="360" w:lineRule="auto"/>
        <w:ind w:firstLineChars="0"/>
        <w:rPr>
          <w:ins w:id="372" w:author="vxy谢玥" w:date="2014-11-28T16:36:00Z"/>
          <w:rFonts w:asciiTheme="majorEastAsia" w:eastAsiaTheme="majorEastAsia" w:hAnsiTheme="majorEastAsia"/>
        </w:rPr>
      </w:pPr>
      <w:ins w:id="373" w:author="vxy谢玥" w:date="2014-11-28T16:36:00Z">
        <w:r w:rsidRPr="001662C2">
          <w:rPr>
            <w:rFonts w:asciiTheme="majorEastAsia" w:eastAsiaTheme="majorEastAsia" w:hAnsiTheme="majorEastAsia" w:hint="eastAsia"/>
          </w:rPr>
          <w:t>操作时间</w:t>
        </w:r>
        <w:r w:rsidRPr="001662C2">
          <w:rPr>
            <w:rFonts w:asciiTheme="majorEastAsia" w:eastAsiaTheme="majorEastAsia" w:hAnsiTheme="majorEastAsia"/>
          </w:rPr>
          <w:t xml:space="preserve"> </w:t>
        </w:r>
      </w:ins>
    </w:p>
    <w:p w:rsidR="00D64D07" w:rsidRDefault="00D64D07" w:rsidP="00D64D07">
      <w:pPr>
        <w:pStyle w:val="a6"/>
        <w:numPr>
          <w:ilvl w:val="1"/>
          <w:numId w:val="30"/>
        </w:numPr>
        <w:spacing w:line="360" w:lineRule="auto"/>
        <w:ind w:firstLineChars="0"/>
        <w:rPr>
          <w:ins w:id="374" w:author="vxy谢玥" w:date="2014-11-28T16:36:00Z"/>
          <w:rFonts w:asciiTheme="majorEastAsia" w:eastAsiaTheme="majorEastAsia" w:hAnsiTheme="majorEastAsia"/>
        </w:rPr>
      </w:pPr>
      <w:ins w:id="375" w:author="vxy谢玥" w:date="2014-11-28T16:36:00Z">
        <w:r w:rsidRPr="001662C2">
          <w:rPr>
            <w:rFonts w:asciiTheme="majorEastAsia" w:eastAsiaTheme="majorEastAsia" w:hAnsiTheme="majorEastAsia" w:hint="eastAsia"/>
          </w:rPr>
          <w:t>操作日志显示排序</w:t>
        </w:r>
        <w:r>
          <w:rPr>
            <w:rFonts w:asciiTheme="majorEastAsia" w:eastAsiaTheme="majorEastAsia" w:hAnsiTheme="majorEastAsia" w:hint="eastAsia"/>
          </w:rPr>
          <w:t>：按“操作时间”降序排列</w:t>
        </w:r>
      </w:ins>
    </w:p>
    <w:p w:rsidR="00D64D07" w:rsidRPr="00D64D07" w:rsidRDefault="00D64D07" w:rsidP="004F7711"/>
    <w:p w:rsidR="0084374D" w:rsidRPr="00931024" w:rsidRDefault="0084374D" w:rsidP="0084374D">
      <w:pPr>
        <w:pStyle w:val="3"/>
        <w:numPr>
          <w:ilvl w:val="0"/>
          <w:numId w:val="20"/>
        </w:numPr>
        <w:spacing w:line="360" w:lineRule="auto"/>
        <w:rPr>
          <w:rFonts w:ascii="微软雅黑" w:eastAsia="微软雅黑" w:hAnsi="微软雅黑" w:cs="Arial"/>
          <w:sz w:val="21"/>
          <w:szCs w:val="21"/>
          <w:shd w:val="pct15" w:color="auto" w:fill="FFFFFF"/>
        </w:rPr>
      </w:pPr>
      <w:r w:rsidRPr="00003DD5">
        <w:rPr>
          <w:rFonts w:ascii="微软雅黑" w:eastAsia="微软雅黑" w:hAnsi="微软雅黑" w:cs="Arial" w:hint="eastAsia"/>
          <w:sz w:val="21"/>
          <w:szCs w:val="21"/>
          <w:shd w:val="pct15" w:color="auto" w:fill="FFFFFF"/>
        </w:rPr>
        <w:t>新增</w:t>
      </w:r>
      <w:r>
        <w:rPr>
          <w:rFonts w:ascii="微软雅黑" w:eastAsia="微软雅黑" w:hAnsi="微软雅黑" w:cs="Arial" w:hint="eastAsia"/>
          <w:sz w:val="21"/>
          <w:szCs w:val="21"/>
          <w:shd w:val="pct15" w:color="auto" w:fill="FFFFFF"/>
        </w:rPr>
        <w:t>用于汇总所有</w:t>
      </w:r>
      <w:r w:rsidRPr="0084374D">
        <w:rPr>
          <w:rFonts w:ascii="微软雅黑" w:eastAsia="微软雅黑" w:hAnsi="微软雅黑" w:cs="Arial" w:hint="eastAsia"/>
          <w:sz w:val="21"/>
          <w:szCs w:val="21"/>
          <w:shd w:val="pct15" w:color="auto" w:fill="FFFFFF"/>
        </w:rPr>
        <w:t>金蝶项目预定义字段</w:t>
      </w:r>
      <w:r>
        <w:rPr>
          <w:rFonts w:ascii="微软雅黑" w:eastAsia="微软雅黑" w:hAnsi="微软雅黑" w:cs="Arial" w:hint="eastAsia"/>
          <w:sz w:val="21"/>
          <w:szCs w:val="21"/>
          <w:shd w:val="pct15" w:color="auto" w:fill="FFFFFF"/>
        </w:rPr>
        <w:t>查看维护</w:t>
      </w:r>
      <w:r w:rsidRPr="00931024">
        <w:rPr>
          <w:rFonts w:ascii="微软雅黑" w:eastAsia="微软雅黑" w:hAnsi="微软雅黑" w:cs="Arial" w:hint="eastAsia"/>
          <w:sz w:val="21"/>
          <w:szCs w:val="21"/>
          <w:shd w:val="pct15" w:color="auto" w:fill="FFFFFF"/>
        </w:rPr>
        <w:t>模块</w:t>
      </w:r>
      <w:r>
        <w:rPr>
          <w:rFonts w:ascii="微软雅黑" w:eastAsia="微软雅黑" w:hAnsi="微软雅黑" w:cs="Arial" w:hint="eastAsia"/>
          <w:sz w:val="21"/>
          <w:szCs w:val="21"/>
          <w:shd w:val="pct15" w:color="auto" w:fill="FFFFFF"/>
        </w:rPr>
        <w:t>的入口页面</w:t>
      </w:r>
    </w:p>
    <w:p w:rsidR="00BA7137" w:rsidRDefault="00BA7137" w:rsidP="00A647A5">
      <w:pPr>
        <w:pStyle w:val="a6"/>
        <w:numPr>
          <w:ilvl w:val="0"/>
          <w:numId w:val="29"/>
        </w:numPr>
        <w:spacing w:line="360" w:lineRule="auto"/>
        <w:ind w:firstLineChars="0"/>
      </w:pPr>
      <w:r>
        <w:rPr>
          <w:rFonts w:hint="eastAsia"/>
        </w:rPr>
        <w:t>为了方便</w:t>
      </w:r>
      <w:del w:id="376" w:author="vxy谢玥" w:date="2014-11-28T16:43:00Z">
        <w:r w:rsidDel="0082756D">
          <w:rPr>
            <w:rFonts w:hint="eastAsia"/>
          </w:rPr>
          <w:delText>财务人员</w:delText>
        </w:r>
      </w:del>
      <w:ins w:id="377" w:author="vxy谢玥" w:date="2014-11-28T16:43:00Z">
        <w:r w:rsidR="0082756D">
          <w:rPr>
            <w:rFonts w:hint="eastAsia"/>
          </w:rPr>
          <w:t>用户</w:t>
        </w:r>
      </w:ins>
      <w:r>
        <w:rPr>
          <w:rFonts w:hint="eastAsia"/>
        </w:rPr>
        <w:t>使用各个</w:t>
      </w:r>
      <w:r w:rsidRPr="00BA7137">
        <w:rPr>
          <w:rFonts w:hint="eastAsia"/>
        </w:rPr>
        <w:t>金蝶项目预定义字段查看维护模块</w:t>
      </w:r>
      <w:r>
        <w:rPr>
          <w:rFonts w:hint="eastAsia"/>
        </w:rPr>
        <w:t>，财务平台提供进入各模块的入口汇总页面，页面名称“</w:t>
      </w:r>
      <w:r w:rsidRPr="00BA7137">
        <w:rPr>
          <w:rFonts w:hint="eastAsia"/>
        </w:rPr>
        <w:t>金蝶项目预定义字段</w:t>
      </w:r>
      <w:r>
        <w:rPr>
          <w:rFonts w:hint="eastAsia"/>
        </w:rPr>
        <w:t>管理”。点击各模块入口链接，仍旧调用各模块权限判断逻辑来判断用户是否有权限访问相应的模块。</w:t>
      </w:r>
    </w:p>
    <w:p w:rsidR="004D16EE" w:rsidRDefault="004D16EE" w:rsidP="004D16EE">
      <w:pPr>
        <w:pStyle w:val="a6"/>
        <w:spacing w:line="360" w:lineRule="auto"/>
        <w:ind w:left="840" w:firstLineChars="0" w:firstLine="0"/>
      </w:pPr>
      <w:r>
        <w:rPr>
          <w:noProof/>
        </w:rPr>
        <w:drawing>
          <wp:anchor distT="0" distB="0" distL="114300" distR="114300" simplePos="0" relativeHeight="251660288" behindDoc="0" locked="0" layoutInCell="1" allowOverlap="1" wp14:anchorId="7EF859E5" wp14:editId="189DA08D">
            <wp:simplePos x="0" y="0"/>
            <wp:positionH relativeFrom="column">
              <wp:align>left</wp:align>
            </wp:positionH>
            <wp:positionV relativeFrom="paragraph">
              <wp:align>top</wp:align>
            </wp:positionV>
            <wp:extent cx="4961255" cy="2059305"/>
            <wp:effectExtent l="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961255" cy="2059305"/>
                    </a:xfrm>
                    <a:prstGeom prst="rect">
                      <a:avLst/>
                    </a:prstGeom>
                  </pic:spPr>
                </pic:pic>
              </a:graphicData>
            </a:graphic>
          </wp:anchor>
        </w:drawing>
      </w:r>
    </w:p>
    <w:p w:rsidR="00BA7137" w:rsidRDefault="00BA7137" w:rsidP="00A647A5">
      <w:pPr>
        <w:pStyle w:val="a6"/>
        <w:numPr>
          <w:ilvl w:val="0"/>
          <w:numId w:val="29"/>
        </w:numPr>
        <w:spacing w:line="360" w:lineRule="auto"/>
        <w:ind w:firstLineChars="0"/>
      </w:pPr>
      <w:r>
        <w:rPr>
          <w:rFonts w:hint="eastAsia"/>
        </w:rPr>
        <w:t>该页面上显示的各入口链接信息采用读取后台数据表维护的信息，但该数据表无需提供配置页面，表数据会在每个金蝶子项目中进行相应的数据初始化。本项目需要初始化以下信息：</w:t>
      </w:r>
    </w:p>
    <w:tbl>
      <w:tblPr>
        <w:tblStyle w:val="a9"/>
        <w:tblW w:w="0" w:type="auto"/>
        <w:tblInd w:w="840" w:type="dxa"/>
        <w:tblLook w:val="04A0" w:firstRow="1" w:lastRow="0" w:firstColumn="1" w:lastColumn="0" w:noHBand="0" w:noVBand="1"/>
      </w:tblPr>
      <w:tblGrid>
        <w:gridCol w:w="3657"/>
        <w:gridCol w:w="2410"/>
        <w:gridCol w:w="2410"/>
      </w:tblGrid>
      <w:tr w:rsidR="00BA7137" w:rsidTr="00C708B7">
        <w:tc>
          <w:tcPr>
            <w:tcW w:w="3657" w:type="dxa"/>
          </w:tcPr>
          <w:p w:rsidR="00BA7137" w:rsidRPr="00A647A5" w:rsidRDefault="00BA7137" w:rsidP="00A647A5">
            <w:pPr>
              <w:spacing w:line="360" w:lineRule="auto"/>
              <w:jc w:val="center"/>
              <w:rPr>
                <w:b/>
              </w:rPr>
            </w:pPr>
            <w:r w:rsidRPr="00A647A5">
              <w:rPr>
                <w:rFonts w:hint="eastAsia"/>
                <w:b/>
              </w:rPr>
              <w:t>模块入口在页面上的显示名称</w:t>
            </w:r>
          </w:p>
        </w:tc>
        <w:tc>
          <w:tcPr>
            <w:tcW w:w="2410" w:type="dxa"/>
          </w:tcPr>
          <w:p w:rsidR="00BA7137" w:rsidRPr="00A647A5" w:rsidRDefault="00BA7137" w:rsidP="00A647A5">
            <w:pPr>
              <w:spacing w:line="360" w:lineRule="auto"/>
              <w:jc w:val="center"/>
              <w:rPr>
                <w:b/>
              </w:rPr>
            </w:pPr>
            <w:r w:rsidRPr="00A647A5">
              <w:rPr>
                <w:rFonts w:hint="eastAsia"/>
                <w:b/>
              </w:rPr>
              <w:t>适用业务范围</w:t>
            </w:r>
          </w:p>
        </w:tc>
        <w:tc>
          <w:tcPr>
            <w:tcW w:w="2410" w:type="dxa"/>
          </w:tcPr>
          <w:p w:rsidR="00BA7137" w:rsidRPr="00A647A5" w:rsidRDefault="00BA7137" w:rsidP="00A647A5">
            <w:pPr>
              <w:spacing w:line="360" w:lineRule="auto"/>
              <w:jc w:val="center"/>
              <w:rPr>
                <w:b/>
              </w:rPr>
            </w:pPr>
            <w:r w:rsidRPr="00A647A5">
              <w:rPr>
                <w:rFonts w:hint="eastAsia"/>
                <w:b/>
              </w:rPr>
              <w:t>模块访问</w:t>
            </w:r>
            <w:r w:rsidRPr="00A647A5">
              <w:rPr>
                <w:rFonts w:hint="eastAsia"/>
                <w:b/>
              </w:rPr>
              <w:t>URL</w:t>
            </w:r>
          </w:p>
        </w:tc>
      </w:tr>
      <w:tr w:rsidR="00BA7137" w:rsidTr="00C708B7">
        <w:tc>
          <w:tcPr>
            <w:tcW w:w="3657" w:type="dxa"/>
          </w:tcPr>
          <w:p w:rsidR="00BA7137" w:rsidRDefault="00BA7137" w:rsidP="00A647A5">
            <w:pPr>
              <w:spacing w:line="360" w:lineRule="auto"/>
              <w:jc w:val="center"/>
            </w:pPr>
            <w:r w:rsidRPr="00BA7137">
              <w:rPr>
                <w:rFonts w:hint="eastAsia"/>
              </w:rPr>
              <w:t>收款方式</w:t>
            </w:r>
          </w:p>
        </w:tc>
        <w:tc>
          <w:tcPr>
            <w:tcW w:w="2410" w:type="dxa"/>
          </w:tcPr>
          <w:p w:rsidR="00BA7137" w:rsidRDefault="00BA7137" w:rsidP="00A647A5">
            <w:pPr>
              <w:spacing w:line="360" w:lineRule="auto"/>
              <w:jc w:val="center"/>
            </w:pPr>
            <w:r w:rsidRPr="00BA7137">
              <w:rPr>
                <w:rFonts w:hint="eastAsia"/>
              </w:rPr>
              <w:t>全业务</w:t>
            </w:r>
          </w:p>
        </w:tc>
        <w:tc>
          <w:tcPr>
            <w:tcW w:w="2410" w:type="dxa"/>
          </w:tcPr>
          <w:p w:rsidR="00BA7137" w:rsidRDefault="00BA7137" w:rsidP="00A647A5">
            <w:pPr>
              <w:spacing w:line="360" w:lineRule="auto"/>
              <w:jc w:val="center"/>
            </w:pPr>
            <w:r>
              <w:rPr>
                <w:rFonts w:hint="eastAsia"/>
              </w:rPr>
              <w:t>待提供</w:t>
            </w:r>
          </w:p>
        </w:tc>
      </w:tr>
      <w:tr w:rsidR="00BA7137" w:rsidTr="00C708B7">
        <w:tc>
          <w:tcPr>
            <w:tcW w:w="3657" w:type="dxa"/>
          </w:tcPr>
          <w:p w:rsidR="00BA7137" w:rsidRDefault="00BA7137" w:rsidP="00B868AA">
            <w:pPr>
              <w:spacing w:line="360" w:lineRule="auto"/>
              <w:jc w:val="center"/>
            </w:pPr>
            <w:r w:rsidRPr="00BA7137">
              <w:rPr>
                <w:rFonts w:hint="eastAsia"/>
              </w:rPr>
              <w:t>订单类型</w:t>
            </w:r>
          </w:p>
        </w:tc>
        <w:tc>
          <w:tcPr>
            <w:tcW w:w="2410" w:type="dxa"/>
          </w:tcPr>
          <w:p w:rsidR="00BA7137" w:rsidRDefault="00BA7137" w:rsidP="00A647A5">
            <w:pPr>
              <w:spacing w:line="360" w:lineRule="auto"/>
              <w:jc w:val="center"/>
            </w:pPr>
            <w:r w:rsidRPr="00BA7137">
              <w:rPr>
                <w:rFonts w:hint="eastAsia"/>
              </w:rPr>
              <w:t>预付酒店</w:t>
            </w:r>
          </w:p>
        </w:tc>
        <w:tc>
          <w:tcPr>
            <w:tcW w:w="2410" w:type="dxa"/>
          </w:tcPr>
          <w:p w:rsidR="00BA7137" w:rsidRDefault="00BA7137" w:rsidP="00A647A5">
            <w:pPr>
              <w:spacing w:line="360" w:lineRule="auto"/>
              <w:jc w:val="center"/>
            </w:pPr>
            <w:r>
              <w:rPr>
                <w:rFonts w:hint="eastAsia"/>
              </w:rPr>
              <w:t>待提供</w:t>
            </w:r>
          </w:p>
        </w:tc>
      </w:tr>
      <w:tr w:rsidR="00BA7137" w:rsidTr="00C708B7">
        <w:tc>
          <w:tcPr>
            <w:tcW w:w="3657" w:type="dxa"/>
          </w:tcPr>
          <w:p w:rsidR="00BA7137" w:rsidRPr="00BA7137" w:rsidRDefault="00BA7137" w:rsidP="00B868AA">
            <w:pPr>
              <w:spacing w:line="360" w:lineRule="auto"/>
              <w:jc w:val="center"/>
            </w:pPr>
            <w:r w:rsidRPr="00BA7137">
              <w:rPr>
                <w:rFonts w:hint="eastAsia"/>
              </w:rPr>
              <w:t>付底</w:t>
            </w:r>
            <w:r w:rsidRPr="00BA7137">
              <w:rPr>
                <w:rFonts w:hint="eastAsia"/>
              </w:rPr>
              <w:t>/</w:t>
            </w:r>
            <w:r w:rsidRPr="00BA7137">
              <w:rPr>
                <w:rFonts w:hint="eastAsia"/>
              </w:rPr>
              <w:t>付面</w:t>
            </w:r>
          </w:p>
        </w:tc>
        <w:tc>
          <w:tcPr>
            <w:tcW w:w="2410" w:type="dxa"/>
          </w:tcPr>
          <w:p w:rsidR="00BA7137" w:rsidRDefault="00BA7137" w:rsidP="00A647A5">
            <w:pPr>
              <w:spacing w:line="360" w:lineRule="auto"/>
              <w:jc w:val="center"/>
            </w:pPr>
            <w:r w:rsidRPr="00BA7137">
              <w:rPr>
                <w:rFonts w:hint="eastAsia"/>
              </w:rPr>
              <w:t>预付酒店</w:t>
            </w:r>
          </w:p>
        </w:tc>
        <w:tc>
          <w:tcPr>
            <w:tcW w:w="2410" w:type="dxa"/>
          </w:tcPr>
          <w:p w:rsidR="00BA7137" w:rsidRDefault="00BA7137" w:rsidP="00A647A5">
            <w:pPr>
              <w:spacing w:line="360" w:lineRule="auto"/>
              <w:jc w:val="center"/>
            </w:pPr>
            <w:r>
              <w:rPr>
                <w:rFonts w:hint="eastAsia"/>
              </w:rPr>
              <w:t>待提供</w:t>
            </w:r>
          </w:p>
        </w:tc>
      </w:tr>
    </w:tbl>
    <w:p w:rsidR="003A5D60" w:rsidRPr="00BA7137" w:rsidRDefault="003A5D60" w:rsidP="003A5D60"/>
    <w:p w:rsidR="00707BDE" w:rsidRPr="0084374D" w:rsidRDefault="00707BDE" w:rsidP="003A5D60"/>
    <w:p w:rsidR="003148D0" w:rsidRDefault="003148D0" w:rsidP="003A5D60">
      <w:pPr>
        <w:pStyle w:val="a6"/>
        <w:numPr>
          <w:ilvl w:val="0"/>
          <w:numId w:val="1"/>
        </w:numPr>
        <w:tabs>
          <w:tab w:val="num" w:pos="425"/>
        </w:tabs>
        <w:spacing w:line="360" w:lineRule="auto"/>
        <w:ind w:left="566" w:hangingChars="202" w:hanging="566"/>
        <w:jc w:val="left"/>
        <w:outlineLvl w:val="0"/>
        <w:rPr>
          <w:rFonts w:ascii="微软雅黑" w:eastAsia="微软雅黑" w:hAnsi="微软雅黑" w:cs="Arial"/>
          <w:b/>
          <w:sz w:val="28"/>
          <w:szCs w:val="28"/>
        </w:rPr>
      </w:pPr>
      <w:bookmarkStart w:id="378" w:name="_Toc403744399"/>
      <w:r>
        <w:rPr>
          <w:rFonts w:ascii="微软雅黑" w:eastAsia="微软雅黑" w:hAnsi="微软雅黑" w:cs="Arial" w:hint="eastAsia"/>
          <w:b/>
          <w:sz w:val="28"/>
          <w:szCs w:val="28"/>
        </w:rPr>
        <w:t>Check List</w:t>
      </w:r>
      <w:bookmarkEnd w:id="378"/>
    </w:p>
    <w:p w:rsidR="003148D0" w:rsidRDefault="003148D0" w:rsidP="00467B48">
      <w:pPr>
        <w:pStyle w:val="a6"/>
        <w:numPr>
          <w:ilvl w:val="0"/>
          <w:numId w:val="1"/>
        </w:numPr>
        <w:tabs>
          <w:tab w:val="num" w:pos="425"/>
        </w:tabs>
        <w:spacing w:line="360" w:lineRule="auto"/>
        <w:ind w:left="566" w:hangingChars="202" w:hanging="566"/>
        <w:jc w:val="left"/>
        <w:outlineLvl w:val="0"/>
        <w:rPr>
          <w:rFonts w:ascii="微软雅黑" w:eastAsia="微软雅黑" w:hAnsi="微软雅黑" w:cs="Arial"/>
          <w:b/>
          <w:sz w:val="28"/>
          <w:szCs w:val="28"/>
        </w:rPr>
      </w:pPr>
      <w:bookmarkStart w:id="379" w:name="_Toc403744400"/>
      <w:r>
        <w:rPr>
          <w:rFonts w:ascii="微软雅黑" w:eastAsia="微软雅黑" w:hAnsi="微软雅黑" w:cs="Arial" w:hint="eastAsia"/>
          <w:b/>
          <w:sz w:val="28"/>
          <w:szCs w:val="28"/>
        </w:rPr>
        <w:t>上线后需完成的事项</w:t>
      </w:r>
      <w:bookmarkEnd w:id="379"/>
    </w:p>
    <w:p w:rsidR="001A2290" w:rsidRPr="00B32442" w:rsidRDefault="007F5D55" w:rsidP="00467B48">
      <w:pPr>
        <w:pStyle w:val="a6"/>
        <w:numPr>
          <w:ilvl w:val="0"/>
          <w:numId w:val="1"/>
        </w:numPr>
        <w:tabs>
          <w:tab w:val="num" w:pos="425"/>
        </w:tabs>
        <w:spacing w:line="360" w:lineRule="auto"/>
        <w:ind w:left="566" w:hangingChars="202" w:hanging="566"/>
        <w:jc w:val="left"/>
        <w:outlineLvl w:val="0"/>
        <w:rPr>
          <w:rFonts w:ascii="微软雅黑" w:eastAsia="微软雅黑" w:hAnsi="微软雅黑" w:cs="Arial"/>
          <w:b/>
          <w:sz w:val="28"/>
          <w:szCs w:val="28"/>
        </w:rPr>
      </w:pPr>
      <w:bookmarkStart w:id="380" w:name="_Toc334000316"/>
      <w:bookmarkStart w:id="381" w:name="_Toc334537315"/>
      <w:bookmarkStart w:id="382" w:name="_Toc344472586"/>
      <w:bookmarkStart w:id="383" w:name="_Toc349641261"/>
      <w:bookmarkStart w:id="384" w:name="_Toc403744401"/>
      <w:r w:rsidRPr="00465D14">
        <w:rPr>
          <w:rFonts w:ascii="微软雅黑" w:eastAsia="微软雅黑" w:hAnsi="微软雅黑" w:cs="Arial" w:hint="eastAsia"/>
          <w:b/>
          <w:sz w:val="28"/>
          <w:szCs w:val="28"/>
        </w:rPr>
        <w:t>附录</w:t>
      </w:r>
      <w:bookmarkEnd w:id="380"/>
      <w:bookmarkEnd w:id="381"/>
      <w:bookmarkEnd w:id="382"/>
      <w:bookmarkEnd w:id="383"/>
      <w:bookmarkEnd w:id="384"/>
    </w:p>
    <w:sectPr w:rsidR="001A2290" w:rsidRPr="00B32442" w:rsidSect="00CD7992">
      <w:pgSz w:w="11906" w:h="16838"/>
      <w:pgMar w:top="1135" w:right="1133" w:bottom="1135"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09F" w:rsidRDefault="00F4409F" w:rsidP="00D33AEC">
      <w:r>
        <w:separator/>
      </w:r>
    </w:p>
  </w:endnote>
  <w:endnote w:type="continuationSeparator" w:id="0">
    <w:p w:rsidR="00F4409F" w:rsidRDefault="00F4409F" w:rsidP="00D33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09F" w:rsidRDefault="00F4409F" w:rsidP="00D33AEC">
      <w:r>
        <w:separator/>
      </w:r>
    </w:p>
  </w:footnote>
  <w:footnote w:type="continuationSeparator" w:id="0">
    <w:p w:rsidR="00F4409F" w:rsidRDefault="00F4409F" w:rsidP="00D33A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3BFA"/>
    <w:multiLevelType w:val="hybridMultilevel"/>
    <w:tmpl w:val="775221A6"/>
    <w:lvl w:ilvl="0" w:tplc="C7B887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E205F4"/>
    <w:multiLevelType w:val="hybridMultilevel"/>
    <w:tmpl w:val="1D56EC8C"/>
    <w:lvl w:ilvl="0" w:tplc="04090019">
      <w:start w:val="1"/>
      <w:numFmt w:val="lowerLetter"/>
      <w:lvlText w:val="%1)"/>
      <w:lvlJc w:val="left"/>
      <w:pPr>
        <w:ind w:left="168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4CB7DD5"/>
    <w:multiLevelType w:val="hybridMultilevel"/>
    <w:tmpl w:val="5CF47056"/>
    <w:lvl w:ilvl="0" w:tplc="9F88CCBE">
      <w:start w:val="1"/>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8920F0"/>
    <w:multiLevelType w:val="hybridMultilevel"/>
    <w:tmpl w:val="C04E0364"/>
    <w:lvl w:ilvl="0" w:tplc="6274732E">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B2177E"/>
    <w:multiLevelType w:val="hybridMultilevel"/>
    <w:tmpl w:val="02560B78"/>
    <w:lvl w:ilvl="0" w:tplc="04090019">
      <w:start w:val="1"/>
      <w:numFmt w:val="lowerLetter"/>
      <w:lvlText w:val="%1)"/>
      <w:lvlJc w:val="left"/>
      <w:pPr>
        <w:ind w:left="840" w:hanging="420"/>
      </w:pPr>
    </w:lvl>
    <w:lvl w:ilvl="1" w:tplc="04090009">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CE02BE3"/>
    <w:multiLevelType w:val="hybridMultilevel"/>
    <w:tmpl w:val="BEE846F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2F61000"/>
    <w:multiLevelType w:val="hybridMultilevel"/>
    <w:tmpl w:val="FCDC13CA"/>
    <w:lvl w:ilvl="0" w:tplc="323803A4">
      <w:start w:val="4"/>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3571DD7"/>
    <w:multiLevelType w:val="hybridMultilevel"/>
    <w:tmpl w:val="08D2A352"/>
    <w:lvl w:ilvl="0" w:tplc="CB5E509E">
      <w:start w:val="5"/>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F2325E"/>
    <w:multiLevelType w:val="hybridMultilevel"/>
    <w:tmpl w:val="B68E02D6"/>
    <w:lvl w:ilvl="0" w:tplc="8FA2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DC3C1A"/>
    <w:multiLevelType w:val="hybridMultilevel"/>
    <w:tmpl w:val="E6480D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866330C"/>
    <w:multiLevelType w:val="hybridMultilevel"/>
    <w:tmpl w:val="3F7CFAB0"/>
    <w:lvl w:ilvl="0" w:tplc="436A86A0">
      <w:start w:val="2"/>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8C23C4"/>
    <w:multiLevelType w:val="hybridMultilevel"/>
    <w:tmpl w:val="855227BC"/>
    <w:lvl w:ilvl="0" w:tplc="3DE29810">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58106E"/>
    <w:multiLevelType w:val="hybridMultilevel"/>
    <w:tmpl w:val="04324876"/>
    <w:lvl w:ilvl="0" w:tplc="EFE497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ED6216B"/>
    <w:multiLevelType w:val="hybridMultilevel"/>
    <w:tmpl w:val="95A2F598"/>
    <w:lvl w:ilvl="0" w:tplc="04090019">
      <w:start w:val="1"/>
      <w:numFmt w:val="lowerLetter"/>
      <w:lvlText w:val="%1)"/>
      <w:lvlJc w:val="left"/>
      <w:pPr>
        <w:ind w:left="840" w:hanging="420"/>
      </w:pPr>
    </w:lvl>
    <w:lvl w:ilvl="1" w:tplc="04090009">
      <w:start w:val="1"/>
      <w:numFmt w:val="bullet"/>
      <w:lvlText w:val=""/>
      <w:lvlJc w:val="left"/>
      <w:pPr>
        <w:ind w:left="1260" w:hanging="420"/>
      </w:pPr>
      <w:rPr>
        <w:rFonts w:ascii="Wingdings" w:hAnsi="Wingdings" w:hint="default"/>
      </w:rPr>
    </w:lvl>
    <w:lvl w:ilvl="2" w:tplc="633C6E32">
      <w:start w:val="1"/>
      <w:numFmt w:val="lowerLetter"/>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0133815"/>
    <w:multiLevelType w:val="hybridMultilevel"/>
    <w:tmpl w:val="49AEEFF2"/>
    <w:lvl w:ilvl="0" w:tplc="04090019">
      <w:start w:val="1"/>
      <w:numFmt w:val="lowerLetter"/>
      <w:lvlText w:val="%1)"/>
      <w:lvlJc w:val="left"/>
      <w:pPr>
        <w:ind w:left="840" w:hanging="420"/>
      </w:pPr>
    </w:lvl>
    <w:lvl w:ilvl="1" w:tplc="04090005">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05C258E"/>
    <w:multiLevelType w:val="hybridMultilevel"/>
    <w:tmpl w:val="F7EE0F46"/>
    <w:lvl w:ilvl="0" w:tplc="0AC0A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0B15E8E"/>
    <w:multiLevelType w:val="hybridMultilevel"/>
    <w:tmpl w:val="6FCC6D54"/>
    <w:lvl w:ilvl="0" w:tplc="513A93FA">
      <w:start w:val="2"/>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1631683"/>
    <w:multiLevelType w:val="hybridMultilevel"/>
    <w:tmpl w:val="72E6837A"/>
    <w:lvl w:ilvl="0" w:tplc="A580A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422E63"/>
    <w:multiLevelType w:val="hybridMultilevel"/>
    <w:tmpl w:val="8D76660E"/>
    <w:lvl w:ilvl="0" w:tplc="C8D8ACA2">
      <w:start w:val="1"/>
      <w:numFmt w:val="decimal"/>
      <w:lvlText w:val="%1)"/>
      <w:lvlJc w:val="left"/>
      <w:pPr>
        <w:ind w:left="840" w:hanging="420"/>
      </w:pPr>
      <w:rPr>
        <w:rFonts w:ascii="宋体" w:eastAsia="宋体" w:hAnsi="宋体" w:cs="Times New Roman"/>
        <w:sz w:val="18"/>
        <w:szCs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5A60B28"/>
    <w:multiLevelType w:val="hybridMultilevel"/>
    <w:tmpl w:val="4AD2C932"/>
    <w:lvl w:ilvl="0" w:tplc="1F1E1118">
      <w:start w:val="1"/>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69026A7"/>
    <w:multiLevelType w:val="hybridMultilevel"/>
    <w:tmpl w:val="26D2C812"/>
    <w:lvl w:ilvl="0" w:tplc="A2343F72">
      <w:start w:val="1"/>
      <w:numFmt w:val="lowerLetter"/>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C5A3566"/>
    <w:multiLevelType w:val="hybridMultilevel"/>
    <w:tmpl w:val="A63A6C44"/>
    <w:lvl w:ilvl="0" w:tplc="26060A88">
      <w:start w:val="4"/>
      <w:numFmt w:val="lowerLetter"/>
      <w:lvlText w:val="%1)"/>
      <w:lvlJc w:val="left"/>
      <w:pPr>
        <w:ind w:left="840" w:hanging="420"/>
      </w:pPr>
      <w:rPr>
        <w:rFonts w:hint="eastAsia"/>
      </w:rPr>
    </w:lvl>
    <w:lvl w:ilvl="1" w:tplc="04090005">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FF80BE0"/>
    <w:multiLevelType w:val="hybridMultilevel"/>
    <w:tmpl w:val="9600F440"/>
    <w:lvl w:ilvl="0" w:tplc="7D8016AE">
      <w:start w:val="1"/>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31D1B24"/>
    <w:multiLevelType w:val="hybridMultilevel"/>
    <w:tmpl w:val="B22EFC0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6E81576"/>
    <w:multiLevelType w:val="hybridMultilevel"/>
    <w:tmpl w:val="FA80CB6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3AFB6464"/>
    <w:multiLevelType w:val="hybridMultilevel"/>
    <w:tmpl w:val="1652AF7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DE04FE"/>
    <w:multiLevelType w:val="hybridMultilevel"/>
    <w:tmpl w:val="779E8894"/>
    <w:lvl w:ilvl="0" w:tplc="362C7F42">
      <w:start w:val="4"/>
      <w:numFmt w:val="lowerLetter"/>
      <w:lvlText w:val="%1)"/>
      <w:lvlJc w:val="left"/>
      <w:pPr>
        <w:ind w:left="840" w:hanging="420"/>
      </w:pPr>
      <w:rPr>
        <w:rFonts w:hint="eastAsia"/>
      </w:rPr>
    </w:lvl>
    <w:lvl w:ilvl="1" w:tplc="04090005">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0EE22D8"/>
    <w:multiLevelType w:val="hybridMultilevel"/>
    <w:tmpl w:val="C540AF9E"/>
    <w:lvl w:ilvl="0" w:tplc="59ACA7E4">
      <w:start w:val="1"/>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12B5813"/>
    <w:multiLevelType w:val="hybridMultilevel"/>
    <w:tmpl w:val="CCA67E82"/>
    <w:lvl w:ilvl="0" w:tplc="04090019">
      <w:start w:val="1"/>
      <w:numFmt w:val="lowerLetter"/>
      <w:lvlText w:val="%1)"/>
      <w:lvlJc w:val="left"/>
      <w:pPr>
        <w:ind w:left="840" w:hanging="420"/>
      </w:pPr>
    </w:lvl>
    <w:lvl w:ilvl="1" w:tplc="04090009">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4943432"/>
    <w:multiLevelType w:val="hybridMultilevel"/>
    <w:tmpl w:val="3CDE5E5A"/>
    <w:lvl w:ilvl="0" w:tplc="83083130">
      <w:start w:val="2"/>
      <w:numFmt w:val="lowerLetter"/>
      <w:lvlText w:val="%1)"/>
      <w:lvlJc w:val="left"/>
      <w:pPr>
        <w:ind w:left="840" w:hanging="420"/>
      </w:pPr>
      <w:rPr>
        <w:rFonts w:hint="eastAsia"/>
      </w:rPr>
    </w:lvl>
    <w:lvl w:ilvl="1" w:tplc="04090005">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5260131"/>
    <w:multiLevelType w:val="hybridMultilevel"/>
    <w:tmpl w:val="DE6A1C78"/>
    <w:lvl w:ilvl="0" w:tplc="E646C26E">
      <w:start w:val="5"/>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7D61954"/>
    <w:multiLevelType w:val="hybridMultilevel"/>
    <w:tmpl w:val="B0BCA06C"/>
    <w:lvl w:ilvl="0" w:tplc="593CA9BE">
      <w:start w:val="3"/>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486B7E79"/>
    <w:multiLevelType w:val="hybridMultilevel"/>
    <w:tmpl w:val="9118E5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8F52D60"/>
    <w:multiLevelType w:val="hybridMultilevel"/>
    <w:tmpl w:val="CB1C8D2A"/>
    <w:lvl w:ilvl="0" w:tplc="8514F48E">
      <w:start w:val="1"/>
      <w:numFmt w:val="lowerLetter"/>
      <w:lvlText w:val="%1)"/>
      <w:lvlJc w:val="left"/>
      <w:pPr>
        <w:ind w:left="840" w:hanging="420"/>
      </w:pPr>
      <w:rPr>
        <w:rFonts w:hint="eastAsia"/>
      </w:rPr>
    </w:lvl>
    <w:lvl w:ilvl="1" w:tplc="04090005">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493114D1"/>
    <w:multiLevelType w:val="hybridMultilevel"/>
    <w:tmpl w:val="A87ADC04"/>
    <w:lvl w:ilvl="0" w:tplc="94702130">
      <w:start w:val="1"/>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4CD605F6"/>
    <w:multiLevelType w:val="hybridMultilevel"/>
    <w:tmpl w:val="D13CA40C"/>
    <w:lvl w:ilvl="0" w:tplc="04090019">
      <w:start w:val="1"/>
      <w:numFmt w:val="lowerLetter"/>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D1859FA"/>
    <w:multiLevelType w:val="hybridMultilevel"/>
    <w:tmpl w:val="342491A2"/>
    <w:lvl w:ilvl="0" w:tplc="711CA9C6">
      <w:start w:val="1"/>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4DE93310"/>
    <w:multiLevelType w:val="hybridMultilevel"/>
    <w:tmpl w:val="5096F71A"/>
    <w:lvl w:ilvl="0" w:tplc="3DD8E542">
      <w:start w:val="3"/>
      <w:numFmt w:val="lowerLetter"/>
      <w:lvlText w:val="%1)"/>
      <w:lvlJc w:val="left"/>
      <w:pPr>
        <w:ind w:left="840" w:hanging="420"/>
      </w:pPr>
      <w:rPr>
        <w:rFonts w:hint="eastAsia"/>
      </w:rPr>
    </w:lvl>
    <w:lvl w:ilvl="1" w:tplc="04090005">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510A3FF5"/>
    <w:multiLevelType w:val="hybridMultilevel"/>
    <w:tmpl w:val="96081BA8"/>
    <w:lvl w:ilvl="0" w:tplc="04090009">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9" w15:restartNumberingAfterBreak="0">
    <w:nsid w:val="5149141A"/>
    <w:multiLevelType w:val="hybridMultilevel"/>
    <w:tmpl w:val="A54A8D7A"/>
    <w:lvl w:ilvl="0" w:tplc="C8EA3228">
      <w:start w:val="3"/>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51B8581E"/>
    <w:multiLevelType w:val="hybridMultilevel"/>
    <w:tmpl w:val="A4D4C3E2"/>
    <w:lvl w:ilvl="0" w:tplc="1F1E1118">
      <w:start w:val="1"/>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598E59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15:restartNumberingAfterBreak="0">
    <w:nsid w:val="59EE3EDD"/>
    <w:multiLevelType w:val="hybridMultilevel"/>
    <w:tmpl w:val="71926D2A"/>
    <w:lvl w:ilvl="0" w:tplc="ACCA55A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B6E4ABE"/>
    <w:multiLevelType w:val="hybridMultilevel"/>
    <w:tmpl w:val="5B902BB2"/>
    <w:lvl w:ilvl="0" w:tplc="44C496B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C3E0A5C"/>
    <w:multiLevelType w:val="hybridMultilevel"/>
    <w:tmpl w:val="2F38E110"/>
    <w:lvl w:ilvl="0" w:tplc="C37277B4">
      <w:start w:val="1"/>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5DF41CD7"/>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46" w15:restartNumberingAfterBreak="0">
    <w:nsid w:val="5FA04618"/>
    <w:multiLevelType w:val="hybridMultilevel"/>
    <w:tmpl w:val="8C08BA8A"/>
    <w:lvl w:ilvl="0" w:tplc="B29A5F12">
      <w:start w:val="4"/>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6C6F2DCE"/>
    <w:multiLevelType w:val="hybridMultilevel"/>
    <w:tmpl w:val="EE62D23E"/>
    <w:lvl w:ilvl="0" w:tplc="0A5A6F42">
      <w:start w:val="3"/>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DCF7E3B"/>
    <w:multiLevelType w:val="hybridMultilevel"/>
    <w:tmpl w:val="2C46EEA0"/>
    <w:lvl w:ilvl="0" w:tplc="19E841F6">
      <w:start w:val="1"/>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6FAE2E65"/>
    <w:multiLevelType w:val="hybridMultilevel"/>
    <w:tmpl w:val="17BA7A7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0" w15:restartNumberingAfterBreak="0">
    <w:nsid w:val="72F914BD"/>
    <w:multiLevelType w:val="hybridMultilevel"/>
    <w:tmpl w:val="937EBFBC"/>
    <w:lvl w:ilvl="0" w:tplc="D06427B6">
      <w:start w:val="1"/>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78553930"/>
    <w:multiLevelType w:val="hybridMultilevel"/>
    <w:tmpl w:val="2C040E96"/>
    <w:lvl w:ilvl="0" w:tplc="BABEB27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8FC1EDD"/>
    <w:multiLevelType w:val="hybridMultilevel"/>
    <w:tmpl w:val="79C64818"/>
    <w:lvl w:ilvl="0" w:tplc="FD88E36A">
      <w:start w:val="4"/>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7BA078BE"/>
    <w:multiLevelType w:val="hybridMultilevel"/>
    <w:tmpl w:val="A50C6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BA24C21"/>
    <w:multiLevelType w:val="hybridMultilevel"/>
    <w:tmpl w:val="BAFE3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D0879CD"/>
    <w:multiLevelType w:val="hybridMultilevel"/>
    <w:tmpl w:val="24BC847C"/>
    <w:lvl w:ilvl="0" w:tplc="41409852">
      <w:start w:val="1"/>
      <w:numFmt w:val="lowerLetter"/>
      <w:lvlText w:val="%1)"/>
      <w:lvlJc w:val="left"/>
      <w:pPr>
        <w:ind w:left="840" w:hanging="420"/>
      </w:pPr>
      <w:rPr>
        <w:rFonts w:hint="eastAsia"/>
      </w:rPr>
    </w:lvl>
    <w:lvl w:ilvl="1" w:tplc="04090005">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1"/>
  </w:num>
  <w:num w:numId="2">
    <w:abstractNumId w:val="45"/>
  </w:num>
  <w:num w:numId="3">
    <w:abstractNumId w:val="35"/>
  </w:num>
  <w:num w:numId="4">
    <w:abstractNumId w:val="0"/>
  </w:num>
  <w:num w:numId="5">
    <w:abstractNumId w:val="18"/>
  </w:num>
  <w:num w:numId="6">
    <w:abstractNumId w:val="51"/>
  </w:num>
  <w:num w:numId="7">
    <w:abstractNumId w:val="14"/>
  </w:num>
  <w:num w:numId="8">
    <w:abstractNumId w:val="5"/>
  </w:num>
  <w:num w:numId="9">
    <w:abstractNumId w:val="24"/>
  </w:num>
  <w:num w:numId="10">
    <w:abstractNumId w:val="49"/>
  </w:num>
  <w:num w:numId="11">
    <w:abstractNumId w:val="4"/>
  </w:num>
  <w:num w:numId="12">
    <w:abstractNumId w:val="13"/>
  </w:num>
  <w:num w:numId="13">
    <w:abstractNumId w:val="25"/>
  </w:num>
  <w:num w:numId="14">
    <w:abstractNumId w:val="43"/>
  </w:num>
  <w:num w:numId="15">
    <w:abstractNumId w:val="55"/>
  </w:num>
  <w:num w:numId="16">
    <w:abstractNumId w:val="23"/>
  </w:num>
  <w:num w:numId="17">
    <w:abstractNumId w:val="42"/>
  </w:num>
  <w:num w:numId="18">
    <w:abstractNumId w:val="15"/>
  </w:num>
  <w:num w:numId="19">
    <w:abstractNumId w:val="10"/>
  </w:num>
  <w:num w:numId="20">
    <w:abstractNumId w:val="12"/>
  </w:num>
  <w:num w:numId="21">
    <w:abstractNumId w:val="11"/>
  </w:num>
  <w:num w:numId="22">
    <w:abstractNumId w:val="3"/>
  </w:num>
  <w:num w:numId="23">
    <w:abstractNumId w:val="33"/>
  </w:num>
  <w:num w:numId="24">
    <w:abstractNumId w:val="29"/>
  </w:num>
  <w:num w:numId="25">
    <w:abstractNumId w:val="21"/>
  </w:num>
  <w:num w:numId="26">
    <w:abstractNumId w:val="44"/>
  </w:num>
  <w:num w:numId="27">
    <w:abstractNumId w:val="38"/>
  </w:num>
  <w:num w:numId="28">
    <w:abstractNumId w:val="36"/>
  </w:num>
  <w:num w:numId="29">
    <w:abstractNumId w:val="20"/>
  </w:num>
  <w:num w:numId="30">
    <w:abstractNumId w:val="19"/>
  </w:num>
  <w:num w:numId="31">
    <w:abstractNumId w:val="2"/>
  </w:num>
  <w:num w:numId="32">
    <w:abstractNumId w:val="40"/>
  </w:num>
  <w:num w:numId="33">
    <w:abstractNumId w:val="28"/>
  </w:num>
  <w:num w:numId="34">
    <w:abstractNumId w:val="34"/>
  </w:num>
  <w:num w:numId="35">
    <w:abstractNumId w:val="22"/>
  </w:num>
  <w:num w:numId="36">
    <w:abstractNumId w:val="47"/>
  </w:num>
  <w:num w:numId="37">
    <w:abstractNumId w:val="46"/>
  </w:num>
  <w:num w:numId="38">
    <w:abstractNumId w:val="30"/>
  </w:num>
  <w:num w:numId="39">
    <w:abstractNumId w:val="50"/>
  </w:num>
  <w:num w:numId="40">
    <w:abstractNumId w:val="16"/>
  </w:num>
  <w:num w:numId="41">
    <w:abstractNumId w:val="39"/>
  </w:num>
  <w:num w:numId="42">
    <w:abstractNumId w:val="6"/>
  </w:num>
  <w:num w:numId="43">
    <w:abstractNumId w:val="7"/>
  </w:num>
  <w:num w:numId="44">
    <w:abstractNumId w:val="48"/>
  </w:num>
  <w:num w:numId="45">
    <w:abstractNumId w:val="27"/>
  </w:num>
  <w:num w:numId="46">
    <w:abstractNumId w:val="31"/>
  </w:num>
  <w:num w:numId="47">
    <w:abstractNumId w:val="52"/>
  </w:num>
  <w:num w:numId="48">
    <w:abstractNumId w:val="17"/>
  </w:num>
  <w:num w:numId="49">
    <w:abstractNumId w:val="32"/>
  </w:num>
  <w:num w:numId="50">
    <w:abstractNumId w:val="9"/>
  </w:num>
  <w:num w:numId="51">
    <w:abstractNumId w:val="53"/>
  </w:num>
  <w:num w:numId="52">
    <w:abstractNumId w:val="54"/>
  </w:num>
  <w:num w:numId="53">
    <w:abstractNumId w:val="37"/>
  </w:num>
  <w:num w:numId="54">
    <w:abstractNumId w:val="26"/>
  </w:num>
  <w:num w:numId="55">
    <w:abstractNumId w:val="8"/>
  </w:num>
  <w:num w:numId="56">
    <w:abstractNumId w:val="1"/>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lc刘诚">
    <w15:presenceInfo w15:providerId="AD" w15:userId="S-1-5-21-3921055674-81672782-3985740813-982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848"/>
    <w:rsid w:val="000008DF"/>
    <w:rsid w:val="00003DD5"/>
    <w:rsid w:val="00004458"/>
    <w:rsid w:val="00005B0F"/>
    <w:rsid w:val="00006DD4"/>
    <w:rsid w:val="000071AA"/>
    <w:rsid w:val="00010261"/>
    <w:rsid w:val="00011739"/>
    <w:rsid w:val="00012494"/>
    <w:rsid w:val="00012F16"/>
    <w:rsid w:val="0001477F"/>
    <w:rsid w:val="00016B69"/>
    <w:rsid w:val="00016CD3"/>
    <w:rsid w:val="000178F5"/>
    <w:rsid w:val="000179AD"/>
    <w:rsid w:val="00017CAC"/>
    <w:rsid w:val="00020CB5"/>
    <w:rsid w:val="00020FD9"/>
    <w:rsid w:val="0002150D"/>
    <w:rsid w:val="00023246"/>
    <w:rsid w:val="000239D9"/>
    <w:rsid w:val="0002486F"/>
    <w:rsid w:val="00026D1D"/>
    <w:rsid w:val="00027760"/>
    <w:rsid w:val="000327A7"/>
    <w:rsid w:val="00033A3E"/>
    <w:rsid w:val="000347B4"/>
    <w:rsid w:val="00035843"/>
    <w:rsid w:val="00036876"/>
    <w:rsid w:val="00036E19"/>
    <w:rsid w:val="00041051"/>
    <w:rsid w:val="0004112A"/>
    <w:rsid w:val="00043039"/>
    <w:rsid w:val="000432A2"/>
    <w:rsid w:val="000450D9"/>
    <w:rsid w:val="000472BC"/>
    <w:rsid w:val="00047F28"/>
    <w:rsid w:val="00047FDA"/>
    <w:rsid w:val="00053639"/>
    <w:rsid w:val="00055886"/>
    <w:rsid w:val="0005723A"/>
    <w:rsid w:val="00057EA8"/>
    <w:rsid w:val="000607C3"/>
    <w:rsid w:val="00060B1A"/>
    <w:rsid w:val="00062889"/>
    <w:rsid w:val="00063B41"/>
    <w:rsid w:val="0006437F"/>
    <w:rsid w:val="00064CD6"/>
    <w:rsid w:val="00066AA0"/>
    <w:rsid w:val="0007092F"/>
    <w:rsid w:val="0007174E"/>
    <w:rsid w:val="00071B76"/>
    <w:rsid w:val="00072DDB"/>
    <w:rsid w:val="00072E9C"/>
    <w:rsid w:val="000748EF"/>
    <w:rsid w:val="00074E55"/>
    <w:rsid w:val="00075382"/>
    <w:rsid w:val="0007650E"/>
    <w:rsid w:val="000803CF"/>
    <w:rsid w:val="000842A8"/>
    <w:rsid w:val="00084DFB"/>
    <w:rsid w:val="000854EC"/>
    <w:rsid w:val="00086B84"/>
    <w:rsid w:val="00087431"/>
    <w:rsid w:val="00087B93"/>
    <w:rsid w:val="00087C5A"/>
    <w:rsid w:val="00091091"/>
    <w:rsid w:val="000930BA"/>
    <w:rsid w:val="0009324B"/>
    <w:rsid w:val="00093F2E"/>
    <w:rsid w:val="00094573"/>
    <w:rsid w:val="00095A85"/>
    <w:rsid w:val="000974AA"/>
    <w:rsid w:val="0009750C"/>
    <w:rsid w:val="0009757B"/>
    <w:rsid w:val="000975B3"/>
    <w:rsid w:val="00097BB6"/>
    <w:rsid w:val="00097D02"/>
    <w:rsid w:val="000A0496"/>
    <w:rsid w:val="000A091E"/>
    <w:rsid w:val="000A0B86"/>
    <w:rsid w:val="000A2225"/>
    <w:rsid w:val="000A332B"/>
    <w:rsid w:val="000A3424"/>
    <w:rsid w:val="000A4B13"/>
    <w:rsid w:val="000A6EDD"/>
    <w:rsid w:val="000A7DF9"/>
    <w:rsid w:val="000B09AC"/>
    <w:rsid w:val="000B2334"/>
    <w:rsid w:val="000B3775"/>
    <w:rsid w:val="000B5C6B"/>
    <w:rsid w:val="000B6CD7"/>
    <w:rsid w:val="000B6DB7"/>
    <w:rsid w:val="000C02B4"/>
    <w:rsid w:val="000C0359"/>
    <w:rsid w:val="000C0AFD"/>
    <w:rsid w:val="000C1AD0"/>
    <w:rsid w:val="000C1B5C"/>
    <w:rsid w:val="000C3028"/>
    <w:rsid w:val="000C32BD"/>
    <w:rsid w:val="000C3DB8"/>
    <w:rsid w:val="000C6BC1"/>
    <w:rsid w:val="000C6F34"/>
    <w:rsid w:val="000D1ABA"/>
    <w:rsid w:val="000D1E10"/>
    <w:rsid w:val="000D43C9"/>
    <w:rsid w:val="000D6455"/>
    <w:rsid w:val="000D7930"/>
    <w:rsid w:val="000E0507"/>
    <w:rsid w:val="000E194D"/>
    <w:rsid w:val="000E369C"/>
    <w:rsid w:val="000E38CE"/>
    <w:rsid w:val="000E4408"/>
    <w:rsid w:val="000E7EE8"/>
    <w:rsid w:val="000F0417"/>
    <w:rsid w:val="000F082A"/>
    <w:rsid w:val="000F08D0"/>
    <w:rsid w:val="000F149C"/>
    <w:rsid w:val="000F2A0E"/>
    <w:rsid w:val="000F30AD"/>
    <w:rsid w:val="000F38EF"/>
    <w:rsid w:val="000F56BD"/>
    <w:rsid w:val="000F5E01"/>
    <w:rsid w:val="00100D21"/>
    <w:rsid w:val="001021F8"/>
    <w:rsid w:val="001024B2"/>
    <w:rsid w:val="00102E2C"/>
    <w:rsid w:val="00103FFC"/>
    <w:rsid w:val="0010576A"/>
    <w:rsid w:val="00106F20"/>
    <w:rsid w:val="001074AF"/>
    <w:rsid w:val="001100A5"/>
    <w:rsid w:val="00117491"/>
    <w:rsid w:val="001235D3"/>
    <w:rsid w:val="001244D1"/>
    <w:rsid w:val="00125778"/>
    <w:rsid w:val="00127CFD"/>
    <w:rsid w:val="00130064"/>
    <w:rsid w:val="00130FA1"/>
    <w:rsid w:val="00132786"/>
    <w:rsid w:val="00134F18"/>
    <w:rsid w:val="00135D51"/>
    <w:rsid w:val="00137D7D"/>
    <w:rsid w:val="001437AC"/>
    <w:rsid w:val="00143B5C"/>
    <w:rsid w:val="00144193"/>
    <w:rsid w:val="00145F6D"/>
    <w:rsid w:val="001468B1"/>
    <w:rsid w:val="00150C26"/>
    <w:rsid w:val="00151650"/>
    <w:rsid w:val="0015251C"/>
    <w:rsid w:val="0015454F"/>
    <w:rsid w:val="00154731"/>
    <w:rsid w:val="00154CAA"/>
    <w:rsid w:val="00156FBF"/>
    <w:rsid w:val="00160DDB"/>
    <w:rsid w:val="00162579"/>
    <w:rsid w:val="00165032"/>
    <w:rsid w:val="001662C2"/>
    <w:rsid w:val="00166903"/>
    <w:rsid w:val="00173248"/>
    <w:rsid w:val="001735E1"/>
    <w:rsid w:val="00176E44"/>
    <w:rsid w:val="001773C0"/>
    <w:rsid w:val="00177AEA"/>
    <w:rsid w:val="00180353"/>
    <w:rsid w:val="0018259F"/>
    <w:rsid w:val="00182AB2"/>
    <w:rsid w:val="00186E79"/>
    <w:rsid w:val="00187B29"/>
    <w:rsid w:val="0019192C"/>
    <w:rsid w:val="0019211A"/>
    <w:rsid w:val="00192CD3"/>
    <w:rsid w:val="00194640"/>
    <w:rsid w:val="00194DB5"/>
    <w:rsid w:val="00196583"/>
    <w:rsid w:val="00196C56"/>
    <w:rsid w:val="00196FA4"/>
    <w:rsid w:val="001A1A49"/>
    <w:rsid w:val="001A2290"/>
    <w:rsid w:val="001A305B"/>
    <w:rsid w:val="001A4359"/>
    <w:rsid w:val="001A4F7F"/>
    <w:rsid w:val="001A5009"/>
    <w:rsid w:val="001A6D27"/>
    <w:rsid w:val="001B0FA1"/>
    <w:rsid w:val="001B1ED4"/>
    <w:rsid w:val="001B2AEA"/>
    <w:rsid w:val="001B2DD0"/>
    <w:rsid w:val="001B3260"/>
    <w:rsid w:val="001B566E"/>
    <w:rsid w:val="001C0552"/>
    <w:rsid w:val="001C319C"/>
    <w:rsid w:val="001C31E4"/>
    <w:rsid w:val="001C544C"/>
    <w:rsid w:val="001C6057"/>
    <w:rsid w:val="001C7DBE"/>
    <w:rsid w:val="001D122B"/>
    <w:rsid w:val="001D1FFB"/>
    <w:rsid w:val="001D2B3F"/>
    <w:rsid w:val="001D3028"/>
    <w:rsid w:val="001D455A"/>
    <w:rsid w:val="001D5847"/>
    <w:rsid w:val="001D658C"/>
    <w:rsid w:val="001E1DA0"/>
    <w:rsid w:val="001E6454"/>
    <w:rsid w:val="001E74D3"/>
    <w:rsid w:val="001E7877"/>
    <w:rsid w:val="001F321B"/>
    <w:rsid w:val="001F3738"/>
    <w:rsid w:val="001F3FB7"/>
    <w:rsid w:val="001F7849"/>
    <w:rsid w:val="00200850"/>
    <w:rsid w:val="002039FF"/>
    <w:rsid w:val="00203AF1"/>
    <w:rsid w:val="0020406E"/>
    <w:rsid w:val="00204717"/>
    <w:rsid w:val="00205922"/>
    <w:rsid w:val="00210A0A"/>
    <w:rsid w:val="00212464"/>
    <w:rsid w:val="0021683A"/>
    <w:rsid w:val="00217CE1"/>
    <w:rsid w:val="00220EB0"/>
    <w:rsid w:val="00220F18"/>
    <w:rsid w:val="00224523"/>
    <w:rsid w:val="002257E0"/>
    <w:rsid w:val="0022774B"/>
    <w:rsid w:val="00227947"/>
    <w:rsid w:val="002317BB"/>
    <w:rsid w:val="00231F8B"/>
    <w:rsid w:val="00232D4D"/>
    <w:rsid w:val="00233833"/>
    <w:rsid w:val="002347A1"/>
    <w:rsid w:val="00234D13"/>
    <w:rsid w:val="00235345"/>
    <w:rsid w:val="00236D34"/>
    <w:rsid w:val="00237265"/>
    <w:rsid w:val="00241110"/>
    <w:rsid w:val="0024362C"/>
    <w:rsid w:val="002461C9"/>
    <w:rsid w:val="00253DF5"/>
    <w:rsid w:val="0025400D"/>
    <w:rsid w:val="0025659D"/>
    <w:rsid w:val="002579E2"/>
    <w:rsid w:val="0026169B"/>
    <w:rsid w:val="00262914"/>
    <w:rsid w:val="0026302A"/>
    <w:rsid w:val="00264292"/>
    <w:rsid w:val="00265CDF"/>
    <w:rsid w:val="002662D9"/>
    <w:rsid w:val="00270B46"/>
    <w:rsid w:val="00270E95"/>
    <w:rsid w:val="0027149C"/>
    <w:rsid w:val="002717CD"/>
    <w:rsid w:val="00273436"/>
    <w:rsid w:val="00274A8B"/>
    <w:rsid w:val="0027513F"/>
    <w:rsid w:val="00275D01"/>
    <w:rsid w:val="00277A2C"/>
    <w:rsid w:val="002802D9"/>
    <w:rsid w:val="00284F40"/>
    <w:rsid w:val="00285307"/>
    <w:rsid w:val="00287AD3"/>
    <w:rsid w:val="00290E92"/>
    <w:rsid w:val="00291FF9"/>
    <w:rsid w:val="002939ED"/>
    <w:rsid w:val="002945A2"/>
    <w:rsid w:val="002970A9"/>
    <w:rsid w:val="002A1AC2"/>
    <w:rsid w:val="002A3AA5"/>
    <w:rsid w:val="002A3F23"/>
    <w:rsid w:val="002A499C"/>
    <w:rsid w:val="002A536A"/>
    <w:rsid w:val="002A60AA"/>
    <w:rsid w:val="002A7117"/>
    <w:rsid w:val="002A7693"/>
    <w:rsid w:val="002B0E95"/>
    <w:rsid w:val="002B2482"/>
    <w:rsid w:val="002B2993"/>
    <w:rsid w:val="002B3527"/>
    <w:rsid w:val="002B3AC8"/>
    <w:rsid w:val="002B3CD8"/>
    <w:rsid w:val="002B4C8C"/>
    <w:rsid w:val="002B4CB1"/>
    <w:rsid w:val="002C17E1"/>
    <w:rsid w:val="002C4398"/>
    <w:rsid w:val="002C5569"/>
    <w:rsid w:val="002C6556"/>
    <w:rsid w:val="002D06E8"/>
    <w:rsid w:val="002D118B"/>
    <w:rsid w:val="002D18D1"/>
    <w:rsid w:val="002D1C1F"/>
    <w:rsid w:val="002D25EA"/>
    <w:rsid w:val="002D4CAA"/>
    <w:rsid w:val="002D617A"/>
    <w:rsid w:val="002D7564"/>
    <w:rsid w:val="002E1F37"/>
    <w:rsid w:val="002E5947"/>
    <w:rsid w:val="002E70AD"/>
    <w:rsid w:val="002E7A54"/>
    <w:rsid w:val="002F25A9"/>
    <w:rsid w:val="002F51C2"/>
    <w:rsid w:val="002F63EE"/>
    <w:rsid w:val="002F7C3E"/>
    <w:rsid w:val="002F7C7F"/>
    <w:rsid w:val="0030029B"/>
    <w:rsid w:val="00300430"/>
    <w:rsid w:val="003049A5"/>
    <w:rsid w:val="003067A3"/>
    <w:rsid w:val="00311A12"/>
    <w:rsid w:val="00311C01"/>
    <w:rsid w:val="003148D0"/>
    <w:rsid w:val="003150A8"/>
    <w:rsid w:val="003215A0"/>
    <w:rsid w:val="00322637"/>
    <w:rsid w:val="00326913"/>
    <w:rsid w:val="00330A58"/>
    <w:rsid w:val="00330CC1"/>
    <w:rsid w:val="003340DF"/>
    <w:rsid w:val="003346A7"/>
    <w:rsid w:val="00334FB4"/>
    <w:rsid w:val="00337F44"/>
    <w:rsid w:val="00341258"/>
    <w:rsid w:val="0034531C"/>
    <w:rsid w:val="0034664C"/>
    <w:rsid w:val="00346A26"/>
    <w:rsid w:val="0035003C"/>
    <w:rsid w:val="00350BE3"/>
    <w:rsid w:val="00351765"/>
    <w:rsid w:val="00352224"/>
    <w:rsid w:val="00354E74"/>
    <w:rsid w:val="00356087"/>
    <w:rsid w:val="00356D08"/>
    <w:rsid w:val="0036259A"/>
    <w:rsid w:val="0036298F"/>
    <w:rsid w:val="0036310E"/>
    <w:rsid w:val="0036467D"/>
    <w:rsid w:val="003655CA"/>
    <w:rsid w:val="0036562B"/>
    <w:rsid w:val="00365D79"/>
    <w:rsid w:val="003704FE"/>
    <w:rsid w:val="00370FE3"/>
    <w:rsid w:val="00371456"/>
    <w:rsid w:val="0037158A"/>
    <w:rsid w:val="00371B52"/>
    <w:rsid w:val="00371D83"/>
    <w:rsid w:val="00372E7E"/>
    <w:rsid w:val="00374529"/>
    <w:rsid w:val="003751A9"/>
    <w:rsid w:val="0037580B"/>
    <w:rsid w:val="003812B8"/>
    <w:rsid w:val="00383910"/>
    <w:rsid w:val="00386061"/>
    <w:rsid w:val="00386D15"/>
    <w:rsid w:val="0038702A"/>
    <w:rsid w:val="003874EF"/>
    <w:rsid w:val="0039195D"/>
    <w:rsid w:val="00392B59"/>
    <w:rsid w:val="0039403B"/>
    <w:rsid w:val="003941FA"/>
    <w:rsid w:val="0039465F"/>
    <w:rsid w:val="00397390"/>
    <w:rsid w:val="003975A0"/>
    <w:rsid w:val="003A0CFF"/>
    <w:rsid w:val="003A280F"/>
    <w:rsid w:val="003A2D7B"/>
    <w:rsid w:val="003A300F"/>
    <w:rsid w:val="003A3595"/>
    <w:rsid w:val="003A4324"/>
    <w:rsid w:val="003A5D60"/>
    <w:rsid w:val="003A7D60"/>
    <w:rsid w:val="003B0161"/>
    <w:rsid w:val="003B4117"/>
    <w:rsid w:val="003B4FDD"/>
    <w:rsid w:val="003C0BCF"/>
    <w:rsid w:val="003C0EB1"/>
    <w:rsid w:val="003C58D3"/>
    <w:rsid w:val="003C6688"/>
    <w:rsid w:val="003C7255"/>
    <w:rsid w:val="003D1282"/>
    <w:rsid w:val="003D15DF"/>
    <w:rsid w:val="003D1759"/>
    <w:rsid w:val="003D1925"/>
    <w:rsid w:val="003D28C7"/>
    <w:rsid w:val="003D2AEC"/>
    <w:rsid w:val="003D5865"/>
    <w:rsid w:val="003D68D3"/>
    <w:rsid w:val="003E1AF4"/>
    <w:rsid w:val="003E4729"/>
    <w:rsid w:val="003E4DAA"/>
    <w:rsid w:val="003E64C5"/>
    <w:rsid w:val="003E658D"/>
    <w:rsid w:val="003E7368"/>
    <w:rsid w:val="003F14CD"/>
    <w:rsid w:val="003F22E0"/>
    <w:rsid w:val="003F4D96"/>
    <w:rsid w:val="003F4EAE"/>
    <w:rsid w:val="00400C4E"/>
    <w:rsid w:val="0040198E"/>
    <w:rsid w:val="0040280F"/>
    <w:rsid w:val="00404A80"/>
    <w:rsid w:val="0040581F"/>
    <w:rsid w:val="00405D47"/>
    <w:rsid w:val="00406F23"/>
    <w:rsid w:val="00407F09"/>
    <w:rsid w:val="00407FDD"/>
    <w:rsid w:val="004100B0"/>
    <w:rsid w:val="0041011C"/>
    <w:rsid w:val="0041167E"/>
    <w:rsid w:val="00414926"/>
    <w:rsid w:val="00414E4D"/>
    <w:rsid w:val="004165FC"/>
    <w:rsid w:val="00421B4B"/>
    <w:rsid w:val="00422942"/>
    <w:rsid w:val="004253DE"/>
    <w:rsid w:val="00425F56"/>
    <w:rsid w:val="0043144F"/>
    <w:rsid w:val="00431E71"/>
    <w:rsid w:val="00431F72"/>
    <w:rsid w:val="004321D4"/>
    <w:rsid w:val="004333A8"/>
    <w:rsid w:val="0043391E"/>
    <w:rsid w:val="00433BF0"/>
    <w:rsid w:val="00433DAC"/>
    <w:rsid w:val="00434090"/>
    <w:rsid w:val="00440C88"/>
    <w:rsid w:val="00440DFC"/>
    <w:rsid w:val="00441DCB"/>
    <w:rsid w:val="0044274F"/>
    <w:rsid w:val="00443D75"/>
    <w:rsid w:val="004447A8"/>
    <w:rsid w:val="004472A4"/>
    <w:rsid w:val="00447C0E"/>
    <w:rsid w:val="00454828"/>
    <w:rsid w:val="0045503D"/>
    <w:rsid w:val="004603E1"/>
    <w:rsid w:val="0046232F"/>
    <w:rsid w:val="00463A6F"/>
    <w:rsid w:val="00463ADA"/>
    <w:rsid w:val="004647DF"/>
    <w:rsid w:val="00464E5B"/>
    <w:rsid w:val="00465DDB"/>
    <w:rsid w:val="00465FED"/>
    <w:rsid w:val="0046635D"/>
    <w:rsid w:val="004671AC"/>
    <w:rsid w:val="00467B48"/>
    <w:rsid w:val="00470495"/>
    <w:rsid w:val="00472AF8"/>
    <w:rsid w:val="00472FC1"/>
    <w:rsid w:val="004734C3"/>
    <w:rsid w:val="00473CE0"/>
    <w:rsid w:val="00475A8E"/>
    <w:rsid w:val="00477A55"/>
    <w:rsid w:val="00484C81"/>
    <w:rsid w:val="004876C7"/>
    <w:rsid w:val="00490262"/>
    <w:rsid w:val="00491B87"/>
    <w:rsid w:val="00491C63"/>
    <w:rsid w:val="00492B18"/>
    <w:rsid w:val="0049397A"/>
    <w:rsid w:val="00493C82"/>
    <w:rsid w:val="004942A8"/>
    <w:rsid w:val="00494E0B"/>
    <w:rsid w:val="00494E5C"/>
    <w:rsid w:val="004A0B87"/>
    <w:rsid w:val="004A6F9D"/>
    <w:rsid w:val="004A7135"/>
    <w:rsid w:val="004A7F24"/>
    <w:rsid w:val="004B0FD1"/>
    <w:rsid w:val="004B1A0D"/>
    <w:rsid w:val="004B339E"/>
    <w:rsid w:val="004B395A"/>
    <w:rsid w:val="004B6C58"/>
    <w:rsid w:val="004C015C"/>
    <w:rsid w:val="004C1824"/>
    <w:rsid w:val="004C1DA3"/>
    <w:rsid w:val="004C2BCE"/>
    <w:rsid w:val="004C301E"/>
    <w:rsid w:val="004C6432"/>
    <w:rsid w:val="004C70EE"/>
    <w:rsid w:val="004D0A79"/>
    <w:rsid w:val="004D16EE"/>
    <w:rsid w:val="004D4DD0"/>
    <w:rsid w:val="004D73EB"/>
    <w:rsid w:val="004E085D"/>
    <w:rsid w:val="004E1523"/>
    <w:rsid w:val="004E1BC3"/>
    <w:rsid w:val="004E3ADD"/>
    <w:rsid w:val="004E4AF6"/>
    <w:rsid w:val="004E58BA"/>
    <w:rsid w:val="004E6BA1"/>
    <w:rsid w:val="004E7DA5"/>
    <w:rsid w:val="004F13C9"/>
    <w:rsid w:val="004F27AD"/>
    <w:rsid w:val="004F464C"/>
    <w:rsid w:val="004F60D7"/>
    <w:rsid w:val="004F7711"/>
    <w:rsid w:val="0050136D"/>
    <w:rsid w:val="0050242B"/>
    <w:rsid w:val="00504474"/>
    <w:rsid w:val="00505E87"/>
    <w:rsid w:val="00506040"/>
    <w:rsid w:val="005074F4"/>
    <w:rsid w:val="00507D74"/>
    <w:rsid w:val="00512FA6"/>
    <w:rsid w:val="00513A5D"/>
    <w:rsid w:val="005140C2"/>
    <w:rsid w:val="005146C9"/>
    <w:rsid w:val="00517BCB"/>
    <w:rsid w:val="00520699"/>
    <w:rsid w:val="005214B2"/>
    <w:rsid w:val="0052240D"/>
    <w:rsid w:val="00522978"/>
    <w:rsid w:val="005254BE"/>
    <w:rsid w:val="00525945"/>
    <w:rsid w:val="005271BF"/>
    <w:rsid w:val="0052755E"/>
    <w:rsid w:val="00527913"/>
    <w:rsid w:val="005328C3"/>
    <w:rsid w:val="005339E3"/>
    <w:rsid w:val="0053511F"/>
    <w:rsid w:val="00535D0A"/>
    <w:rsid w:val="00535DF4"/>
    <w:rsid w:val="00536024"/>
    <w:rsid w:val="0053779E"/>
    <w:rsid w:val="00537F4B"/>
    <w:rsid w:val="00541729"/>
    <w:rsid w:val="005421F8"/>
    <w:rsid w:val="00542EA3"/>
    <w:rsid w:val="00543069"/>
    <w:rsid w:val="00544D15"/>
    <w:rsid w:val="0054678C"/>
    <w:rsid w:val="00547692"/>
    <w:rsid w:val="00552C51"/>
    <w:rsid w:val="0055323E"/>
    <w:rsid w:val="00554BA6"/>
    <w:rsid w:val="005568E4"/>
    <w:rsid w:val="00556F4C"/>
    <w:rsid w:val="00560B2A"/>
    <w:rsid w:val="00560D3C"/>
    <w:rsid w:val="005622A7"/>
    <w:rsid w:val="00562C0A"/>
    <w:rsid w:val="0056604D"/>
    <w:rsid w:val="00566E74"/>
    <w:rsid w:val="00570DF8"/>
    <w:rsid w:val="00571016"/>
    <w:rsid w:val="00574074"/>
    <w:rsid w:val="00577E2E"/>
    <w:rsid w:val="00577F43"/>
    <w:rsid w:val="005822AB"/>
    <w:rsid w:val="00582B17"/>
    <w:rsid w:val="00583311"/>
    <w:rsid w:val="00583B45"/>
    <w:rsid w:val="00583DE2"/>
    <w:rsid w:val="005855CB"/>
    <w:rsid w:val="0058663C"/>
    <w:rsid w:val="00586AE8"/>
    <w:rsid w:val="00593107"/>
    <w:rsid w:val="0059376F"/>
    <w:rsid w:val="00593E8A"/>
    <w:rsid w:val="005967E7"/>
    <w:rsid w:val="005A01F8"/>
    <w:rsid w:val="005A30C9"/>
    <w:rsid w:val="005A4780"/>
    <w:rsid w:val="005A532E"/>
    <w:rsid w:val="005A54FA"/>
    <w:rsid w:val="005A692E"/>
    <w:rsid w:val="005A75CC"/>
    <w:rsid w:val="005A7AAC"/>
    <w:rsid w:val="005B0A43"/>
    <w:rsid w:val="005B0DE6"/>
    <w:rsid w:val="005B1C9F"/>
    <w:rsid w:val="005B243D"/>
    <w:rsid w:val="005B5056"/>
    <w:rsid w:val="005B5E21"/>
    <w:rsid w:val="005C3FD5"/>
    <w:rsid w:val="005C440A"/>
    <w:rsid w:val="005C47BE"/>
    <w:rsid w:val="005C4B74"/>
    <w:rsid w:val="005C5893"/>
    <w:rsid w:val="005C7411"/>
    <w:rsid w:val="005C7F97"/>
    <w:rsid w:val="005D0FC2"/>
    <w:rsid w:val="005D191A"/>
    <w:rsid w:val="005D3D63"/>
    <w:rsid w:val="005D3DD6"/>
    <w:rsid w:val="005D43DB"/>
    <w:rsid w:val="005D55D2"/>
    <w:rsid w:val="005D6306"/>
    <w:rsid w:val="005E1D48"/>
    <w:rsid w:val="005E4818"/>
    <w:rsid w:val="005E5058"/>
    <w:rsid w:val="005E7B29"/>
    <w:rsid w:val="005F0A39"/>
    <w:rsid w:val="005F15C5"/>
    <w:rsid w:val="005F1858"/>
    <w:rsid w:val="005F2718"/>
    <w:rsid w:val="005F28DE"/>
    <w:rsid w:val="005F6237"/>
    <w:rsid w:val="00602819"/>
    <w:rsid w:val="00606DD0"/>
    <w:rsid w:val="00610B54"/>
    <w:rsid w:val="00611C8B"/>
    <w:rsid w:val="00611DC1"/>
    <w:rsid w:val="006126D7"/>
    <w:rsid w:val="00613EC7"/>
    <w:rsid w:val="006148F0"/>
    <w:rsid w:val="006175D5"/>
    <w:rsid w:val="00617ED8"/>
    <w:rsid w:val="00620938"/>
    <w:rsid w:val="0062642A"/>
    <w:rsid w:val="00630D69"/>
    <w:rsid w:val="00631971"/>
    <w:rsid w:val="00631CAB"/>
    <w:rsid w:val="0064248B"/>
    <w:rsid w:val="00650104"/>
    <w:rsid w:val="00651400"/>
    <w:rsid w:val="00653AF2"/>
    <w:rsid w:val="00655C8C"/>
    <w:rsid w:val="00657095"/>
    <w:rsid w:val="00660026"/>
    <w:rsid w:val="006602A1"/>
    <w:rsid w:val="0066221C"/>
    <w:rsid w:val="00662E4A"/>
    <w:rsid w:val="0067017F"/>
    <w:rsid w:val="006721CE"/>
    <w:rsid w:val="00672828"/>
    <w:rsid w:val="00672B10"/>
    <w:rsid w:val="00673191"/>
    <w:rsid w:val="00673797"/>
    <w:rsid w:val="00680286"/>
    <w:rsid w:val="00682933"/>
    <w:rsid w:val="006836DA"/>
    <w:rsid w:val="00684E32"/>
    <w:rsid w:val="006851D4"/>
    <w:rsid w:val="00685A78"/>
    <w:rsid w:val="006928BF"/>
    <w:rsid w:val="006A2FB1"/>
    <w:rsid w:val="006A3E76"/>
    <w:rsid w:val="006A42FB"/>
    <w:rsid w:val="006A42FE"/>
    <w:rsid w:val="006A4C8F"/>
    <w:rsid w:val="006A541A"/>
    <w:rsid w:val="006A5D53"/>
    <w:rsid w:val="006A7184"/>
    <w:rsid w:val="006A77C5"/>
    <w:rsid w:val="006B0ECC"/>
    <w:rsid w:val="006B299D"/>
    <w:rsid w:val="006B2AA3"/>
    <w:rsid w:val="006B5662"/>
    <w:rsid w:val="006B5E65"/>
    <w:rsid w:val="006B5ED4"/>
    <w:rsid w:val="006B61AE"/>
    <w:rsid w:val="006B61CA"/>
    <w:rsid w:val="006B61F3"/>
    <w:rsid w:val="006B65EC"/>
    <w:rsid w:val="006C1FE9"/>
    <w:rsid w:val="006C2FAB"/>
    <w:rsid w:val="006C34D9"/>
    <w:rsid w:val="006C559A"/>
    <w:rsid w:val="006C59C7"/>
    <w:rsid w:val="006C5B1A"/>
    <w:rsid w:val="006C70A0"/>
    <w:rsid w:val="006C774B"/>
    <w:rsid w:val="006C7AB9"/>
    <w:rsid w:val="006D2CDB"/>
    <w:rsid w:val="006D67C3"/>
    <w:rsid w:val="006E0C93"/>
    <w:rsid w:val="006E1488"/>
    <w:rsid w:val="006E23CA"/>
    <w:rsid w:val="006E5169"/>
    <w:rsid w:val="006E6F44"/>
    <w:rsid w:val="006E7E2C"/>
    <w:rsid w:val="006E7E3D"/>
    <w:rsid w:val="006F0522"/>
    <w:rsid w:val="006F3512"/>
    <w:rsid w:val="006F387E"/>
    <w:rsid w:val="006F69ED"/>
    <w:rsid w:val="007004C0"/>
    <w:rsid w:val="00700BAD"/>
    <w:rsid w:val="007017A9"/>
    <w:rsid w:val="00702471"/>
    <w:rsid w:val="00707BDE"/>
    <w:rsid w:val="007101E4"/>
    <w:rsid w:val="00710D3D"/>
    <w:rsid w:val="007110AB"/>
    <w:rsid w:val="00712B66"/>
    <w:rsid w:val="007145E1"/>
    <w:rsid w:val="00715D55"/>
    <w:rsid w:val="00717DFB"/>
    <w:rsid w:val="0072138E"/>
    <w:rsid w:val="00727262"/>
    <w:rsid w:val="00727D00"/>
    <w:rsid w:val="007306F0"/>
    <w:rsid w:val="007316B7"/>
    <w:rsid w:val="007329C9"/>
    <w:rsid w:val="00734202"/>
    <w:rsid w:val="00734EBC"/>
    <w:rsid w:val="00736F03"/>
    <w:rsid w:val="0073718A"/>
    <w:rsid w:val="00737748"/>
    <w:rsid w:val="007377C0"/>
    <w:rsid w:val="00740133"/>
    <w:rsid w:val="00741D35"/>
    <w:rsid w:val="00742573"/>
    <w:rsid w:val="007450CD"/>
    <w:rsid w:val="00746F4F"/>
    <w:rsid w:val="00747342"/>
    <w:rsid w:val="00747DA2"/>
    <w:rsid w:val="007534EE"/>
    <w:rsid w:val="00753D79"/>
    <w:rsid w:val="00755D3A"/>
    <w:rsid w:val="00756491"/>
    <w:rsid w:val="007564C1"/>
    <w:rsid w:val="0075652A"/>
    <w:rsid w:val="00757588"/>
    <w:rsid w:val="0076157D"/>
    <w:rsid w:val="007616B7"/>
    <w:rsid w:val="00762B60"/>
    <w:rsid w:val="00763B94"/>
    <w:rsid w:val="007655BD"/>
    <w:rsid w:val="0076565C"/>
    <w:rsid w:val="0076591C"/>
    <w:rsid w:val="00766838"/>
    <w:rsid w:val="00771BBC"/>
    <w:rsid w:val="00773117"/>
    <w:rsid w:val="00774D8E"/>
    <w:rsid w:val="00775209"/>
    <w:rsid w:val="0077693C"/>
    <w:rsid w:val="00776A68"/>
    <w:rsid w:val="007773B4"/>
    <w:rsid w:val="007778FD"/>
    <w:rsid w:val="00777D8D"/>
    <w:rsid w:val="00780B96"/>
    <w:rsid w:val="00785037"/>
    <w:rsid w:val="00785C12"/>
    <w:rsid w:val="0078738D"/>
    <w:rsid w:val="00795431"/>
    <w:rsid w:val="0079576C"/>
    <w:rsid w:val="00796A2D"/>
    <w:rsid w:val="0079778A"/>
    <w:rsid w:val="007A033F"/>
    <w:rsid w:val="007A03C9"/>
    <w:rsid w:val="007A243A"/>
    <w:rsid w:val="007A31EC"/>
    <w:rsid w:val="007A5232"/>
    <w:rsid w:val="007A6676"/>
    <w:rsid w:val="007A7922"/>
    <w:rsid w:val="007B0BD9"/>
    <w:rsid w:val="007B106B"/>
    <w:rsid w:val="007B279D"/>
    <w:rsid w:val="007B640C"/>
    <w:rsid w:val="007C1D0F"/>
    <w:rsid w:val="007C324D"/>
    <w:rsid w:val="007C3924"/>
    <w:rsid w:val="007C48CA"/>
    <w:rsid w:val="007C4D31"/>
    <w:rsid w:val="007C5413"/>
    <w:rsid w:val="007D2C14"/>
    <w:rsid w:val="007D2EB4"/>
    <w:rsid w:val="007D30FD"/>
    <w:rsid w:val="007D5684"/>
    <w:rsid w:val="007D5C21"/>
    <w:rsid w:val="007D5CDD"/>
    <w:rsid w:val="007D5F96"/>
    <w:rsid w:val="007E0655"/>
    <w:rsid w:val="007E0E59"/>
    <w:rsid w:val="007E2DC0"/>
    <w:rsid w:val="007E3A88"/>
    <w:rsid w:val="007E5826"/>
    <w:rsid w:val="007E6299"/>
    <w:rsid w:val="007E6638"/>
    <w:rsid w:val="007E780E"/>
    <w:rsid w:val="007F03F3"/>
    <w:rsid w:val="007F34A2"/>
    <w:rsid w:val="007F3868"/>
    <w:rsid w:val="007F3AFE"/>
    <w:rsid w:val="007F47B2"/>
    <w:rsid w:val="007F4965"/>
    <w:rsid w:val="007F4F7B"/>
    <w:rsid w:val="007F56CA"/>
    <w:rsid w:val="007F5D55"/>
    <w:rsid w:val="007F684B"/>
    <w:rsid w:val="007F6DF4"/>
    <w:rsid w:val="00803430"/>
    <w:rsid w:val="0080393A"/>
    <w:rsid w:val="008047E6"/>
    <w:rsid w:val="00805D48"/>
    <w:rsid w:val="00806CAA"/>
    <w:rsid w:val="00810436"/>
    <w:rsid w:val="00810E0C"/>
    <w:rsid w:val="008130F5"/>
    <w:rsid w:val="00814F9C"/>
    <w:rsid w:val="00814FBF"/>
    <w:rsid w:val="00816A96"/>
    <w:rsid w:val="00817C65"/>
    <w:rsid w:val="00817D27"/>
    <w:rsid w:val="00822E6E"/>
    <w:rsid w:val="0082415D"/>
    <w:rsid w:val="008247CB"/>
    <w:rsid w:val="00826F7C"/>
    <w:rsid w:val="0082756D"/>
    <w:rsid w:val="00827CAC"/>
    <w:rsid w:val="00827D9B"/>
    <w:rsid w:val="00832515"/>
    <w:rsid w:val="008339FC"/>
    <w:rsid w:val="00833FDB"/>
    <w:rsid w:val="0083671F"/>
    <w:rsid w:val="00837185"/>
    <w:rsid w:val="00840829"/>
    <w:rsid w:val="0084374D"/>
    <w:rsid w:val="00843F9C"/>
    <w:rsid w:val="0084436D"/>
    <w:rsid w:val="00844D69"/>
    <w:rsid w:val="00844E26"/>
    <w:rsid w:val="00847C9D"/>
    <w:rsid w:val="008503B6"/>
    <w:rsid w:val="00852AA1"/>
    <w:rsid w:val="00854267"/>
    <w:rsid w:val="0085546B"/>
    <w:rsid w:val="00855A93"/>
    <w:rsid w:val="00863121"/>
    <w:rsid w:val="00863AEF"/>
    <w:rsid w:val="00864B1E"/>
    <w:rsid w:val="00864FDF"/>
    <w:rsid w:val="008653D0"/>
    <w:rsid w:val="00871A91"/>
    <w:rsid w:val="008720CB"/>
    <w:rsid w:val="008734AE"/>
    <w:rsid w:val="00874DEF"/>
    <w:rsid w:val="00877922"/>
    <w:rsid w:val="00880189"/>
    <w:rsid w:val="00880564"/>
    <w:rsid w:val="00881E74"/>
    <w:rsid w:val="00882554"/>
    <w:rsid w:val="00882D29"/>
    <w:rsid w:val="008830B0"/>
    <w:rsid w:val="00883D01"/>
    <w:rsid w:val="0088663D"/>
    <w:rsid w:val="00890D05"/>
    <w:rsid w:val="00890E28"/>
    <w:rsid w:val="0089420C"/>
    <w:rsid w:val="0089691A"/>
    <w:rsid w:val="008A207A"/>
    <w:rsid w:val="008A4E98"/>
    <w:rsid w:val="008B274F"/>
    <w:rsid w:val="008B6113"/>
    <w:rsid w:val="008C5448"/>
    <w:rsid w:val="008C56A6"/>
    <w:rsid w:val="008C5878"/>
    <w:rsid w:val="008D2764"/>
    <w:rsid w:val="008D2B51"/>
    <w:rsid w:val="008D51D7"/>
    <w:rsid w:val="008D55FE"/>
    <w:rsid w:val="008D7417"/>
    <w:rsid w:val="008E0422"/>
    <w:rsid w:val="008E0B8A"/>
    <w:rsid w:val="008E1DB7"/>
    <w:rsid w:val="008E1F1C"/>
    <w:rsid w:val="008E1F90"/>
    <w:rsid w:val="008E3B84"/>
    <w:rsid w:val="008E4591"/>
    <w:rsid w:val="008E4C05"/>
    <w:rsid w:val="008E5062"/>
    <w:rsid w:val="008E6CEF"/>
    <w:rsid w:val="008E70EB"/>
    <w:rsid w:val="008E787C"/>
    <w:rsid w:val="008F18FC"/>
    <w:rsid w:val="008F5816"/>
    <w:rsid w:val="008F58DD"/>
    <w:rsid w:val="008F6D00"/>
    <w:rsid w:val="008F6ED7"/>
    <w:rsid w:val="008F7F6B"/>
    <w:rsid w:val="009012FD"/>
    <w:rsid w:val="00902673"/>
    <w:rsid w:val="00903EFC"/>
    <w:rsid w:val="00905A20"/>
    <w:rsid w:val="0090630E"/>
    <w:rsid w:val="009064FD"/>
    <w:rsid w:val="00906673"/>
    <w:rsid w:val="00906C30"/>
    <w:rsid w:val="00906F4F"/>
    <w:rsid w:val="009121DD"/>
    <w:rsid w:val="0091691E"/>
    <w:rsid w:val="00916AA7"/>
    <w:rsid w:val="00916B2E"/>
    <w:rsid w:val="009171B9"/>
    <w:rsid w:val="00917DF7"/>
    <w:rsid w:val="009223D9"/>
    <w:rsid w:val="0092493A"/>
    <w:rsid w:val="00931024"/>
    <w:rsid w:val="00932F39"/>
    <w:rsid w:val="00933C56"/>
    <w:rsid w:val="00935FBA"/>
    <w:rsid w:val="00937F3A"/>
    <w:rsid w:val="0094352B"/>
    <w:rsid w:val="00945E1D"/>
    <w:rsid w:val="00952431"/>
    <w:rsid w:val="00952EB2"/>
    <w:rsid w:val="00953201"/>
    <w:rsid w:val="00954574"/>
    <w:rsid w:val="009575DF"/>
    <w:rsid w:val="009600A9"/>
    <w:rsid w:val="009621C2"/>
    <w:rsid w:val="00963063"/>
    <w:rsid w:val="00963328"/>
    <w:rsid w:val="009702CA"/>
    <w:rsid w:val="009721F8"/>
    <w:rsid w:val="0097446F"/>
    <w:rsid w:val="0097626E"/>
    <w:rsid w:val="00977F77"/>
    <w:rsid w:val="009826BB"/>
    <w:rsid w:val="00983477"/>
    <w:rsid w:val="009863BB"/>
    <w:rsid w:val="00990387"/>
    <w:rsid w:val="00992618"/>
    <w:rsid w:val="00992EBE"/>
    <w:rsid w:val="00995C10"/>
    <w:rsid w:val="00995F4C"/>
    <w:rsid w:val="009968B3"/>
    <w:rsid w:val="009A419C"/>
    <w:rsid w:val="009A4377"/>
    <w:rsid w:val="009B09E3"/>
    <w:rsid w:val="009B20A4"/>
    <w:rsid w:val="009B277F"/>
    <w:rsid w:val="009B2E42"/>
    <w:rsid w:val="009B3ABC"/>
    <w:rsid w:val="009C1978"/>
    <w:rsid w:val="009C5557"/>
    <w:rsid w:val="009C6BA0"/>
    <w:rsid w:val="009C6FFC"/>
    <w:rsid w:val="009C7402"/>
    <w:rsid w:val="009C79F4"/>
    <w:rsid w:val="009D6737"/>
    <w:rsid w:val="009D6C77"/>
    <w:rsid w:val="009D71AC"/>
    <w:rsid w:val="009D7F98"/>
    <w:rsid w:val="009E0540"/>
    <w:rsid w:val="009E23A8"/>
    <w:rsid w:val="009E3807"/>
    <w:rsid w:val="009E3BF5"/>
    <w:rsid w:val="009E4119"/>
    <w:rsid w:val="009E5FF1"/>
    <w:rsid w:val="009F19D2"/>
    <w:rsid w:val="009F299E"/>
    <w:rsid w:val="009F2DA6"/>
    <w:rsid w:val="009F4550"/>
    <w:rsid w:val="009F55D7"/>
    <w:rsid w:val="009F7D09"/>
    <w:rsid w:val="00A026CA"/>
    <w:rsid w:val="00A03070"/>
    <w:rsid w:val="00A034A2"/>
    <w:rsid w:val="00A03903"/>
    <w:rsid w:val="00A03C70"/>
    <w:rsid w:val="00A040DE"/>
    <w:rsid w:val="00A04639"/>
    <w:rsid w:val="00A05845"/>
    <w:rsid w:val="00A05ADF"/>
    <w:rsid w:val="00A05FB9"/>
    <w:rsid w:val="00A10394"/>
    <w:rsid w:val="00A11F25"/>
    <w:rsid w:val="00A1236F"/>
    <w:rsid w:val="00A1460C"/>
    <w:rsid w:val="00A15182"/>
    <w:rsid w:val="00A178B0"/>
    <w:rsid w:val="00A204E0"/>
    <w:rsid w:val="00A2069F"/>
    <w:rsid w:val="00A207BA"/>
    <w:rsid w:val="00A21668"/>
    <w:rsid w:val="00A229EB"/>
    <w:rsid w:val="00A23C65"/>
    <w:rsid w:val="00A24021"/>
    <w:rsid w:val="00A24684"/>
    <w:rsid w:val="00A25151"/>
    <w:rsid w:val="00A260F9"/>
    <w:rsid w:val="00A27EB3"/>
    <w:rsid w:val="00A31007"/>
    <w:rsid w:val="00A31701"/>
    <w:rsid w:val="00A31B95"/>
    <w:rsid w:val="00A32CA5"/>
    <w:rsid w:val="00A32D67"/>
    <w:rsid w:val="00A34085"/>
    <w:rsid w:val="00A36F36"/>
    <w:rsid w:val="00A3711F"/>
    <w:rsid w:val="00A37AB5"/>
    <w:rsid w:val="00A40E7A"/>
    <w:rsid w:val="00A4103B"/>
    <w:rsid w:val="00A43A6F"/>
    <w:rsid w:val="00A44209"/>
    <w:rsid w:val="00A4583B"/>
    <w:rsid w:val="00A51BF7"/>
    <w:rsid w:val="00A52189"/>
    <w:rsid w:val="00A52469"/>
    <w:rsid w:val="00A52A13"/>
    <w:rsid w:val="00A539A8"/>
    <w:rsid w:val="00A563B0"/>
    <w:rsid w:val="00A56695"/>
    <w:rsid w:val="00A57B27"/>
    <w:rsid w:val="00A6020F"/>
    <w:rsid w:val="00A606E2"/>
    <w:rsid w:val="00A60A3D"/>
    <w:rsid w:val="00A623CB"/>
    <w:rsid w:val="00A62908"/>
    <w:rsid w:val="00A647A5"/>
    <w:rsid w:val="00A70DEC"/>
    <w:rsid w:val="00A7192E"/>
    <w:rsid w:val="00A721B6"/>
    <w:rsid w:val="00A72E88"/>
    <w:rsid w:val="00A7315F"/>
    <w:rsid w:val="00A737ED"/>
    <w:rsid w:val="00A77035"/>
    <w:rsid w:val="00A8350C"/>
    <w:rsid w:val="00A83A99"/>
    <w:rsid w:val="00A85DB9"/>
    <w:rsid w:val="00A9412C"/>
    <w:rsid w:val="00A942F9"/>
    <w:rsid w:val="00A96B78"/>
    <w:rsid w:val="00AA010F"/>
    <w:rsid w:val="00AA342A"/>
    <w:rsid w:val="00AA4F46"/>
    <w:rsid w:val="00AA631C"/>
    <w:rsid w:val="00AA6535"/>
    <w:rsid w:val="00AA7D48"/>
    <w:rsid w:val="00AB0055"/>
    <w:rsid w:val="00AB581C"/>
    <w:rsid w:val="00AB6DE2"/>
    <w:rsid w:val="00AB7575"/>
    <w:rsid w:val="00AC4840"/>
    <w:rsid w:val="00AC4B15"/>
    <w:rsid w:val="00AC4F1F"/>
    <w:rsid w:val="00AC5CCA"/>
    <w:rsid w:val="00AC7931"/>
    <w:rsid w:val="00AC7F92"/>
    <w:rsid w:val="00AD01A3"/>
    <w:rsid w:val="00AD0F6C"/>
    <w:rsid w:val="00AD1A45"/>
    <w:rsid w:val="00AD3C5A"/>
    <w:rsid w:val="00AD4473"/>
    <w:rsid w:val="00AD5893"/>
    <w:rsid w:val="00AD6F13"/>
    <w:rsid w:val="00AD708B"/>
    <w:rsid w:val="00AD7473"/>
    <w:rsid w:val="00AE02CD"/>
    <w:rsid w:val="00AE4511"/>
    <w:rsid w:val="00AE4966"/>
    <w:rsid w:val="00AF1A82"/>
    <w:rsid w:val="00AF1E93"/>
    <w:rsid w:val="00AF3535"/>
    <w:rsid w:val="00AF3735"/>
    <w:rsid w:val="00AF5794"/>
    <w:rsid w:val="00AF785D"/>
    <w:rsid w:val="00B01721"/>
    <w:rsid w:val="00B028A9"/>
    <w:rsid w:val="00B035F2"/>
    <w:rsid w:val="00B0609E"/>
    <w:rsid w:val="00B063B5"/>
    <w:rsid w:val="00B06665"/>
    <w:rsid w:val="00B10B0A"/>
    <w:rsid w:val="00B1108B"/>
    <w:rsid w:val="00B141F7"/>
    <w:rsid w:val="00B1446C"/>
    <w:rsid w:val="00B20193"/>
    <w:rsid w:val="00B25DC9"/>
    <w:rsid w:val="00B26128"/>
    <w:rsid w:val="00B26ED5"/>
    <w:rsid w:val="00B271D1"/>
    <w:rsid w:val="00B27393"/>
    <w:rsid w:val="00B30C45"/>
    <w:rsid w:val="00B32442"/>
    <w:rsid w:val="00B33087"/>
    <w:rsid w:val="00B33B45"/>
    <w:rsid w:val="00B34944"/>
    <w:rsid w:val="00B34D79"/>
    <w:rsid w:val="00B34DF2"/>
    <w:rsid w:val="00B34FC5"/>
    <w:rsid w:val="00B3639A"/>
    <w:rsid w:val="00B363BF"/>
    <w:rsid w:val="00B37B74"/>
    <w:rsid w:val="00B4006B"/>
    <w:rsid w:val="00B467C6"/>
    <w:rsid w:val="00B52D5F"/>
    <w:rsid w:val="00B559A0"/>
    <w:rsid w:val="00B572CE"/>
    <w:rsid w:val="00B61744"/>
    <w:rsid w:val="00B62D9B"/>
    <w:rsid w:val="00B63176"/>
    <w:rsid w:val="00B66A17"/>
    <w:rsid w:val="00B67E3A"/>
    <w:rsid w:val="00B80D70"/>
    <w:rsid w:val="00B84316"/>
    <w:rsid w:val="00B8541A"/>
    <w:rsid w:val="00B862C6"/>
    <w:rsid w:val="00B868AA"/>
    <w:rsid w:val="00B92C4E"/>
    <w:rsid w:val="00B94BF7"/>
    <w:rsid w:val="00BA3A4A"/>
    <w:rsid w:val="00BA40A3"/>
    <w:rsid w:val="00BA5261"/>
    <w:rsid w:val="00BA7137"/>
    <w:rsid w:val="00BB14EC"/>
    <w:rsid w:val="00BB1E0F"/>
    <w:rsid w:val="00BB212D"/>
    <w:rsid w:val="00BB327A"/>
    <w:rsid w:val="00BB3669"/>
    <w:rsid w:val="00BB73A8"/>
    <w:rsid w:val="00BC0EA4"/>
    <w:rsid w:val="00BC1996"/>
    <w:rsid w:val="00BC1D91"/>
    <w:rsid w:val="00BC253F"/>
    <w:rsid w:val="00BC2B1D"/>
    <w:rsid w:val="00BC3669"/>
    <w:rsid w:val="00BC459D"/>
    <w:rsid w:val="00BC4F3C"/>
    <w:rsid w:val="00BC6288"/>
    <w:rsid w:val="00BD15CC"/>
    <w:rsid w:val="00BD17A8"/>
    <w:rsid w:val="00BD19BD"/>
    <w:rsid w:val="00BD358D"/>
    <w:rsid w:val="00BD3AD5"/>
    <w:rsid w:val="00BD434F"/>
    <w:rsid w:val="00BD4EC9"/>
    <w:rsid w:val="00BD60E7"/>
    <w:rsid w:val="00BD6D61"/>
    <w:rsid w:val="00BE0661"/>
    <w:rsid w:val="00BE22EC"/>
    <w:rsid w:val="00BE2AD2"/>
    <w:rsid w:val="00BE2E4E"/>
    <w:rsid w:val="00BE31AA"/>
    <w:rsid w:val="00BE34B4"/>
    <w:rsid w:val="00BE3594"/>
    <w:rsid w:val="00BE6AA7"/>
    <w:rsid w:val="00BF6853"/>
    <w:rsid w:val="00BF6921"/>
    <w:rsid w:val="00BF6C9F"/>
    <w:rsid w:val="00C00B6D"/>
    <w:rsid w:val="00C10785"/>
    <w:rsid w:val="00C11520"/>
    <w:rsid w:val="00C11730"/>
    <w:rsid w:val="00C12DDE"/>
    <w:rsid w:val="00C14648"/>
    <w:rsid w:val="00C14A04"/>
    <w:rsid w:val="00C1597E"/>
    <w:rsid w:val="00C15C57"/>
    <w:rsid w:val="00C17DBA"/>
    <w:rsid w:val="00C21AB0"/>
    <w:rsid w:val="00C23F10"/>
    <w:rsid w:val="00C2403B"/>
    <w:rsid w:val="00C240E9"/>
    <w:rsid w:val="00C316B2"/>
    <w:rsid w:val="00C32DE3"/>
    <w:rsid w:val="00C333F7"/>
    <w:rsid w:val="00C33CBF"/>
    <w:rsid w:val="00C34FC9"/>
    <w:rsid w:val="00C35755"/>
    <w:rsid w:val="00C36B05"/>
    <w:rsid w:val="00C37597"/>
    <w:rsid w:val="00C3759D"/>
    <w:rsid w:val="00C40094"/>
    <w:rsid w:val="00C411D0"/>
    <w:rsid w:val="00C41ACB"/>
    <w:rsid w:val="00C42AB5"/>
    <w:rsid w:val="00C4368C"/>
    <w:rsid w:val="00C43AF6"/>
    <w:rsid w:val="00C45E13"/>
    <w:rsid w:val="00C470A2"/>
    <w:rsid w:val="00C5003C"/>
    <w:rsid w:val="00C52FDD"/>
    <w:rsid w:val="00C634D8"/>
    <w:rsid w:val="00C65814"/>
    <w:rsid w:val="00C678F3"/>
    <w:rsid w:val="00C708B7"/>
    <w:rsid w:val="00C70920"/>
    <w:rsid w:val="00C71C50"/>
    <w:rsid w:val="00C7337F"/>
    <w:rsid w:val="00C7408D"/>
    <w:rsid w:val="00C75811"/>
    <w:rsid w:val="00C758FD"/>
    <w:rsid w:val="00C75974"/>
    <w:rsid w:val="00C75A04"/>
    <w:rsid w:val="00C75B95"/>
    <w:rsid w:val="00C7644D"/>
    <w:rsid w:val="00C802A1"/>
    <w:rsid w:val="00C84211"/>
    <w:rsid w:val="00C8504C"/>
    <w:rsid w:val="00C85341"/>
    <w:rsid w:val="00C8605A"/>
    <w:rsid w:val="00C87EC4"/>
    <w:rsid w:val="00C90F44"/>
    <w:rsid w:val="00C910A7"/>
    <w:rsid w:val="00C9315E"/>
    <w:rsid w:val="00C934C1"/>
    <w:rsid w:val="00C94689"/>
    <w:rsid w:val="00C96039"/>
    <w:rsid w:val="00C97270"/>
    <w:rsid w:val="00CA0A86"/>
    <w:rsid w:val="00CA0EBD"/>
    <w:rsid w:val="00CA2E37"/>
    <w:rsid w:val="00CA5864"/>
    <w:rsid w:val="00CA7D50"/>
    <w:rsid w:val="00CB0070"/>
    <w:rsid w:val="00CB28E7"/>
    <w:rsid w:val="00CB3EBE"/>
    <w:rsid w:val="00CB4EFC"/>
    <w:rsid w:val="00CB6893"/>
    <w:rsid w:val="00CB77D4"/>
    <w:rsid w:val="00CC246F"/>
    <w:rsid w:val="00CC3656"/>
    <w:rsid w:val="00CC3BF6"/>
    <w:rsid w:val="00CC4506"/>
    <w:rsid w:val="00CC748C"/>
    <w:rsid w:val="00CC7DDC"/>
    <w:rsid w:val="00CD05F3"/>
    <w:rsid w:val="00CD0EAA"/>
    <w:rsid w:val="00CD26C8"/>
    <w:rsid w:val="00CD30A6"/>
    <w:rsid w:val="00CD770D"/>
    <w:rsid w:val="00CD7992"/>
    <w:rsid w:val="00CD7BF3"/>
    <w:rsid w:val="00CE05F2"/>
    <w:rsid w:val="00CE0F73"/>
    <w:rsid w:val="00CE32E7"/>
    <w:rsid w:val="00CE3877"/>
    <w:rsid w:val="00CE3C29"/>
    <w:rsid w:val="00CE4303"/>
    <w:rsid w:val="00CE5077"/>
    <w:rsid w:val="00CE5A19"/>
    <w:rsid w:val="00CE7015"/>
    <w:rsid w:val="00CE7C91"/>
    <w:rsid w:val="00CE7D82"/>
    <w:rsid w:val="00CF12AA"/>
    <w:rsid w:val="00CF5484"/>
    <w:rsid w:val="00CF702B"/>
    <w:rsid w:val="00CF7662"/>
    <w:rsid w:val="00D00C93"/>
    <w:rsid w:val="00D00EF8"/>
    <w:rsid w:val="00D0119A"/>
    <w:rsid w:val="00D01E56"/>
    <w:rsid w:val="00D01F68"/>
    <w:rsid w:val="00D02E88"/>
    <w:rsid w:val="00D02F52"/>
    <w:rsid w:val="00D03037"/>
    <w:rsid w:val="00D04754"/>
    <w:rsid w:val="00D0705F"/>
    <w:rsid w:val="00D105BC"/>
    <w:rsid w:val="00D13CD5"/>
    <w:rsid w:val="00D13EDB"/>
    <w:rsid w:val="00D1468F"/>
    <w:rsid w:val="00D14961"/>
    <w:rsid w:val="00D14A9D"/>
    <w:rsid w:val="00D16731"/>
    <w:rsid w:val="00D174E1"/>
    <w:rsid w:val="00D211EB"/>
    <w:rsid w:val="00D243C3"/>
    <w:rsid w:val="00D24CC4"/>
    <w:rsid w:val="00D24DCF"/>
    <w:rsid w:val="00D319D7"/>
    <w:rsid w:val="00D31C8C"/>
    <w:rsid w:val="00D3277B"/>
    <w:rsid w:val="00D32D4B"/>
    <w:rsid w:val="00D33AEC"/>
    <w:rsid w:val="00D34782"/>
    <w:rsid w:val="00D364A8"/>
    <w:rsid w:val="00D36969"/>
    <w:rsid w:val="00D37F75"/>
    <w:rsid w:val="00D4172A"/>
    <w:rsid w:val="00D4255C"/>
    <w:rsid w:val="00D42CDF"/>
    <w:rsid w:val="00D42FDC"/>
    <w:rsid w:val="00D44486"/>
    <w:rsid w:val="00D4776A"/>
    <w:rsid w:val="00D47984"/>
    <w:rsid w:val="00D47CC4"/>
    <w:rsid w:val="00D50D0D"/>
    <w:rsid w:val="00D549B1"/>
    <w:rsid w:val="00D57FD8"/>
    <w:rsid w:val="00D60015"/>
    <w:rsid w:val="00D6060A"/>
    <w:rsid w:val="00D62417"/>
    <w:rsid w:val="00D64C7E"/>
    <w:rsid w:val="00D64D07"/>
    <w:rsid w:val="00D65E29"/>
    <w:rsid w:val="00D669A1"/>
    <w:rsid w:val="00D66CD3"/>
    <w:rsid w:val="00D6767C"/>
    <w:rsid w:val="00D67E46"/>
    <w:rsid w:val="00D715AB"/>
    <w:rsid w:val="00D721B1"/>
    <w:rsid w:val="00D73C4B"/>
    <w:rsid w:val="00D74325"/>
    <w:rsid w:val="00D77A3C"/>
    <w:rsid w:val="00D80C40"/>
    <w:rsid w:val="00D8513C"/>
    <w:rsid w:val="00D856EE"/>
    <w:rsid w:val="00D86375"/>
    <w:rsid w:val="00D8666A"/>
    <w:rsid w:val="00D8725F"/>
    <w:rsid w:val="00D90CB6"/>
    <w:rsid w:val="00D9314D"/>
    <w:rsid w:val="00D93AB3"/>
    <w:rsid w:val="00D93FA6"/>
    <w:rsid w:val="00D96EEE"/>
    <w:rsid w:val="00DA2AD2"/>
    <w:rsid w:val="00DA2E94"/>
    <w:rsid w:val="00DA3133"/>
    <w:rsid w:val="00DA4725"/>
    <w:rsid w:val="00DA597B"/>
    <w:rsid w:val="00DA7DA6"/>
    <w:rsid w:val="00DA7E68"/>
    <w:rsid w:val="00DB2D59"/>
    <w:rsid w:val="00DB2E71"/>
    <w:rsid w:val="00DB3793"/>
    <w:rsid w:val="00DB4845"/>
    <w:rsid w:val="00DB4F0D"/>
    <w:rsid w:val="00DB776A"/>
    <w:rsid w:val="00DC0C08"/>
    <w:rsid w:val="00DC22B3"/>
    <w:rsid w:val="00DC34FB"/>
    <w:rsid w:val="00DC3B62"/>
    <w:rsid w:val="00DC4BBF"/>
    <w:rsid w:val="00DC4F0E"/>
    <w:rsid w:val="00DD1FAD"/>
    <w:rsid w:val="00DD24D6"/>
    <w:rsid w:val="00DD30F1"/>
    <w:rsid w:val="00DD5354"/>
    <w:rsid w:val="00DD594C"/>
    <w:rsid w:val="00DD6E76"/>
    <w:rsid w:val="00DD7D15"/>
    <w:rsid w:val="00DE2719"/>
    <w:rsid w:val="00DE325B"/>
    <w:rsid w:val="00DE777B"/>
    <w:rsid w:val="00DF154E"/>
    <w:rsid w:val="00DF1610"/>
    <w:rsid w:val="00DF1BD3"/>
    <w:rsid w:val="00DF27E6"/>
    <w:rsid w:val="00DF41D9"/>
    <w:rsid w:val="00DF4357"/>
    <w:rsid w:val="00DF7B18"/>
    <w:rsid w:val="00E00992"/>
    <w:rsid w:val="00E0340E"/>
    <w:rsid w:val="00E05848"/>
    <w:rsid w:val="00E06B1C"/>
    <w:rsid w:val="00E06DBD"/>
    <w:rsid w:val="00E10FBC"/>
    <w:rsid w:val="00E11CDF"/>
    <w:rsid w:val="00E14A4E"/>
    <w:rsid w:val="00E1768D"/>
    <w:rsid w:val="00E1775F"/>
    <w:rsid w:val="00E233DA"/>
    <w:rsid w:val="00E263F8"/>
    <w:rsid w:val="00E26693"/>
    <w:rsid w:val="00E30CFD"/>
    <w:rsid w:val="00E33E86"/>
    <w:rsid w:val="00E351DE"/>
    <w:rsid w:val="00E35DF1"/>
    <w:rsid w:val="00E36729"/>
    <w:rsid w:val="00E41844"/>
    <w:rsid w:val="00E4254E"/>
    <w:rsid w:val="00E42688"/>
    <w:rsid w:val="00E42A7B"/>
    <w:rsid w:val="00E4373F"/>
    <w:rsid w:val="00E437B1"/>
    <w:rsid w:val="00E44761"/>
    <w:rsid w:val="00E4496E"/>
    <w:rsid w:val="00E51FD7"/>
    <w:rsid w:val="00E53072"/>
    <w:rsid w:val="00E56910"/>
    <w:rsid w:val="00E56BCA"/>
    <w:rsid w:val="00E57CBD"/>
    <w:rsid w:val="00E600D8"/>
    <w:rsid w:val="00E62B59"/>
    <w:rsid w:val="00E649A0"/>
    <w:rsid w:val="00E66A34"/>
    <w:rsid w:val="00E67D8E"/>
    <w:rsid w:val="00E70371"/>
    <w:rsid w:val="00E70E88"/>
    <w:rsid w:val="00E72E69"/>
    <w:rsid w:val="00E75E83"/>
    <w:rsid w:val="00E76F29"/>
    <w:rsid w:val="00E7707F"/>
    <w:rsid w:val="00E772D1"/>
    <w:rsid w:val="00E773F1"/>
    <w:rsid w:val="00E77E8B"/>
    <w:rsid w:val="00E8019C"/>
    <w:rsid w:val="00E80A81"/>
    <w:rsid w:val="00E8244D"/>
    <w:rsid w:val="00E861FA"/>
    <w:rsid w:val="00E902B8"/>
    <w:rsid w:val="00E904BA"/>
    <w:rsid w:val="00E90C07"/>
    <w:rsid w:val="00E92557"/>
    <w:rsid w:val="00E93992"/>
    <w:rsid w:val="00E94021"/>
    <w:rsid w:val="00E95147"/>
    <w:rsid w:val="00E97FB6"/>
    <w:rsid w:val="00EA1081"/>
    <w:rsid w:val="00EA42D1"/>
    <w:rsid w:val="00EB2319"/>
    <w:rsid w:val="00EB2E75"/>
    <w:rsid w:val="00EB4AFA"/>
    <w:rsid w:val="00EB5485"/>
    <w:rsid w:val="00EB5F9D"/>
    <w:rsid w:val="00EB6225"/>
    <w:rsid w:val="00EB74E6"/>
    <w:rsid w:val="00EC02E7"/>
    <w:rsid w:val="00EC14F7"/>
    <w:rsid w:val="00EC1582"/>
    <w:rsid w:val="00EC382D"/>
    <w:rsid w:val="00EC5E50"/>
    <w:rsid w:val="00EC6094"/>
    <w:rsid w:val="00ED17CF"/>
    <w:rsid w:val="00ED1D75"/>
    <w:rsid w:val="00ED296A"/>
    <w:rsid w:val="00ED2E9D"/>
    <w:rsid w:val="00ED34A4"/>
    <w:rsid w:val="00ED5901"/>
    <w:rsid w:val="00ED6A88"/>
    <w:rsid w:val="00ED7680"/>
    <w:rsid w:val="00ED76DF"/>
    <w:rsid w:val="00EE139F"/>
    <w:rsid w:val="00EE294D"/>
    <w:rsid w:val="00EE3956"/>
    <w:rsid w:val="00EE572F"/>
    <w:rsid w:val="00EE7759"/>
    <w:rsid w:val="00EF0079"/>
    <w:rsid w:val="00EF01CA"/>
    <w:rsid w:val="00EF0978"/>
    <w:rsid w:val="00EF3F37"/>
    <w:rsid w:val="00EF43E6"/>
    <w:rsid w:val="00EF484C"/>
    <w:rsid w:val="00EF5E41"/>
    <w:rsid w:val="00EF6D55"/>
    <w:rsid w:val="00EF7A8C"/>
    <w:rsid w:val="00F0082B"/>
    <w:rsid w:val="00F00A8D"/>
    <w:rsid w:val="00F024DE"/>
    <w:rsid w:val="00F03F09"/>
    <w:rsid w:val="00F049AE"/>
    <w:rsid w:val="00F05507"/>
    <w:rsid w:val="00F064E7"/>
    <w:rsid w:val="00F13653"/>
    <w:rsid w:val="00F1491C"/>
    <w:rsid w:val="00F15344"/>
    <w:rsid w:val="00F15A68"/>
    <w:rsid w:val="00F16BA8"/>
    <w:rsid w:val="00F22CF7"/>
    <w:rsid w:val="00F23282"/>
    <w:rsid w:val="00F314E7"/>
    <w:rsid w:val="00F3161E"/>
    <w:rsid w:val="00F354BB"/>
    <w:rsid w:val="00F37685"/>
    <w:rsid w:val="00F42E82"/>
    <w:rsid w:val="00F4394A"/>
    <w:rsid w:val="00F43DF6"/>
    <w:rsid w:val="00F4409F"/>
    <w:rsid w:val="00F51688"/>
    <w:rsid w:val="00F53106"/>
    <w:rsid w:val="00F531B7"/>
    <w:rsid w:val="00F54258"/>
    <w:rsid w:val="00F55627"/>
    <w:rsid w:val="00F57A59"/>
    <w:rsid w:val="00F60F7A"/>
    <w:rsid w:val="00F63054"/>
    <w:rsid w:val="00F639F9"/>
    <w:rsid w:val="00F650E4"/>
    <w:rsid w:val="00F658A6"/>
    <w:rsid w:val="00F65AB0"/>
    <w:rsid w:val="00F66126"/>
    <w:rsid w:val="00F663D7"/>
    <w:rsid w:val="00F66A36"/>
    <w:rsid w:val="00F709A8"/>
    <w:rsid w:val="00F70F35"/>
    <w:rsid w:val="00F71C52"/>
    <w:rsid w:val="00F735EA"/>
    <w:rsid w:val="00F75403"/>
    <w:rsid w:val="00F76B32"/>
    <w:rsid w:val="00F77689"/>
    <w:rsid w:val="00F77982"/>
    <w:rsid w:val="00F81D05"/>
    <w:rsid w:val="00F8316D"/>
    <w:rsid w:val="00F83E4F"/>
    <w:rsid w:val="00F83EFE"/>
    <w:rsid w:val="00F857CB"/>
    <w:rsid w:val="00F85993"/>
    <w:rsid w:val="00F873D7"/>
    <w:rsid w:val="00F90DB6"/>
    <w:rsid w:val="00F9131E"/>
    <w:rsid w:val="00F91551"/>
    <w:rsid w:val="00F93544"/>
    <w:rsid w:val="00F96AF6"/>
    <w:rsid w:val="00FA0230"/>
    <w:rsid w:val="00FA0612"/>
    <w:rsid w:val="00FA08F9"/>
    <w:rsid w:val="00FA0980"/>
    <w:rsid w:val="00FA213A"/>
    <w:rsid w:val="00FA363C"/>
    <w:rsid w:val="00FA3A85"/>
    <w:rsid w:val="00FA4035"/>
    <w:rsid w:val="00FA69FC"/>
    <w:rsid w:val="00FB1406"/>
    <w:rsid w:val="00FB1501"/>
    <w:rsid w:val="00FB31A6"/>
    <w:rsid w:val="00FB35C2"/>
    <w:rsid w:val="00FB40A8"/>
    <w:rsid w:val="00FB6063"/>
    <w:rsid w:val="00FB7698"/>
    <w:rsid w:val="00FC0C57"/>
    <w:rsid w:val="00FC11D3"/>
    <w:rsid w:val="00FC2060"/>
    <w:rsid w:val="00FC28D5"/>
    <w:rsid w:val="00FC2EA7"/>
    <w:rsid w:val="00FC709A"/>
    <w:rsid w:val="00FD0E4D"/>
    <w:rsid w:val="00FD12C1"/>
    <w:rsid w:val="00FD2BC1"/>
    <w:rsid w:val="00FD4F04"/>
    <w:rsid w:val="00FD7E0E"/>
    <w:rsid w:val="00FE0A59"/>
    <w:rsid w:val="00FE18A6"/>
    <w:rsid w:val="00FE2C1A"/>
    <w:rsid w:val="00FE345D"/>
    <w:rsid w:val="00FE3C6A"/>
    <w:rsid w:val="00FE4C58"/>
    <w:rsid w:val="00FE6655"/>
    <w:rsid w:val="00FE6AA7"/>
    <w:rsid w:val="00FE6BD6"/>
    <w:rsid w:val="00FE7230"/>
    <w:rsid w:val="00FE7663"/>
    <w:rsid w:val="00FF081C"/>
    <w:rsid w:val="00FF16E6"/>
    <w:rsid w:val="00FF2744"/>
    <w:rsid w:val="00FF29EB"/>
    <w:rsid w:val="00FF3CF7"/>
    <w:rsid w:val="00FF483C"/>
    <w:rsid w:val="00FF4D3C"/>
    <w:rsid w:val="00FF5167"/>
    <w:rsid w:val="00FF7019"/>
    <w:rsid w:val="00FF71FA"/>
    <w:rsid w:val="00FF7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E3BB51-E98B-41C0-965F-7F8EEB43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AEC"/>
    <w:pPr>
      <w:widowControl w:val="0"/>
      <w:jc w:val="both"/>
    </w:pPr>
    <w:rPr>
      <w:rFonts w:ascii="Times New Roman" w:eastAsia="宋体" w:hAnsi="Times New Roman" w:cs="Times New Roman"/>
      <w:szCs w:val="24"/>
    </w:rPr>
  </w:style>
  <w:style w:type="paragraph" w:styleId="1">
    <w:name w:val="heading 1"/>
    <w:basedOn w:val="a"/>
    <w:next w:val="a"/>
    <w:link w:val="1Char"/>
    <w:qFormat/>
    <w:rsid w:val="001C31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3877"/>
    <w:pPr>
      <w:keepNext/>
      <w:keepLines/>
      <w:suppressAutoHyphens/>
      <w:spacing w:before="260" w:after="260" w:line="416" w:lineRule="auto"/>
      <w:outlineLvl w:val="1"/>
    </w:pPr>
    <w:rPr>
      <w:rFonts w:asciiTheme="majorHAnsi" w:eastAsiaTheme="majorEastAsia" w:hAnsiTheme="majorHAnsi" w:cstheme="majorBidi"/>
      <w:b/>
      <w:bCs/>
      <w:kern w:val="1"/>
      <w:sz w:val="32"/>
      <w:szCs w:val="32"/>
      <w:lang w:eastAsia="ar-SA"/>
    </w:rPr>
  </w:style>
  <w:style w:type="paragraph" w:styleId="3">
    <w:name w:val="heading 3"/>
    <w:basedOn w:val="a"/>
    <w:next w:val="a"/>
    <w:link w:val="3Char"/>
    <w:uiPriority w:val="9"/>
    <w:unhideWhenUsed/>
    <w:qFormat/>
    <w:rsid w:val="00A539A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3A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3AEC"/>
    <w:rPr>
      <w:sz w:val="18"/>
      <w:szCs w:val="18"/>
    </w:rPr>
  </w:style>
  <w:style w:type="paragraph" w:styleId="a4">
    <w:name w:val="footer"/>
    <w:basedOn w:val="a"/>
    <w:link w:val="Char0"/>
    <w:uiPriority w:val="99"/>
    <w:unhideWhenUsed/>
    <w:rsid w:val="00D33AEC"/>
    <w:pPr>
      <w:tabs>
        <w:tab w:val="center" w:pos="4153"/>
        <w:tab w:val="right" w:pos="8306"/>
      </w:tabs>
      <w:snapToGrid w:val="0"/>
      <w:jc w:val="left"/>
    </w:pPr>
    <w:rPr>
      <w:sz w:val="18"/>
      <w:szCs w:val="18"/>
    </w:rPr>
  </w:style>
  <w:style w:type="character" w:customStyle="1" w:styleId="Char0">
    <w:name w:val="页脚 Char"/>
    <w:basedOn w:val="a0"/>
    <w:link w:val="a4"/>
    <w:uiPriority w:val="99"/>
    <w:rsid w:val="00D33AEC"/>
    <w:rPr>
      <w:sz w:val="18"/>
      <w:szCs w:val="18"/>
    </w:rPr>
  </w:style>
  <w:style w:type="character" w:customStyle="1" w:styleId="1Char">
    <w:name w:val="标题 1 Char"/>
    <w:basedOn w:val="a0"/>
    <w:link w:val="1"/>
    <w:rsid w:val="001C31E4"/>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1C31E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C31E4"/>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1C31E4"/>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1C31E4"/>
    <w:pPr>
      <w:widowControl/>
      <w:spacing w:after="100" w:line="276" w:lineRule="auto"/>
      <w:ind w:left="440"/>
      <w:jc w:val="left"/>
    </w:pPr>
    <w:rPr>
      <w:rFonts w:asciiTheme="minorHAnsi" w:eastAsiaTheme="minorEastAsia" w:hAnsiTheme="minorHAnsi" w:cstheme="minorBidi"/>
      <w:kern w:val="0"/>
      <w:sz w:val="22"/>
      <w:szCs w:val="22"/>
    </w:rPr>
  </w:style>
  <w:style w:type="paragraph" w:styleId="a5">
    <w:name w:val="Balloon Text"/>
    <w:basedOn w:val="a"/>
    <w:link w:val="Char1"/>
    <w:uiPriority w:val="99"/>
    <w:semiHidden/>
    <w:unhideWhenUsed/>
    <w:rsid w:val="001C31E4"/>
    <w:rPr>
      <w:sz w:val="18"/>
      <w:szCs w:val="18"/>
    </w:rPr>
  </w:style>
  <w:style w:type="character" w:customStyle="1" w:styleId="Char1">
    <w:name w:val="批注框文本 Char"/>
    <w:basedOn w:val="a0"/>
    <w:link w:val="a5"/>
    <w:uiPriority w:val="99"/>
    <w:semiHidden/>
    <w:rsid w:val="001C31E4"/>
    <w:rPr>
      <w:rFonts w:ascii="Times New Roman" w:eastAsia="宋体" w:hAnsi="Times New Roman" w:cs="Times New Roman"/>
      <w:sz w:val="18"/>
      <w:szCs w:val="18"/>
    </w:rPr>
  </w:style>
  <w:style w:type="paragraph" w:styleId="a6">
    <w:name w:val="List Paragraph"/>
    <w:basedOn w:val="a"/>
    <w:uiPriority w:val="34"/>
    <w:qFormat/>
    <w:rsid w:val="00A51BF7"/>
    <w:pPr>
      <w:ind w:firstLineChars="200" w:firstLine="420"/>
    </w:pPr>
  </w:style>
  <w:style w:type="character" w:styleId="a7">
    <w:name w:val="Hyperlink"/>
    <w:basedOn w:val="a0"/>
    <w:uiPriority w:val="99"/>
    <w:unhideWhenUsed/>
    <w:rsid w:val="00C9315E"/>
    <w:rPr>
      <w:color w:val="0000FF" w:themeColor="hyperlink"/>
      <w:u w:val="single"/>
    </w:rPr>
  </w:style>
  <w:style w:type="numbering" w:styleId="111111">
    <w:name w:val="Outline List 1"/>
    <w:basedOn w:val="a2"/>
    <w:rsid w:val="007F5D55"/>
    <w:pPr>
      <w:numPr>
        <w:numId w:val="2"/>
      </w:numPr>
    </w:pPr>
  </w:style>
  <w:style w:type="character" w:customStyle="1" w:styleId="3Char">
    <w:name w:val="标题 3 Char"/>
    <w:basedOn w:val="a0"/>
    <w:link w:val="3"/>
    <w:uiPriority w:val="9"/>
    <w:rsid w:val="00A539A8"/>
    <w:rPr>
      <w:rFonts w:ascii="Times New Roman" w:eastAsia="宋体" w:hAnsi="Times New Roman" w:cs="Times New Roman"/>
      <w:b/>
      <w:bCs/>
      <w:sz w:val="32"/>
      <w:szCs w:val="32"/>
    </w:rPr>
  </w:style>
  <w:style w:type="paragraph" w:styleId="a8">
    <w:name w:val="Normal (Web)"/>
    <w:basedOn w:val="a"/>
    <w:uiPriority w:val="99"/>
    <w:semiHidden/>
    <w:unhideWhenUsed/>
    <w:rsid w:val="006B0ECC"/>
    <w:pPr>
      <w:widowControl/>
      <w:spacing w:before="100" w:beforeAutospacing="1" w:after="100" w:afterAutospacing="1"/>
      <w:jc w:val="left"/>
    </w:pPr>
    <w:rPr>
      <w:rFonts w:ascii="宋体" w:hAnsi="宋体" w:cs="宋体"/>
      <w:kern w:val="0"/>
      <w:sz w:val="24"/>
    </w:rPr>
  </w:style>
  <w:style w:type="character" w:customStyle="1" w:styleId="2Char">
    <w:name w:val="标题 2 Char"/>
    <w:basedOn w:val="a0"/>
    <w:link w:val="2"/>
    <w:uiPriority w:val="9"/>
    <w:rsid w:val="00CE3877"/>
    <w:rPr>
      <w:rFonts w:asciiTheme="majorHAnsi" w:eastAsiaTheme="majorEastAsia" w:hAnsiTheme="majorHAnsi" w:cstheme="majorBidi"/>
      <w:b/>
      <w:bCs/>
      <w:kern w:val="1"/>
      <w:sz w:val="32"/>
      <w:szCs w:val="32"/>
      <w:lang w:eastAsia="ar-SA"/>
    </w:rPr>
  </w:style>
  <w:style w:type="paragraph" w:customStyle="1" w:styleId="11">
    <w:name w:val="列出段落1"/>
    <w:basedOn w:val="a"/>
    <w:rsid w:val="00186E79"/>
    <w:pPr>
      <w:ind w:firstLineChars="200" w:firstLine="420"/>
    </w:pPr>
    <w:rPr>
      <w:rFonts w:ascii="Calibri" w:hAnsi="Calibri"/>
      <w:szCs w:val="22"/>
    </w:rPr>
  </w:style>
  <w:style w:type="table" w:styleId="a9">
    <w:name w:val="Table Grid"/>
    <w:basedOn w:val="a1"/>
    <w:uiPriority w:val="59"/>
    <w:rsid w:val="00AB5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560B2A"/>
    <w:rPr>
      <w:sz w:val="21"/>
      <w:szCs w:val="21"/>
    </w:rPr>
  </w:style>
  <w:style w:type="paragraph" w:styleId="ab">
    <w:name w:val="annotation text"/>
    <w:basedOn w:val="a"/>
    <w:link w:val="Char2"/>
    <w:uiPriority w:val="99"/>
    <w:semiHidden/>
    <w:unhideWhenUsed/>
    <w:rsid w:val="00560B2A"/>
    <w:pPr>
      <w:jc w:val="left"/>
    </w:pPr>
  </w:style>
  <w:style w:type="character" w:customStyle="1" w:styleId="Char2">
    <w:name w:val="批注文字 Char"/>
    <w:basedOn w:val="a0"/>
    <w:link w:val="ab"/>
    <w:uiPriority w:val="99"/>
    <w:semiHidden/>
    <w:rsid w:val="00560B2A"/>
    <w:rPr>
      <w:rFonts w:ascii="Times New Roman" w:eastAsia="宋体" w:hAnsi="Times New Roman" w:cs="Times New Roman"/>
      <w:szCs w:val="24"/>
    </w:rPr>
  </w:style>
  <w:style w:type="paragraph" w:styleId="ac">
    <w:name w:val="annotation subject"/>
    <w:basedOn w:val="ab"/>
    <w:next w:val="ab"/>
    <w:link w:val="Char3"/>
    <w:uiPriority w:val="99"/>
    <w:semiHidden/>
    <w:unhideWhenUsed/>
    <w:rsid w:val="00560B2A"/>
    <w:rPr>
      <w:b/>
      <w:bCs/>
    </w:rPr>
  </w:style>
  <w:style w:type="character" w:customStyle="1" w:styleId="Char3">
    <w:name w:val="批注主题 Char"/>
    <w:basedOn w:val="Char2"/>
    <w:link w:val="ac"/>
    <w:uiPriority w:val="99"/>
    <w:semiHidden/>
    <w:rsid w:val="00560B2A"/>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89841">
      <w:bodyDiv w:val="1"/>
      <w:marLeft w:val="0"/>
      <w:marRight w:val="0"/>
      <w:marTop w:val="0"/>
      <w:marBottom w:val="0"/>
      <w:divBdr>
        <w:top w:val="none" w:sz="0" w:space="0" w:color="auto"/>
        <w:left w:val="none" w:sz="0" w:space="0" w:color="auto"/>
        <w:bottom w:val="none" w:sz="0" w:space="0" w:color="auto"/>
        <w:right w:val="none" w:sz="0" w:space="0" w:color="auto"/>
      </w:divBdr>
    </w:div>
    <w:div w:id="164052227">
      <w:bodyDiv w:val="1"/>
      <w:marLeft w:val="0"/>
      <w:marRight w:val="0"/>
      <w:marTop w:val="0"/>
      <w:marBottom w:val="0"/>
      <w:divBdr>
        <w:top w:val="none" w:sz="0" w:space="0" w:color="auto"/>
        <w:left w:val="none" w:sz="0" w:space="0" w:color="auto"/>
        <w:bottom w:val="none" w:sz="0" w:space="0" w:color="auto"/>
        <w:right w:val="none" w:sz="0" w:space="0" w:color="auto"/>
      </w:divBdr>
    </w:div>
    <w:div w:id="258682325">
      <w:bodyDiv w:val="1"/>
      <w:marLeft w:val="0"/>
      <w:marRight w:val="0"/>
      <w:marTop w:val="0"/>
      <w:marBottom w:val="0"/>
      <w:divBdr>
        <w:top w:val="none" w:sz="0" w:space="0" w:color="auto"/>
        <w:left w:val="none" w:sz="0" w:space="0" w:color="auto"/>
        <w:bottom w:val="none" w:sz="0" w:space="0" w:color="auto"/>
        <w:right w:val="none" w:sz="0" w:space="0" w:color="auto"/>
      </w:divBdr>
    </w:div>
    <w:div w:id="329722854">
      <w:bodyDiv w:val="1"/>
      <w:marLeft w:val="0"/>
      <w:marRight w:val="0"/>
      <w:marTop w:val="0"/>
      <w:marBottom w:val="0"/>
      <w:divBdr>
        <w:top w:val="none" w:sz="0" w:space="0" w:color="auto"/>
        <w:left w:val="none" w:sz="0" w:space="0" w:color="auto"/>
        <w:bottom w:val="none" w:sz="0" w:space="0" w:color="auto"/>
        <w:right w:val="none" w:sz="0" w:space="0" w:color="auto"/>
      </w:divBdr>
    </w:div>
    <w:div w:id="362479871">
      <w:bodyDiv w:val="1"/>
      <w:marLeft w:val="0"/>
      <w:marRight w:val="0"/>
      <w:marTop w:val="0"/>
      <w:marBottom w:val="0"/>
      <w:divBdr>
        <w:top w:val="none" w:sz="0" w:space="0" w:color="auto"/>
        <w:left w:val="none" w:sz="0" w:space="0" w:color="auto"/>
        <w:bottom w:val="none" w:sz="0" w:space="0" w:color="auto"/>
        <w:right w:val="none" w:sz="0" w:space="0" w:color="auto"/>
      </w:divBdr>
    </w:div>
    <w:div w:id="412893678">
      <w:bodyDiv w:val="1"/>
      <w:marLeft w:val="0"/>
      <w:marRight w:val="0"/>
      <w:marTop w:val="0"/>
      <w:marBottom w:val="0"/>
      <w:divBdr>
        <w:top w:val="none" w:sz="0" w:space="0" w:color="auto"/>
        <w:left w:val="none" w:sz="0" w:space="0" w:color="auto"/>
        <w:bottom w:val="none" w:sz="0" w:space="0" w:color="auto"/>
        <w:right w:val="none" w:sz="0" w:space="0" w:color="auto"/>
      </w:divBdr>
    </w:div>
    <w:div w:id="415516621">
      <w:bodyDiv w:val="1"/>
      <w:marLeft w:val="0"/>
      <w:marRight w:val="0"/>
      <w:marTop w:val="0"/>
      <w:marBottom w:val="0"/>
      <w:divBdr>
        <w:top w:val="none" w:sz="0" w:space="0" w:color="auto"/>
        <w:left w:val="none" w:sz="0" w:space="0" w:color="auto"/>
        <w:bottom w:val="none" w:sz="0" w:space="0" w:color="auto"/>
        <w:right w:val="none" w:sz="0" w:space="0" w:color="auto"/>
      </w:divBdr>
    </w:div>
    <w:div w:id="506865345">
      <w:bodyDiv w:val="1"/>
      <w:marLeft w:val="0"/>
      <w:marRight w:val="0"/>
      <w:marTop w:val="0"/>
      <w:marBottom w:val="0"/>
      <w:divBdr>
        <w:top w:val="none" w:sz="0" w:space="0" w:color="auto"/>
        <w:left w:val="none" w:sz="0" w:space="0" w:color="auto"/>
        <w:bottom w:val="none" w:sz="0" w:space="0" w:color="auto"/>
        <w:right w:val="none" w:sz="0" w:space="0" w:color="auto"/>
      </w:divBdr>
    </w:div>
    <w:div w:id="634408020">
      <w:bodyDiv w:val="1"/>
      <w:marLeft w:val="0"/>
      <w:marRight w:val="0"/>
      <w:marTop w:val="0"/>
      <w:marBottom w:val="0"/>
      <w:divBdr>
        <w:top w:val="none" w:sz="0" w:space="0" w:color="auto"/>
        <w:left w:val="none" w:sz="0" w:space="0" w:color="auto"/>
        <w:bottom w:val="none" w:sz="0" w:space="0" w:color="auto"/>
        <w:right w:val="none" w:sz="0" w:space="0" w:color="auto"/>
      </w:divBdr>
      <w:divsChild>
        <w:div w:id="1520268694">
          <w:marLeft w:val="0"/>
          <w:marRight w:val="0"/>
          <w:marTop w:val="0"/>
          <w:marBottom w:val="0"/>
          <w:divBdr>
            <w:top w:val="none" w:sz="0" w:space="0" w:color="auto"/>
            <w:left w:val="none" w:sz="0" w:space="0" w:color="auto"/>
            <w:bottom w:val="none" w:sz="0" w:space="0" w:color="auto"/>
            <w:right w:val="none" w:sz="0" w:space="0" w:color="auto"/>
          </w:divBdr>
        </w:div>
      </w:divsChild>
    </w:div>
    <w:div w:id="636109469">
      <w:bodyDiv w:val="1"/>
      <w:marLeft w:val="0"/>
      <w:marRight w:val="0"/>
      <w:marTop w:val="0"/>
      <w:marBottom w:val="0"/>
      <w:divBdr>
        <w:top w:val="none" w:sz="0" w:space="0" w:color="auto"/>
        <w:left w:val="none" w:sz="0" w:space="0" w:color="auto"/>
        <w:bottom w:val="none" w:sz="0" w:space="0" w:color="auto"/>
        <w:right w:val="none" w:sz="0" w:space="0" w:color="auto"/>
      </w:divBdr>
    </w:div>
    <w:div w:id="759063080">
      <w:bodyDiv w:val="1"/>
      <w:marLeft w:val="0"/>
      <w:marRight w:val="0"/>
      <w:marTop w:val="0"/>
      <w:marBottom w:val="0"/>
      <w:divBdr>
        <w:top w:val="none" w:sz="0" w:space="0" w:color="auto"/>
        <w:left w:val="none" w:sz="0" w:space="0" w:color="auto"/>
        <w:bottom w:val="none" w:sz="0" w:space="0" w:color="auto"/>
        <w:right w:val="none" w:sz="0" w:space="0" w:color="auto"/>
      </w:divBdr>
    </w:div>
    <w:div w:id="891233500">
      <w:bodyDiv w:val="1"/>
      <w:marLeft w:val="0"/>
      <w:marRight w:val="0"/>
      <w:marTop w:val="0"/>
      <w:marBottom w:val="0"/>
      <w:divBdr>
        <w:top w:val="none" w:sz="0" w:space="0" w:color="auto"/>
        <w:left w:val="none" w:sz="0" w:space="0" w:color="auto"/>
        <w:bottom w:val="none" w:sz="0" w:space="0" w:color="auto"/>
        <w:right w:val="none" w:sz="0" w:space="0" w:color="auto"/>
      </w:divBdr>
    </w:div>
    <w:div w:id="896548068">
      <w:bodyDiv w:val="1"/>
      <w:marLeft w:val="0"/>
      <w:marRight w:val="0"/>
      <w:marTop w:val="0"/>
      <w:marBottom w:val="0"/>
      <w:divBdr>
        <w:top w:val="none" w:sz="0" w:space="0" w:color="auto"/>
        <w:left w:val="none" w:sz="0" w:space="0" w:color="auto"/>
        <w:bottom w:val="none" w:sz="0" w:space="0" w:color="auto"/>
        <w:right w:val="none" w:sz="0" w:space="0" w:color="auto"/>
      </w:divBdr>
    </w:div>
    <w:div w:id="901453929">
      <w:bodyDiv w:val="1"/>
      <w:marLeft w:val="0"/>
      <w:marRight w:val="0"/>
      <w:marTop w:val="0"/>
      <w:marBottom w:val="0"/>
      <w:divBdr>
        <w:top w:val="none" w:sz="0" w:space="0" w:color="auto"/>
        <w:left w:val="none" w:sz="0" w:space="0" w:color="auto"/>
        <w:bottom w:val="none" w:sz="0" w:space="0" w:color="auto"/>
        <w:right w:val="none" w:sz="0" w:space="0" w:color="auto"/>
      </w:divBdr>
    </w:div>
    <w:div w:id="918057863">
      <w:bodyDiv w:val="1"/>
      <w:marLeft w:val="0"/>
      <w:marRight w:val="0"/>
      <w:marTop w:val="0"/>
      <w:marBottom w:val="0"/>
      <w:divBdr>
        <w:top w:val="none" w:sz="0" w:space="0" w:color="auto"/>
        <w:left w:val="none" w:sz="0" w:space="0" w:color="auto"/>
        <w:bottom w:val="none" w:sz="0" w:space="0" w:color="auto"/>
        <w:right w:val="none" w:sz="0" w:space="0" w:color="auto"/>
      </w:divBdr>
    </w:div>
    <w:div w:id="1002321552">
      <w:bodyDiv w:val="1"/>
      <w:marLeft w:val="0"/>
      <w:marRight w:val="0"/>
      <w:marTop w:val="0"/>
      <w:marBottom w:val="0"/>
      <w:divBdr>
        <w:top w:val="none" w:sz="0" w:space="0" w:color="auto"/>
        <w:left w:val="none" w:sz="0" w:space="0" w:color="auto"/>
        <w:bottom w:val="none" w:sz="0" w:space="0" w:color="auto"/>
        <w:right w:val="none" w:sz="0" w:space="0" w:color="auto"/>
      </w:divBdr>
    </w:div>
    <w:div w:id="1043869776">
      <w:bodyDiv w:val="1"/>
      <w:marLeft w:val="0"/>
      <w:marRight w:val="0"/>
      <w:marTop w:val="0"/>
      <w:marBottom w:val="0"/>
      <w:divBdr>
        <w:top w:val="none" w:sz="0" w:space="0" w:color="auto"/>
        <w:left w:val="none" w:sz="0" w:space="0" w:color="auto"/>
        <w:bottom w:val="none" w:sz="0" w:space="0" w:color="auto"/>
        <w:right w:val="none" w:sz="0" w:space="0" w:color="auto"/>
      </w:divBdr>
    </w:div>
    <w:div w:id="1122578930">
      <w:bodyDiv w:val="1"/>
      <w:marLeft w:val="0"/>
      <w:marRight w:val="0"/>
      <w:marTop w:val="0"/>
      <w:marBottom w:val="0"/>
      <w:divBdr>
        <w:top w:val="none" w:sz="0" w:space="0" w:color="auto"/>
        <w:left w:val="none" w:sz="0" w:space="0" w:color="auto"/>
        <w:bottom w:val="none" w:sz="0" w:space="0" w:color="auto"/>
        <w:right w:val="none" w:sz="0" w:space="0" w:color="auto"/>
      </w:divBdr>
      <w:divsChild>
        <w:div w:id="102381660">
          <w:marLeft w:val="0"/>
          <w:marRight w:val="0"/>
          <w:marTop w:val="0"/>
          <w:marBottom w:val="0"/>
          <w:divBdr>
            <w:top w:val="none" w:sz="0" w:space="0" w:color="auto"/>
            <w:left w:val="none" w:sz="0" w:space="0" w:color="auto"/>
            <w:bottom w:val="none" w:sz="0" w:space="0" w:color="auto"/>
            <w:right w:val="none" w:sz="0" w:space="0" w:color="auto"/>
          </w:divBdr>
        </w:div>
      </w:divsChild>
    </w:div>
    <w:div w:id="1447698113">
      <w:bodyDiv w:val="1"/>
      <w:marLeft w:val="0"/>
      <w:marRight w:val="0"/>
      <w:marTop w:val="0"/>
      <w:marBottom w:val="0"/>
      <w:divBdr>
        <w:top w:val="none" w:sz="0" w:space="0" w:color="auto"/>
        <w:left w:val="none" w:sz="0" w:space="0" w:color="auto"/>
        <w:bottom w:val="none" w:sz="0" w:space="0" w:color="auto"/>
        <w:right w:val="none" w:sz="0" w:space="0" w:color="auto"/>
      </w:divBdr>
    </w:div>
    <w:div w:id="1573350713">
      <w:bodyDiv w:val="1"/>
      <w:marLeft w:val="0"/>
      <w:marRight w:val="0"/>
      <w:marTop w:val="0"/>
      <w:marBottom w:val="0"/>
      <w:divBdr>
        <w:top w:val="none" w:sz="0" w:space="0" w:color="auto"/>
        <w:left w:val="none" w:sz="0" w:space="0" w:color="auto"/>
        <w:bottom w:val="none" w:sz="0" w:space="0" w:color="auto"/>
        <w:right w:val="none" w:sz="0" w:space="0" w:color="auto"/>
      </w:divBdr>
    </w:div>
    <w:div w:id="1722048808">
      <w:bodyDiv w:val="1"/>
      <w:marLeft w:val="0"/>
      <w:marRight w:val="0"/>
      <w:marTop w:val="0"/>
      <w:marBottom w:val="0"/>
      <w:divBdr>
        <w:top w:val="none" w:sz="0" w:space="0" w:color="auto"/>
        <w:left w:val="none" w:sz="0" w:space="0" w:color="auto"/>
        <w:bottom w:val="none" w:sz="0" w:space="0" w:color="auto"/>
        <w:right w:val="none" w:sz="0" w:space="0" w:color="auto"/>
      </w:divBdr>
    </w:div>
    <w:div w:id="1771923534">
      <w:bodyDiv w:val="1"/>
      <w:marLeft w:val="0"/>
      <w:marRight w:val="0"/>
      <w:marTop w:val="0"/>
      <w:marBottom w:val="0"/>
      <w:divBdr>
        <w:top w:val="none" w:sz="0" w:space="0" w:color="auto"/>
        <w:left w:val="none" w:sz="0" w:space="0" w:color="auto"/>
        <w:bottom w:val="none" w:sz="0" w:space="0" w:color="auto"/>
        <w:right w:val="none" w:sz="0" w:space="0" w:color="auto"/>
      </w:divBdr>
    </w:div>
    <w:div w:id="1780223185">
      <w:bodyDiv w:val="1"/>
      <w:marLeft w:val="0"/>
      <w:marRight w:val="0"/>
      <w:marTop w:val="0"/>
      <w:marBottom w:val="0"/>
      <w:divBdr>
        <w:top w:val="none" w:sz="0" w:space="0" w:color="auto"/>
        <w:left w:val="none" w:sz="0" w:space="0" w:color="auto"/>
        <w:bottom w:val="none" w:sz="0" w:space="0" w:color="auto"/>
        <w:right w:val="none" w:sz="0" w:space="0" w:color="auto"/>
      </w:divBdr>
    </w:div>
    <w:div w:id="1843425992">
      <w:bodyDiv w:val="1"/>
      <w:marLeft w:val="0"/>
      <w:marRight w:val="0"/>
      <w:marTop w:val="0"/>
      <w:marBottom w:val="0"/>
      <w:divBdr>
        <w:top w:val="none" w:sz="0" w:space="0" w:color="auto"/>
        <w:left w:val="none" w:sz="0" w:space="0" w:color="auto"/>
        <w:bottom w:val="none" w:sz="0" w:space="0" w:color="auto"/>
        <w:right w:val="none" w:sz="0" w:space="0" w:color="auto"/>
      </w:divBdr>
    </w:div>
    <w:div w:id="2007783886">
      <w:bodyDiv w:val="1"/>
      <w:marLeft w:val="0"/>
      <w:marRight w:val="0"/>
      <w:marTop w:val="0"/>
      <w:marBottom w:val="0"/>
      <w:divBdr>
        <w:top w:val="none" w:sz="0" w:space="0" w:color="auto"/>
        <w:left w:val="none" w:sz="0" w:space="0" w:color="auto"/>
        <w:bottom w:val="none" w:sz="0" w:space="0" w:color="auto"/>
        <w:right w:val="none" w:sz="0" w:space="0" w:color="auto"/>
      </w:divBdr>
    </w:div>
    <w:div w:id="204101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Microsoft_Word_97_-_2003___1.doc"/><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535B6-AD13-4F35-AFBE-2189E225D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1651</Words>
  <Characters>9413</Characters>
  <Application>Microsoft Office Word</Application>
  <DocSecurity>0</DocSecurity>
  <Lines>78</Lines>
  <Paragraphs>22</Paragraphs>
  <ScaleCrop>false</ScaleCrop>
  <Company/>
  <LinksUpToDate>false</LinksUpToDate>
  <CharactersWithSpaces>11042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vlc刘诚</cp:lastModifiedBy>
  <cp:revision>3</cp:revision>
  <dcterms:created xsi:type="dcterms:W3CDTF">2015-01-07T01:53:00Z</dcterms:created>
  <dcterms:modified xsi:type="dcterms:W3CDTF">2015-07-06T05:19:00Z</dcterms:modified>
</cp:coreProperties>
</file>