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252"/>
      </w:tblGrid>
      <w:tr w:rsidR="00467690" w:rsidTr="001812A7">
        <w:tc>
          <w:tcPr>
            <w:tcW w:w="1526"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color w:val="0D0D0D"/>
                <w:sz w:val="18"/>
                <w:szCs w:val="18"/>
              </w:rPr>
              <w:t>文档编号</w:t>
            </w:r>
          </w:p>
        </w:tc>
        <w:tc>
          <w:tcPr>
            <w:tcW w:w="3252"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color w:val="0D0D0D"/>
                <w:sz w:val="18"/>
                <w:szCs w:val="18"/>
              </w:rPr>
              <w:t>V</w:t>
            </w:r>
            <w:r>
              <w:rPr>
                <w:rFonts w:ascii="微软雅黑" w:eastAsia="微软雅黑" w:hAnsi="微软雅黑" w:cs="Arial" w:hint="eastAsia"/>
                <w:color w:val="0D0D0D"/>
                <w:sz w:val="18"/>
                <w:szCs w:val="18"/>
              </w:rPr>
              <w:t>1.0</w:t>
            </w:r>
          </w:p>
        </w:tc>
      </w:tr>
      <w:tr w:rsidR="00467690" w:rsidTr="001812A7">
        <w:tc>
          <w:tcPr>
            <w:tcW w:w="1526"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color w:val="0D0D0D"/>
                <w:sz w:val="18"/>
                <w:szCs w:val="18"/>
              </w:rPr>
              <w:t>文档负责</w:t>
            </w:r>
          </w:p>
        </w:tc>
        <w:tc>
          <w:tcPr>
            <w:tcW w:w="3252"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hint="eastAsia"/>
                <w:color w:val="0D0D0D"/>
                <w:sz w:val="18"/>
                <w:szCs w:val="18"/>
              </w:rPr>
              <w:t>酒店研发部</w:t>
            </w:r>
          </w:p>
        </w:tc>
      </w:tr>
      <w:tr w:rsidR="00467690" w:rsidTr="001812A7">
        <w:tc>
          <w:tcPr>
            <w:tcW w:w="1526"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color w:val="0D0D0D"/>
                <w:sz w:val="18"/>
                <w:szCs w:val="18"/>
              </w:rPr>
              <w:t>项目名称</w:t>
            </w:r>
          </w:p>
        </w:tc>
        <w:tc>
          <w:tcPr>
            <w:tcW w:w="3252" w:type="dxa"/>
          </w:tcPr>
          <w:p w:rsidR="00467690" w:rsidRDefault="005234D0" w:rsidP="001812A7">
            <w:pPr>
              <w:rPr>
                <w:rFonts w:ascii="微软雅黑" w:eastAsia="微软雅黑" w:hAnsi="微软雅黑" w:cs="Arial"/>
                <w:color w:val="0D0D0D"/>
                <w:sz w:val="18"/>
                <w:szCs w:val="18"/>
              </w:rPr>
            </w:pPr>
            <w:r>
              <w:rPr>
                <w:rFonts w:ascii="微软雅黑" w:eastAsia="微软雅黑" w:hAnsi="微软雅黑" w:cs="Arial" w:hint="eastAsia"/>
                <w:color w:val="0D0D0D"/>
                <w:sz w:val="18"/>
                <w:szCs w:val="18"/>
              </w:rPr>
              <w:t>国内酒店详情页优化</w:t>
            </w:r>
          </w:p>
        </w:tc>
      </w:tr>
      <w:tr w:rsidR="00467690" w:rsidTr="001812A7">
        <w:tc>
          <w:tcPr>
            <w:tcW w:w="1526"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color w:val="0D0D0D"/>
                <w:sz w:val="18"/>
                <w:szCs w:val="18"/>
              </w:rPr>
              <w:t>文件状态</w:t>
            </w:r>
          </w:p>
        </w:tc>
        <w:tc>
          <w:tcPr>
            <w:tcW w:w="3252"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hint="eastAsia"/>
                <w:color w:val="0D0D0D"/>
                <w:sz w:val="18"/>
                <w:szCs w:val="18"/>
              </w:rPr>
              <w:t>Draft</w:t>
            </w:r>
          </w:p>
        </w:tc>
      </w:tr>
      <w:tr w:rsidR="00467690" w:rsidTr="001812A7">
        <w:tc>
          <w:tcPr>
            <w:tcW w:w="1526"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color w:val="0D0D0D"/>
                <w:sz w:val="18"/>
                <w:szCs w:val="18"/>
              </w:rPr>
              <w:t>文件密级</w:t>
            </w:r>
          </w:p>
        </w:tc>
        <w:tc>
          <w:tcPr>
            <w:tcW w:w="3252" w:type="dxa"/>
          </w:tcPr>
          <w:p w:rsidR="00467690" w:rsidRDefault="00467690" w:rsidP="001812A7">
            <w:pPr>
              <w:rPr>
                <w:rFonts w:ascii="微软雅黑" w:eastAsia="微软雅黑" w:hAnsi="微软雅黑" w:cs="Arial"/>
                <w:color w:val="0D0D0D"/>
                <w:sz w:val="18"/>
                <w:szCs w:val="18"/>
              </w:rPr>
            </w:pPr>
            <w:r>
              <w:rPr>
                <w:rFonts w:ascii="微软雅黑" w:eastAsia="微软雅黑" w:hAnsi="微软雅黑" w:cs="Arial"/>
                <w:color w:val="0D0D0D"/>
                <w:sz w:val="18"/>
                <w:szCs w:val="18"/>
              </w:rPr>
              <w:t>绝密</w:t>
            </w:r>
          </w:p>
        </w:tc>
      </w:tr>
    </w:tbl>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szCs w:val="21"/>
        </w:rPr>
      </w:pPr>
    </w:p>
    <w:p w:rsidR="00467690" w:rsidRDefault="00467690" w:rsidP="00467690">
      <w:pPr>
        <w:jc w:val="left"/>
        <w:rPr>
          <w:rFonts w:ascii="微软雅黑" w:eastAsia="微软雅黑" w:hAnsi="微软雅黑" w:cs="Arial"/>
          <w:b/>
          <w:bCs/>
          <w:szCs w:val="21"/>
        </w:rPr>
      </w:pPr>
    </w:p>
    <w:p w:rsidR="00467690" w:rsidRDefault="00467690" w:rsidP="00467690">
      <w:pPr>
        <w:jc w:val="center"/>
        <w:rPr>
          <w:rFonts w:ascii="微软雅黑" w:eastAsia="微软雅黑" w:hAnsi="微软雅黑" w:cs="Arial"/>
          <w:b/>
          <w:szCs w:val="21"/>
        </w:rPr>
      </w:pPr>
    </w:p>
    <w:p w:rsidR="00467690" w:rsidRDefault="00467690" w:rsidP="00467690">
      <w:pPr>
        <w:jc w:val="center"/>
        <w:rPr>
          <w:rFonts w:ascii="微软雅黑" w:eastAsia="微软雅黑" w:hAnsi="微软雅黑" w:cs="Arial"/>
          <w:b/>
          <w:sz w:val="52"/>
          <w:szCs w:val="52"/>
        </w:rPr>
      </w:pPr>
      <w:r>
        <w:rPr>
          <w:rFonts w:ascii="微软雅黑" w:eastAsia="微软雅黑" w:hAnsi="微软雅黑" w:cs="Arial"/>
          <w:b/>
          <w:sz w:val="52"/>
          <w:szCs w:val="52"/>
        </w:rPr>
        <w:t>产品功能说明书</w:t>
      </w:r>
    </w:p>
    <w:p w:rsidR="00467690" w:rsidRDefault="00467690" w:rsidP="00467690">
      <w:pPr>
        <w:jc w:val="left"/>
        <w:rPr>
          <w:rFonts w:ascii="微软雅黑" w:eastAsia="微软雅黑" w:hAnsi="微软雅黑" w:cs="Arial"/>
          <w:szCs w:val="21"/>
        </w:rPr>
      </w:pPr>
    </w:p>
    <w:tbl>
      <w:tblPr>
        <w:tblW w:w="5000" w:type="pct"/>
        <w:tblLook w:val="04A0" w:firstRow="1" w:lastRow="0" w:firstColumn="1" w:lastColumn="0" w:noHBand="0" w:noVBand="1"/>
      </w:tblPr>
      <w:tblGrid>
        <w:gridCol w:w="3173"/>
        <w:gridCol w:w="1898"/>
        <w:gridCol w:w="1596"/>
        <w:gridCol w:w="1521"/>
        <w:gridCol w:w="1928"/>
      </w:tblGrid>
      <w:tr w:rsidR="00467690" w:rsidRPr="007055B0" w:rsidTr="001812A7">
        <w:trPr>
          <w:trHeight w:val="450"/>
        </w:trPr>
        <w:tc>
          <w:tcPr>
            <w:tcW w:w="1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产品需求名</w:t>
            </w:r>
          </w:p>
        </w:tc>
        <w:tc>
          <w:tcPr>
            <w:tcW w:w="1727"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r w:rsidR="009C50EC">
              <w:rPr>
                <w:rFonts w:ascii="微软雅黑" w:eastAsia="微软雅黑" w:hAnsi="微软雅黑" w:cs="宋体" w:hint="eastAsia"/>
                <w:color w:val="000000"/>
                <w:kern w:val="0"/>
                <w:sz w:val="22"/>
                <w:szCs w:val="22"/>
              </w:rPr>
              <w:t>国内酒店详情页优化</w:t>
            </w:r>
          </w:p>
        </w:tc>
        <w:tc>
          <w:tcPr>
            <w:tcW w:w="752"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 JIRA ID</w:t>
            </w:r>
          </w:p>
        </w:tc>
        <w:tc>
          <w:tcPr>
            <w:tcW w:w="953"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1812A7">
        <w:trPr>
          <w:trHeight w:val="45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产品优先级</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紧迫性</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1812A7">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业务</w:t>
            </w:r>
            <w:r w:rsidRPr="007055B0">
              <w:rPr>
                <w:rFonts w:ascii="微软雅黑" w:eastAsia="微软雅黑" w:hAnsi="微软雅黑" w:cs="宋体" w:hint="eastAsia"/>
                <w:color w:val="000000"/>
                <w:kern w:val="0"/>
                <w:sz w:val="22"/>
                <w:szCs w:val="22"/>
              </w:rPr>
              <w:t>部门</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业务负责人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1812A7">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产品经理</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r w:rsidR="009C50EC">
              <w:rPr>
                <w:rFonts w:ascii="微软雅黑" w:eastAsia="微软雅黑" w:hAnsi="微软雅黑" w:cs="宋体" w:hint="eastAsia"/>
                <w:color w:val="000000"/>
                <w:kern w:val="0"/>
                <w:sz w:val="22"/>
                <w:szCs w:val="22"/>
              </w:rPr>
              <w:t>顾晓婷</w:t>
            </w: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审核人</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1812A7">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tcPr>
          <w:p w:rsidR="00467690" w:rsidRPr="007055B0" w:rsidRDefault="00467690" w:rsidP="001812A7">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提交日期</w:t>
            </w:r>
          </w:p>
        </w:tc>
        <w:tc>
          <w:tcPr>
            <w:tcW w:w="938" w:type="pct"/>
            <w:tcBorders>
              <w:top w:val="single" w:sz="4" w:space="0" w:color="auto"/>
              <w:left w:val="nil"/>
              <w:bottom w:val="single" w:sz="4" w:space="0" w:color="auto"/>
              <w:right w:val="single" w:sz="4" w:space="0" w:color="auto"/>
            </w:tcBorders>
            <w:shd w:val="clear" w:color="auto" w:fill="auto"/>
            <w:noWrap/>
            <w:vAlign w:val="center"/>
          </w:tcPr>
          <w:p w:rsidR="00467690" w:rsidRPr="007055B0" w:rsidRDefault="00467690" w:rsidP="001812A7">
            <w:pPr>
              <w:widowControl/>
              <w:jc w:val="center"/>
              <w:rPr>
                <w:rFonts w:ascii="微软雅黑" w:eastAsia="微软雅黑" w:hAnsi="微软雅黑" w:cs="宋体"/>
                <w:color w:val="000000"/>
                <w:kern w:val="0"/>
                <w:sz w:val="22"/>
                <w:szCs w:val="22"/>
              </w:rPr>
            </w:pPr>
          </w:p>
        </w:tc>
        <w:tc>
          <w:tcPr>
            <w:tcW w:w="789" w:type="pct"/>
            <w:tcBorders>
              <w:top w:val="nil"/>
              <w:left w:val="nil"/>
              <w:bottom w:val="single" w:sz="4" w:space="0" w:color="auto"/>
              <w:right w:val="single" w:sz="4" w:space="0" w:color="auto"/>
            </w:tcBorders>
            <w:shd w:val="clear" w:color="auto" w:fill="auto"/>
            <w:noWrap/>
            <w:vAlign w:val="center"/>
          </w:tcPr>
          <w:p w:rsidR="00467690" w:rsidRPr="007055B0" w:rsidRDefault="00467690" w:rsidP="001812A7">
            <w:pPr>
              <w:widowControl/>
              <w:jc w:val="left"/>
              <w:rPr>
                <w:rFonts w:ascii="微软雅黑" w:eastAsia="微软雅黑" w:hAnsi="微软雅黑" w:cs="宋体"/>
                <w:color w:val="000000"/>
                <w:kern w:val="0"/>
                <w:sz w:val="22"/>
                <w:szCs w:val="22"/>
              </w:rPr>
            </w:pPr>
            <w:r>
              <w:rPr>
                <w:rFonts w:ascii="微软雅黑" w:eastAsia="微软雅黑" w:hAnsi="微软雅黑" w:cs="宋体" w:hint="eastAsia"/>
                <w:color w:val="000000"/>
                <w:kern w:val="0"/>
                <w:sz w:val="22"/>
                <w:szCs w:val="22"/>
              </w:rPr>
              <w:t>最后更新日期</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r w:rsidR="00467690" w:rsidRPr="007055B0" w:rsidTr="001812A7">
        <w:trPr>
          <w:trHeight w:val="510"/>
        </w:trPr>
        <w:tc>
          <w:tcPr>
            <w:tcW w:w="1568" w:type="pct"/>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PRD完成时间</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c>
          <w:tcPr>
            <w:tcW w:w="789" w:type="pct"/>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产品上线时间</w:t>
            </w:r>
          </w:p>
        </w:tc>
        <w:tc>
          <w:tcPr>
            <w:tcW w:w="1705" w:type="pct"/>
            <w:gridSpan w:val="2"/>
            <w:tcBorders>
              <w:top w:val="single" w:sz="4" w:space="0" w:color="auto"/>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center"/>
              <w:rPr>
                <w:rFonts w:ascii="微软雅黑" w:eastAsia="微软雅黑" w:hAnsi="微软雅黑" w:cs="宋体"/>
                <w:color w:val="000000"/>
                <w:kern w:val="0"/>
                <w:sz w:val="22"/>
                <w:szCs w:val="22"/>
              </w:rPr>
            </w:pPr>
            <w:r w:rsidRPr="007055B0">
              <w:rPr>
                <w:rFonts w:ascii="微软雅黑" w:eastAsia="微软雅黑" w:hAnsi="微软雅黑" w:cs="宋体" w:hint="eastAsia"/>
                <w:color w:val="000000"/>
                <w:kern w:val="0"/>
                <w:sz w:val="22"/>
                <w:szCs w:val="22"/>
              </w:rPr>
              <w:t xml:space="preserve">　</w:t>
            </w:r>
          </w:p>
        </w:tc>
      </w:tr>
    </w:tbl>
    <w:p w:rsidR="00467690" w:rsidRDefault="00467690" w:rsidP="00467690">
      <w:pPr>
        <w:jc w:val="left"/>
        <w:rPr>
          <w:rFonts w:ascii="微软雅黑" w:eastAsia="微软雅黑" w:hAnsi="微软雅黑" w:cs="Arial"/>
          <w:szCs w:val="21"/>
        </w:rPr>
      </w:pPr>
    </w:p>
    <w:p w:rsidR="00467690" w:rsidRDefault="00467690" w:rsidP="00467690">
      <w:pPr>
        <w:jc w:val="center"/>
        <w:rPr>
          <w:rFonts w:ascii="微软雅黑" w:eastAsia="微软雅黑" w:hAnsi="微软雅黑" w:cs="Arial"/>
          <w:szCs w:val="21"/>
        </w:rPr>
      </w:pPr>
      <w:proofErr w:type="gramStart"/>
      <w:r>
        <w:rPr>
          <w:rFonts w:ascii="微软雅黑" w:eastAsia="微软雅黑" w:hAnsi="微软雅黑" w:cs="Arial"/>
          <w:szCs w:val="21"/>
        </w:rPr>
        <w:t>携程旅游</w:t>
      </w:r>
      <w:proofErr w:type="gramEnd"/>
      <w:r>
        <w:rPr>
          <w:rFonts w:ascii="微软雅黑" w:eastAsia="微软雅黑" w:hAnsi="微软雅黑" w:cs="Arial"/>
          <w:szCs w:val="21"/>
        </w:rPr>
        <w:t>信息技术（上海）有限公司</w:t>
      </w:r>
    </w:p>
    <w:p w:rsidR="00467690" w:rsidRDefault="00467690" w:rsidP="00467690">
      <w:pPr>
        <w:jc w:val="center"/>
        <w:rPr>
          <w:rFonts w:ascii="微软雅黑" w:eastAsia="微软雅黑" w:hAnsi="微软雅黑" w:cs="Arial"/>
          <w:szCs w:val="21"/>
        </w:rPr>
      </w:pPr>
      <w:r>
        <w:rPr>
          <w:rFonts w:ascii="微软雅黑" w:eastAsia="微软雅黑" w:hAnsi="微软雅黑" w:cs="Arial" w:hint="eastAsia"/>
          <w:szCs w:val="21"/>
        </w:rPr>
        <w:t>酒店研发部</w:t>
      </w: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tbl>
      <w:tblPr>
        <w:tblW w:w="10037" w:type="dxa"/>
        <w:tblInd w:w="93" w:type="dxa"/>
        <w:tblLook w:val="04A0" w:firstRow="1" w:lastRow="0" w:firstColumn="1" w:lastColumn="0" w:noHBand="0" w:noVBand="1"/>
      </w:tblPr>
      <w:tblGrid>
        <w:gridCol w:w="1604"/>
        <w:gridCol w:w="356"/>
        <w:gridCol w:w="41"/>
        <w:gridCol w:w="57"/>
        <w:gridCol w:w="417"/>
        <w:gridCol w:w="732"/>
        <w:gridCol w:w="714"/>
        <w:gridCol w:w="35"/>
        <w:gridCol w:w="178"/>
        <w:gridCol w:w="937"/>
        <w:gridCol w:w="354"/>
        <w:gridCol w:w="331"/>
        <w:gridCol w:w="125"/>
        <w:gridCol w:w="25"/>
        <w:gridCol w:w="768"/>
        <w:gridCol w:w="39"/>
        <w:gridCol w:w="218"/>
        <w:gridCol w:w="824"/>
        <w:gridCol w:w="86"/>
        <w:gridCol w:w="161"/>
        <w:gridCol w:w="275"/>
        <w:gridCol w:w="135"/>
        <w:gridCol w:w="1469"/>
        <w:gridCol w:w="142"/>
        <w:gridCol w:w="18"/>
      </w:tblGrid>
      <w:tr w:rsidR="00467690" w:rsidRPr="007055B0" w:rsidTr="001812A7">
        <w:trPr>
          <w:gridAfter w:val="1"/>
          <w:wAfter w:w="14" w:type="dxa"/>
          <w:trHeight w:val="541"/>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7055B0" w:rsidRDefault="00467690" w:rsidP="001812A7">
            <w:pPr>
              <w:widowControl/>
              <w:jc w:val="left"/>
              <w:rPr>
                <w:rFonts w:ascii="微软雅黑" w:eastAsia="微软雅黑" w:hAnsi="微软雅黑" w:cs="宋体"/>
                <w:b/>
                <w:color w:val="000000"/>
                <w:kern w:val="0"/>
                <w:szCs w:val="21"/>
              </w:rPr>
            </w:pPr>
            <w:r w:rsidRPr="007055B0">
              <w:rPr>
                <w:rFonts w:ascii="微软雅黑" w:eastAsia="微软雅黑" w:hAnsi="微软雅黑" w:cs="宋体" w:hint="eastAsia"/>
                <w:b/>
                <w:color w:val="000000"/>
                <w:kern w:val="0"/>
                <w:szCs w:val="21"/>
              </w:rPr>
              <w:lastRenderedPageBreak/>
              <w:t>A.用户群体 User Group Impacted</w:t>
            </w:r>
          </w:p>
        </w:tc>
      </w:tr>
      <w:tr w:rsidR="00467690" w:rsidRPr="002E213F" w:rsidTr="001812A7">
        <w:trPr>
          <w:gridAfter w:val="1"/>
          <w:wAfter w:w="14" w:type="dxa"/>
          <w:trHeight w:val="390"/>
        </w:trPr>
        <w:tc>
          <w:tcPr>
            <w:tcW w:w="2058" w:type="dxa"/>
            <w:gridSpan w:val="4"/>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Online 用户（</w:t>
            </w:r>
            <w:r w:rsidR="009C50EC">
              <w:rPr>
                <w:rFonts w:ascii="微软雅黑" w:eastAsia="微软雅黑" w:hAnsi="微软雅黑" w:cs="宋体" w:hint="eastAsia"/>
                <w:color w:val="000000"/>
                <w:kern w:val="0"/>
                <w:sz w:val="18"/>
                <w:szCs w:val="20"/>
              </w:rPr>
              <w:t>√</w:t>
            </w:r>
            <w:r w:rsidRPr="007055B0">
              <w:rPr>
                <w:rFonts w:ascii="微软雅黑" w:eastAsia="微软雅黑" w:hAnsi="微软雅黑" w:cs="宋体" w:hint="eastAsia"/>
                <w:color w:val="000000"/>
                <w:kern w:val="0"/>
                <w:sz w:val="18"/>
                <w:szCs w:val="20"/>
              </w:rPr>
              <w:t>）</w:t>
            </w:r>
          </w:p>
        </w:tc>
        <w:tc>
          <w:tcPr>
            <w:tcW w:w="2076"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Offline 预订（）</w:t>
            </w:r>
          </w:p>
        </w:tc>
        <w:tc>
          <w:tcPr>
            <w:tcW w:w="1622" w:type="dxa"/>
            <w:gridSpan w:val="3"/>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酒店业务（）</w:t>
            </w:r>
          </w:p>
        </w:tc>
        <w:tc>
          <w:tcPr>
            <w:tcW w:w="1999"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酒店/供应商（）</w:t>
            </w:r>
          </w:p>
        </w:tc>
        <w:tc>
          <w:tcPr>
            <w:tcW w:w="2268"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 xml:space="preserve">API 调用方 （）　</w:t>
            </w:r>
          </w:p>
        </w:tc>
      </w:tr>
      <w:tr w:rsidR="00467690" w:rsidRPr="007055B0" w:rsidTr="001812A7">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其他 请说明</w:t>
            </w:r>
          </w:p>
        </w:tc>
      </w:tr>
      <w:tr w:rsidR="00467690" w:rsidRPr="007055B0" w:rsidTr="001812A7">
        <w:trPr>
          <w:gridAfter w:val="2"/>
          <w:wAfter w:w="157" w:type="dxa"/>
          <w:trHeight w:val="390"/>
        </w:trPr>
        <w:tc>
          <w:tcPr>
            <w:tcW w:w="9880" w:type="dxa"/>
            <w:gridSpan w:val="23"/>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7055B0" w:rsidRDefault="00467690" w:rsidP="001812A7">
            <w:pPr>
              <w:widowControl/>
              <w:jc w:val="left"/>
              <w:rPr>
                <w:rFonts w:ascii="微软雅黑" w:eastAsia="微软雅黑" w:hAnsi="微软雅黑" w:cs="宋体"/>
                <w:b/>
                <w:color w:val="000000"/>
                <w:kern w:val="0"/>
                <w:szCs w:val="21"/>
              </w:rPr>
            </w:pPr>
            <w:r w:rsidRPr="007055B0">
              <w:rPr>
                <w:rFonts w:ascii="微软雅黑" w:eastAsia="微软雅黑" w:hAnsi="微软雅黑" w:cs="宋体" w:hint="eastAsia"/>
                <w:b/>
                <w:color w:val="000000"/>
                <w:kern w:val="0"/>
                <w:szCs w:val="21"/>
              </w:rPr>
              <w:t>B.业务部门 Business Unit Impacted</w:t>
            </w:r>
          </w:p>
        </w:tc>
      </w:tr>
      <w:tr w:rsidR="00467690" w:rsidRPr="007055B0" w:rsidTr="001812A7">
        <w:trPr>
          <w:gridAfter w:val="2"/>
          <w:wAfter w:w="157" w:type="dxa"/>
          <w:trHeight w:val="279"/>
        </w:trPr>
        <w:tc>
          <w:tcPr>
            <w:tcW w:w="1604" w:type="dxa"/>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酒店现付（</w:t>
            </w:r>
            <w:r w:rsidR="00323C14">
              <w:rPr>
                <w:rFonts w:ascii="微软雅黑" w:eastAsia="微软雅黑" w:hAnsi="微软雅黑" w:cs="宋体" w:hint="eastAsia"/>
                <w:color w:val="000000"/>
                <w:kern w:val="0"/>
                <w:sz w:val="18"/>
                <w:szCs w:val="20"/>
              </w:rPr>
              <w:t>√</w:t>
            </w:r>
            <w:r w:rsidRPr="007055B0">
              <w:rPr>
                <w:rFonts w:ascii="微软雅黑" w:eastAsia="微软雅黑" w:hAnsi="微软雅黑" w:cs="宋体" w:hint="eastAsia"/>
                <w:color w:val="000000"/>
                <w:kern w:val="0"/>
                <w:sz w:val="18"/>
                <w:szCs w:val="20"/>
              </w:rPr>
              <w:t>）</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酒店预付（</w:t>
            </w:r>
            <w:r w:rsidR="00323C14">
              <w:rPr>
                <w:rFonts w:ascii="微软雅黑" w:eastAsia="微软雅黑" w:hAnsi="微软雅黑" w:cs="宋体" w:hint="eastAsia"/>
                <w:color w:val="000000"/>
                <w:kern w:val="0"/>
                <w:sz w:val="18"/>
                <w:szCs w:val="20"/>
              </w:rPr>
              <w:t>√</w:t>
            </w:r>
            <w:r w:rsidRPr="007055B0">
              <w:rPr>
                <w:rFonts w:ascii="微软雅黑" w:eastAsia="微软雅黑" w:hAnsi="微软雅黑" w:cs="宋体" w:hint="eastAsia"/>
                <w:color w:val="000000"/>
                <w:kern w:val="0"/>
                <w:sz w:val="18"/>
                <w:szCs w:val="20"/>
              </w:rPr>
              <w:t>）</w:t>
            </w:r>
          </w:p>
        </w:tc>
        <w:tc>
          <w:tcPr>
            <w:tcW w:w="1864" w:type="dxa"/>
            <w:gridSpan w:val="4"/>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酒店新业务（）</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酒店营销（）</w:t>
            </w:r>
          </w:p>
        </w:tc>
        <w:tc>
          <w:tcPr>
            <w:tcW w:w="1603"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海外酒店（）</w:t>
            </w:r>
          </w:p>
        </w:tc>
        <w:tc>
          <w:tcPr>
            <w:tcW w:w="1603" w:type="dxa"/>
            <w:gridSpan w:val="2"/>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酒店预订（</w:t>
            </w:r>
            <w:r w:rsidR="009C50EC">
              <w:rPr>
                <w:rFonts w:ascii="微软雅黑" w:eastAsia="微软雅黑" w:hAnsi="微软雅黑" w:cs="宋体" w:hint="eastAsia"/>
                <w:color w:val="000000"/>
                <w:kern w:val="0"/>
                <w:sz w:val="18"/>
                <w:szCs w:val="20"/>
              </w:rPr>
              <w:t>√</w:t>
            </w:r>
            <w:r w:rsidRPr="007055B0">
              <w:rPr>
                <w:rFonts w:ascii="微软雅黑" w:eastAsia="微软雅黑" w:hAnsi="微软雅黑" w:cs="宋体" w:hint="eastAsia"/>
                <w:color w:val="000000"/>
                <w:kern w:val="0"/>
                <w:sz w:val="18"/>
                <w:szCs w:val="20"/>
              </w:rPr>
              <w:t>）</w:t>
            </w:r>
          </w:p>
        </w:tc>
      </w:tr>
      <w:tr w:rsidR="00467690" w:rsidRPr="007055B0" w:rsidTr="001812A7">
        <w:trPr>
          <w:gridAfter w:val="2"/>
          <w:wAfter w:w="157" w:type="dxa"/>
          <w:trHeight w:val="390"/>
        </w:trPr>
        <w:tc>
          <w:tcPr>
            <w:tcW w:w="1604" w:type="dxa"/>
            <w:tcBorders>
              <w:top w:val="nil"/>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财务结算（）</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市场营销（）</w:t>
            </w:r>
          </w:p>
        </w:tc>
        <w:tc>
          <w:tcPr>
            <w:tcW w:w="1864" w:type="dxa"/>
            <w:gridSpan w:val="4"/>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无线（）</w:t>
            </w:r>
          </w:p>
        </w:tc>
        <w:tc>
          <w:tcPr>
            <w:tcW w:w="1603" w:type="dxa"/>
            <w:gridSpan w:val="5"/>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度假（）</w:t>
            </w:r>
          </w:p>
        </w:tc>
        <w:tc>
          <w:tcPr>
            <w:tcW w:w="1603" w:type="dxa"/>
            <w:gridSpan w:val="6"/>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商旅（）</w:t>
            </w:r>
          </w:p>
        </w:tc>
        <w:tc>
          <w:tcPr>
            <w:tcW w:w="1603" w:type="dxa"/>
            <w:gridSpan w:val="2"/>
            <w:tcBorders>
              <w:top w:val="nil"/>
              <w:left w:val="nil"/>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英文（）</w:t>
            </w:r>
          </w:p>
        </w:tc>
      </w:tr>
      <w:tr w:rsidR="00467690" w:rsidRPr="007055B0" w:rsidTr="001812A7">
        <w:trPr>
          <w:gridAfter w:val="2"/>
          <w:wAfter w:w="157" w:type="dxa"/>
          <w:trHeight w:val="390"/>
        </w:trPr>
        <w:tc>
          <w:tcPr>
            <w:tcW w:w="9880" w:type="dxa"/>
            <w:gridSpan w:val="2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7055B0" w:rsidRDefault="00467690" w:rsidP="001812A7">
            <w:pPr>
              <w:widowControl/>
              <w:jc w:val="left"/>
              <w:rPr>
                <w:rFonts w:ascii="微软雅黑" w:eastAsia="微软雅黑" w:hAnsi="微软雅黑" w:cs="宋体"/>
                <w:color w:val="000000"/>
                <w:kern w:val="0"/>
                <w:sz w:val="18"/>
                <w:szCs w:val="20"/>
              </w:rPr>
            </w:pPr>
            <w:r w:rsidRPr="007055B0">
              <w:rPr>
                <w:rFonts w:ascii="微软雅黑" w:eastAsia="微软雅黑" w:hAnsi="微软雅黑" w:cs="宋体" w:hint="eastAsia"/>
                <w:color w:val="000000"/>
                <w:kern w:val="0"/>
                <w:sz w:val="18"/>
                <w:szCs w:val="20"/>
              </w:rPr>
              <w:t>其他 请说明</w:t>
            </w:r>
          </w:p>
        </w:tc>
      </w:tr>
      <w:tr w:rsidR="00467690" w:rsidRPr="002E213F" w:rsidTr="001812A7">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1812A7">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 xml:space="preserve">C.主站频道  Online Site Impacted </w:t>
            </w:r>
          </w:p>
        </w:tc>
      </w:tr>
      <w:tr w:rsidR="00467690" w:rsidRPr="002E213F" w:rsidTr="001812A7">
        <w:trPr>
          <w:gridAfter w:val="1"/>
          <w:wAfter w:w="14" w:type="dxa"/>
          <w:trHeight w:val="390"/>
        </w:trPr>
        <w:tc>
          <w:tcPr>
            <w:tcW w:w="1960" w:type="dxa"/>
            <w:gridSpan w:val="2"/>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国内  (</w:t>
            </w:r>
            <w:r w:rsidR="009C50EC">
              <w:rPr>
                <w:rFonts w:ascii="微软雅黑" w:eastAsia="微软雅黑" w:hAnsi="微软雅黑" w:cs="宋体" w:hint="eastAsia"/>
                <w:color w:val="000000"/>
                <w:kern w:val="0"/>
                <w:sz w:val="18"/>
                <w:szCs w:val="20"/>
              </w:rPr>
              <w:t>√</w:t>
            </w:r>
            <w:r w:rsidRPr="002E213F">
              <w:rPr>
                <w:rFonts w:ascii="微软雅黑" w:eastAsia="微软雅黑" w:hAnsi="微软雅黑" w:cs="宋体" w:hint="eastAsia"/>
                <w:color w:val="000000"/>
                <w:kern w:val="0"/>
                <w:sz w:val="18"/>
                <w:szCs w:val="20"/>
              </w:rPr>
              <w:t>)</w:t>
            </w:r>
          </w:p>
        </w:tc>
        <w:tc>
          <w:tcPr>
            <w:tcW w:w="196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海外  (  )</w:t>
            </w:r>
          </w:p>
        </w:tc>
        <w:tc>
          <w:tcPr>
            <w:tcW w:w="196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团购  (  )</w:t>
            </w:r>
          </w:p>
        </w:tc>
        <w:tc>
          <w:tcPr>
            <w:tcW w:w="196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proofErr w:type="gramStart"/>
            <w:r w:rsidRPr="002E213F">
              <w:rPr>
                <w:rFonts w:ascii="微软雅黑" w:eastAsia="微软雅黑" w:hAnsi="微软雅黑" w:cs="宋体" w:hint="eastAsia"/>
                <w:color w:val="000000"/>
                <w:kern w:val="0"/>
                <w:sz w:val="18"/>
                <w:szCs w:val="20"/>
              </w:rPr>
              <w:t>惠选</w:t>
            </w:r>
            <w:proofErr w:type="gramEnd"/>
            <w:r w:rsidRPr="002E213F">
              <w:rPr>
                <w:rFonts w:ascii="微软雅黑" w:eastAsia="微软雅黑" w:hAnsi="微软雅黑" w:cs="宋体" w:hint="eastAsia"/>
                <w:color w:val="000000"/>
                <w:kern w:val="0"/>
                <w:sz w:val="18"/>
                <w:szCs w:val="20"/>
              </w:rPr>
              <w:t xml:space="preserve">  (  )</w:t>
            </w:r>
          </w:p>
        </w:tc>
        <w:tc>
          <w:tcPr>
            <w:tcW w:w="2182"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proofErr w:type="gramStart"/>
            <w:r w:rsidRPr="002E213F">
              <w:rPr>
                <w:rFonts w:ascii="微软雅黑" w:eastAsia="微软雅黑" w:hAnsi="微软雅黑" w:cs="宋体" w:hint="eastAsia"/>
                <w:color w:val="000000"/>
                <w:kern w:val="0"/>
                <w:sz w:val="18"/>
                <w:szCs w:val="20"/>
              </w:rPr>
              <w:t>机酒</w:t>
            </w:r>
            <w:proofErr w:type="gramEnd"/>
            <w:r w:rsidRPr="002E213F">
              <w:rPr>
                <w:rFonts w:ascii="微软雅黑" w:eastAsia="微软雅黑" w:hAnsi="微软雅黑" w:cs="宋体" w:hint="eastAsia"/>
                <w:color w:val="000000"/>
                <w:kern w:val="0"/>
                <w:sz w:val="18"/>
                <w:szCs w:val="20"/>
              </w:rPr>
              <w:t xml:space="preserve">  (  )　</w:t>
            </w:r>
          </w:p>
        </w:tc>
      </w:tr>
      <w:tr w:rsidR="00467690" w:rsidRPr="002E213F" w:rsidTr="001812A7">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其他 请说明</w:t>
            </w:r>
          </w:p>
        </w:tc>
      </w:tr>
      <w:tr w:rsidR="00467690" w:rsidRPr="002E213F" w:rsidTr="001812A7">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1812A7">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D.主站页面  Online Page Impacted</w:t>
            </w:r>
          </w:p>
        </w:tc>
      </w:tr>
      <w:tr w:rsidR="00467690" w:rsidRPr="002E213F" w:rsidTr="001812A7">
        <w:trPr>
          <w:trHeight w:val="390"/>
        </w:trPr>
        <w:tc>
          <w:tcPr>
            <w:tcW w:w="2001" w:type="dxa"/>
            <w:gridSpan w:val="3"/>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酒店首页  (  )</w:t>
            </w:r>
          </w:p>
        </w:tc>
        <w:tc>
          <w:tcPr>
            <w:tcW w:w="195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搜索结果 （）</w:t>
            </w:r>
          </w:p>
        </w:tc>
        <w:tc>
          <w:tcPr>
            <w:tcW w:w="195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酒店详情 （</w:t>
            </w:r>
            <w:r w:rsidR="009C50EC" w:rsidRPr="009C50EC">
              <w:rPr>
                <w:rFonts w:ascii="微软雅黑" w:eastAsia="微软雅黑" w:hAnsi="微软雅黑" w:cs="宋体" w:hint="eastAsia"/>
                <w:color w:val="000000"/>
                <w:kern w:val="0"/>
                <w:sz w:val="18"/>
                <w:szCs w:val="20"/>
              </w:rPr>
              <w:t>√</w:t>
            </w:r>
            <w:r w:rsidRPr="002E213F">
              <w:rPr>
                <w:rFonts w:ascii="微软雅黑" w:eastAsia="微软雅黑" w:hAnsi="微软雅黑" w:cs="宋体" w:hint="eastAsia"/>
                <w:color w:val="000000"/>
                <w:kern w:val="0"/>
                <w:sz w:val="18"/>
                <w:szCs w:val="20"/>
              </w:rPr>
              <w:t>）</w:t>
            </w:r>
          </w:p>
        </w:tc>
        <w:tc>
          <w:tcPr>
            <w:tcW w:w="209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酒店登陆页（）</w:t>
            </w:r>
          </w:p>
        </w:tc>
        <w:tc>
          <w:tcPr>
            <w:tcW w:w="2039"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酒店地图（）　</w:t>
            </w:r>
          </w:p>
        </w:tc>
      </w:tr>
      <w:tr w:rsidR="00467690" w:rsidRPr="002E213F" w:rsidTr="001812A7">
        <w:trPr>
          <w:trHeight w:val="390"/>
        </w:trPr>
        <w:tc>
          <w:tcPr>
            <w:tcW w:w="2001" w:type="dxa"/>
            <w:gridSpan w:val="3"/>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预定填写 （）</w:t>
            </w:r>
          </w:p>
        </w:tc>
        <w:tc>
          <w:tcPr>
            <w:tcW w:w="195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订单核对 （）</w:t>
            </w:r>
          </w:p>
        </w:tc>
        <w:tc>
          <w:tcPr>
            <w:tcW w:w="1950"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订单成功（）</w:t>
            </w:r>
          </w:p>
        </w:tc>
        <w:tc>
          <w:tcPr>
            <w:tcW w:w="209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2039"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p>
        </w:tc>
      </w:tr>
      <w:tr w:rsidR="00467690" w:rsidRPr="002E213F" w:rsidTr="001812A7">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其他 请说明</w:t>
            </w:r>
          </w:p>
        </w:tc>
      </w:tr>
      <w:tr w:rsidR="00467690" w:rsidRPr="002E213F" w:rsidTr="001812A7">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1812A7">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E.</w:t>
            </w:r>
            <w:r>
              <w:rPr>
                <w:rFonts w:ascii="微软雅黑" w:eastAsia="微软雅黑" w:hAnsi="微软雅黑" w:cs="宋体" w:hint="eastAsia"/>
                <w:b/>
                <w:color w:val="000000"/>
                <w:kern w:val="0"/>
                <w:szCs w:val="21"/>
              </w:rPr>
              <w:t>系统</w:t>
            </w:r>
            <w:r w:rsidRPr="002E213F">
              <w:rPr>
                <w:rFonts w:ascii="微软雅黑" w:eastAsia="微软雅黑" w:hAnsi="微软雅黑" w:cs="宋体" w:hint="eastAsia"/>
                <w:b/>
                <w:color w:val="000000"/>
                <w:kern w:val="0"/>
                <w:szCs w:val="21"/>
              </w:rPr>
              <w:t xml:space="preserve">模块  </w:t>
            </w:r>
            <w:r>
              <w:rPr>
                <w:rFonts w:ascii="微软雅黑" w:eastAsia="微软雅黑" w:hAnsi="微软雅黑" w:cs="宋体" w:hint="eastAsia"/>
                <w:b/>
                <w:color w:val="000000"/>
                <w:kern w:val="0"/>
                <w:szCs w:val="21"/>
              </w:rPr>
              <w:t xml:space="preserve">System </w:t>
            </w:r>
            <w:r w:rsidRPr="002E213F">
              <w:rPr>
                <w:rFonts w:ascii="微软雅黑" w:eastAsia="微软雅黑" w:hAnsi="微软雅黑" w:cs="宋体" w:hint="eastAsia"/>
                <w:b/>
                <w:color w:val="000000"/>
                <w:kern w:val="0"/>
                <w:szCs w:val="21"/>
              </w:rPr>
              <w:t>Modules Impacted</w:t>
            </w:r>
          </w:p>
        </w:tc>
      </w:tr>
      <w:tr w:rsidR="00467690" w:rsidRPr="002E213F" w:rsidTr="001812A7">
        <w:trPr>
          <w:gridAfter w:val="1"/>
          <w:wAfter w:w="14" w:type="dxa"/>
          <w:trHeight w:val="390"/>
        </w:trPr>
        <w:tc>
          <w:tcPr>
            <w:tcW w:w="3921" w:type="dxa"/>
            <w:gridSpan w:val="7"/>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AB7C23">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订单处理类（）</w:t>
            </w:r>
          </w:p>
        </w:tc>
        <w:tc>
          <w:tcPr>
            <w:tcW w:w="2792" w:type="dxa"/>
            <w:gridSpan w:val="9"/>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产品信息维护类 （）</w:t>
            </w:r>
          </w:p>
        </w:tc>
        <w:tc>
          <w:tcPr>
            <w:tcW w:w="3310" w:type="dxa"/>
            <w:gridSpan w:val="8"/>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业务管理审核类 （）</w:t>
            </w:r>
          </w:p>
        </w:tc>
      </w:tr>
      <w:tr w:rsidR="00467690" w:rsidRPr="002E213F" w:rsidTr="001812A7">
        <w:trPr>
          <w:gridAfter w:val="1"/>
          <w:wAfter w:w="14" w:type="dxa"/>
          <w:trHeight w:val="390"/>
        </w:trPr>
        <w:tc>
          <w:tcPr>
            <w:tcW w:w="3921" w:type="dxa"/>
            <w:gridSpan w:val="7"/>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营销票券管理类 （）</w:t>
            </w:r>
          </w:p>
        </w:tc>
        <w:tc>
          <w:tcPr>
            <w:tcW w:w="2792" w:type="dxa"/>
            <w:gridSpan w:val="9"/>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财务结算佣金类 （）</w:t>
            </w:r>
          </w:p>
        </w:tc>
        <w:tc>
          <w:tcPr>
            <w:tcW w:w="3310" w:type="dxa"/>
            <w:gridSpan w:val="8"/>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数据类监控看板报告 （）</w:t>
            </w:r>
          </w:p>
        </w:tc>
      </w:tr>
      <w:tr w:rsidR="00467690" w:rsidRPr="002E213F" w:rsidTr="001812A7">
        <w:trPr>
          <w:gridAfter w:val="1"/>
          <w:wAfter w:w="14" w:type="dxa"/>
          <w:trHeight w:val="390"/>
        </w:trPr>
        <w:tc>
          <w:tcPr>
            <w:tcW w:w="10023" w:type="dxa"/>
            <w:gridSpan w:val="2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7690" w:rsidRPr="002E213F" w:rsidRDefault="00AB7C23" w:rsidP="00AB7C23">
            <w:pPr>
              <w:widowControl/>
              <w:jc w:val="left"/>
              <w:rPr>
                <w:rFonts w:ascii="微软雅黑" w:eastAsia="微软雅黑" w:hAnsi="微软雅黑" w:cs="宋体"/>
                <w:color w:val="000000"/>
                <w:kern w:val="0"/>
                <w:sz w:val="18"/>
                <w:szCs w:val="20"/>
              </w:rPr>
            </w:pPr>
            <w:r>
              <w:rPr>
                <w:rFonts w:ascii="微软雅黑" w:eastAsia="微软雅黑" w:hAnsi="微软雅黑" w:cs="宋体" w:hint="eastAsia"/>
                <w:color w:val="000000"/>
                <w:kern w:val="0"/>
                <w:sz w:val="18"/>
                <w:szCs w:val="20"/>
              </w:rPr>
              <w:t xml:space="preserve">请列明涉及的系统和模块号：　</w:t>
            </w:r>
          </w:p>
        </w:tc>
      </w:tr>
      <w:tr w:rsidR="00467690" w:rsidRPr="002E213F" w:rsidTr="001812A7">
        <w:trPr>
          <w:gridAfter w:val="2"/>
          <w:wAfter w:w="156" w:type="dxa"/>
          <w:trHeight w:val="345"/>
        </w:trPr>
        <w:tc>
          <w:tcPr>
            <w:tcW w:w="9881" w:type="dxa"/>
            <w:gridSpan w:val="23"/>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467690" w:rsidRPr="002E213F" w:rsidRDefault="00467690" w:rsidP="001812A7">
            <w:pPr>
              <w:widowControl/>
              <w:jc w:val="left"/>
              <w:rPr>
                <w:rFonts w:ascii="微软雅黑" w:eastAsia="微软雅黑" w:hAnsi="微软雅黑" w:cs="宋体"/>
                <w:b/>
                <w:color w:val="000000"/>
                <w:kern w:val="0"/>
                <w:szCs w:val="21"/>
              </w:rPr>
            </w:pPr>
            <w:r w:rsidRPr="002E213F">
              <w:rPr>
                <w:rFonts w:ascii="微软雅黑" w:eastAsia="微软雅黑" w:hAnsi="微软雅黑" w:cs="宋体" w:hint="eastAsia"/>
                <w:b/>
                <w:color w:val="000000"/>
                <w:kern w:val="0"/>
                <w:szCs w:val="21"/>
              </w:rPr>
              <w:t>F.业务数据预测 Business Metrics Estimate</w:t>
            </w:r>
          </w:p>
        </w:tc>
      </w:tr>
      <w:tr w:rsidR="00467690" w:rsidRPr="002E213F" w:rsidTr="001812A7">
        <w:trPr>
          <w:gridAfter w:val="2"/>
          <w:wAfter w:w="156" w:type="dxa"/>
          <w:trHeight w:val="330"/>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现状 Now</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目标 Goal</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现状 Now</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目标 Goal</w:t>
            </w:r>
          </w:p>
        </w:tc>
      </w:tr>
      <w:tr w:rsidR="00467690" w:rsidRPr="002E213F" w:rsidTr="001812A7">
        <w:trPr>
          <w:gridAfter w:val="2"/>
          <w:wAfter w:w="156" w:type="dxa"/>
          <w:trHeight w:val="330"/>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酒店数量 </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间</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间</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订单数量</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单</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单</w:t>
            </w:r>
          </w:p>
        </w:tc>
      </w:tr>
      <w:tr w:rsidR="00467690" w:rsidRPr="002E213F" w:rsidTr="001812A7">
        <w:trPr>
          <w:gridAfter w:val="2"/>
          <w:wAfter w:w="156" w:type="dxa"/>
          <w:trHeight w:val="277"/>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访客数量 Visitors</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转换率 CR</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righ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w:t>
            </w:r>
          </w:p>
        </w:tc>
      </w:tr>
      <w:tr w:rsidR="00467690" w:rsidRPr="002E213F" w:rsidTr="001812A7">
        <w:trPr>
          <w:gridAfter w:val="2"/>
          <w:wAfter w:w="156" w:type="dxa"/>
          <w:trHeight w:val="116"/>
        </w:trPr>
        <w:tc>
          <w:tcPr>
            <w:tcW w:w="2475" w:type="dxa"/>
            <w:gridSpan w:val="5"/>
            <w:tcBorders>
              <w:top w:val="nil"/>
              <w:left w:val="single" w:sz="4" w:space="0" w:color="auto"/>
              <w:bottom w:val="single" w:sz="4" w:space="0" w:color="auto"/>
              <w:right w:val="single" w:sz="4" w:space="0" w:color="auto"/>
            </w:tcBorders>
            <w:shd w:val="clear" w:color="auto" w:fill="auto"/>
            <w:noWrap/>
            <w:vAlign w:val="center"/>
            <w:hideMark/>
          </w:tcPr>
          <w:p w:rsidR="00467690" w:rsidRPr="002E213F" w:rsidRDefault="00467690" w:rsidP="001812A7">
            <w:pPr>
              <w:widowControl/>
              <w:jc w:val="center"/>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其他 请说明</w:t>
            </w:r>
          </w:p>
        </w:tc>
        <w:tc>
          <w:tcPr>
            <w:tcW w:w="1481"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69" w:type="dxa"/>
            <w:gridSpan w:val="3"/>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506" w:type="dxa"/>
            <w:gridSpan w:val="6"/>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81" w:type="dxa"/>
            <w:gridSpan w:val="5"/>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c>
          <w:tcPr>
            <w:tcW w:w="1469" w:type="dxa"/>
            <w:tcBorders>
              <w:top w:val="nil"/>
              <w:left w:val="nil"/>
              <w:bottom w:val="single" w:sz="4" w:space="0" w:color="auto"/>
              <w:right w:val="single" w:sz="4" w:space="0" w:color="auto"/>
            </w:tcBorders>
            <w:shd w:val="clear" w:color="auto" w:fill="auto"/>
            <w:noWrap/>
            <w:vAlign w:val="center"/>
            <w:hideMark/>
          </w:tcPr>
          <w:p w:rsidR="00467690" w:rsidRPr="002E213F" w:rsidRDefault="00467690" w:rsidP="001812A7">
            <w:pPr>
              <w:widowControl/>
              <w:jc w:val="left"/>
              <w:rPr>
                <w:rFonts w:ascii="微软雅黑" w:eastAsia="微软雅黑" w:hAnsi="微软雅黑" w:cs="宋体"/>
                <w:color w:val="000000"/>
                <w:kern w:val="0"/>
                <w:sz w:val="18"/>
                <w:szCs w:val="20"/>
              </w:rPr>
            </w:pPr>
            <w:r w:rsidRPr="002E213F">
              <w:rPr>
                <w:rFonts w:ascii="微软雅黑" w:eastAsia="微软雅黑" w:hAnsi="微软雅黑" w:cs="宋体" w:hint="eastAsia"/>
                <w:color w:val="000000"/>
                <w:kern w:val="0"/>
                <w:sz w:val="18"/>
                <w:szCs w:val="20"/>
              </w:rPr>
              <w:t xml:space="preserve">　</w:t>
            </w:r>
          </w:p>
        </w:tc>
      </w:tr>
    </w:tbl>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467690" w:rsidRDefault="00467690" w:rsidP="00467690">
      <w:pPr>
        <w:jc w:val="left"/>
        <w:rPr>
          <w:rFonts w:ascii="微软雅黑" w:eastAsia="微软雅黑" w:hAnsi="微软雅黑" w:cs="Arial"/>
          <w:b/>
          <w:szCs w:val="21"/>
        </w:rPr>
      </w:pPr>
    </w:p>
    <w:p w:rsidR="00124325" w:rsidRDefault="00467690" w:rsidP="00467690">
      <w:pPr>
        <w:jc w:val="center"/>
        <w:rPr>
          <w:noProof/>
        </w:rPr>
      </w:pPr>
      <w:r>
        <w:rPr>
          <w:rFonts w:ascii="微软雅黑" w:eastAsia="微软雅黑" w:hAnsi="微软雅黑" w:cs="Arial"/>
          <w:b/>
          <w:sz w:val="32"/>
          <w:szCs w:val="32"/>
        </w:rPr>
        <w:lastRenderedPageBreak/>
        <w:t>目 录</w:t>
      </w:r>
      <w:r>
        <w:rPr>
          <w:rFonts w:ascii="微软雅黑" w:eastAsia="微软雅黑" w:hAnsi="微软雅黑" w:cs="Arial"/>
          <w:b/>
          <w:sz w:val="32"/>
          <w:szCs w:val="32"/>
        </w:rPr>
        <w:fldChar w:fldCharType="begin"/>
      </w:r>
      <w:r>
        <w:rPr>
          <w:rFonts w:ascii="微软雅黑" w:eastAsia="微软雅黑" w:hAnsi="微软雅黑" w:cs="Arial"/>
          <w:b/>
          <w:sz w:val="32"/>
          <w:szCs w:val="32"/>
        </w:rPr>
        <w:instrText xml:space="preserve"> TOC \o "1-3" \h \z \u </w:instrText>
      </w:r>
      <w:r>
        <w:rPr>
          <w:rFonts w:ascii="微软雅黑" w:eastAsia="微软雅黑" w:hAnsi="微软雅黑" w:cs="Arial"/>
          <w:b/>
          <w:sz w:val="32"/>
          <w:szCs w:val="32"/>
        </w:rPr>
        <w:fldChar w:fldCharType="separate"/>
      </w:r>
    </w:p>
    <w:p w:rsidR="00124325" w:rsidRDefault="000D2148">
      <w:pPr>
        <w:pStyle w:val="1"/>
        <w:tabs>
          <w:tab w:val="left" w:pos="420"/>
          <w:tab w:val="right" w:leader="dot" w:pos="9890"/>
        </w:tabs>
        <w:rPr>
          <w:rFonts w:asciiTheme="minorHAnsi" w:eastAsiaTheme="minorEastAsia" w:hAnsiTheme="minorHAnsi" w:cstheme="minorBidi"/>
          <w:noProof/>
          <w:szCs w:val="22"/>
        </w:rPr>
      </w:pPr>
      <w:hyperlink w:anchor="_Toc363485854" w:history="1">
        <w:r w:rsidR="00124325" w:rsidRPr="007F1641">
          <w:rPr>
            <w:rStyle w:val="a3"/>
            <w:rFonts w:ascii="微软雅黑" w:eastAsia="微软雅黑" w:hAnsi="微软雅黑"/>
            <w:b/>
            <w:noProof/>
          </w:rPr>
          <w:t>1.</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总体说明</w:t>
        </w:r>
        <w:r w:rsidR="00124325">
          <w:rPr>
            <w:noProof/>
            <w:webHidden/>
          </w:rPr>
          <w:tab/>
        </w:r>
        <w:r w:rsidR="00124325">
          <w:rPr>
            <w:noProof/>
            <w:webHidden/>
          </w:rPr>
          <w:fldChar w:fldCharType="begin"/>
        </w:r>
        <w:r w:rsidR="00124325">
          <w:rPr>
            <w:noProof/>
            <w:webHidden/>
          </w:rPr>
          <w:instrText xml:space="preserve"> PAGEREF _Toc363485854 \h </w:instrText>
        </w:r>
        <w:r w:rsidR="00124325">
          <w:rPr>
            <w:noProof/>
            <w:webHidden/>
          </w:rPr>
        </w:r>
        <w:r w:rsidR="00124325">
          <w:rPr>
            <w:noProof/>
            <w:webHidden/>
          </w:rPr>
          <w:fldChar w:fldCharType="separate"/>
        </w:r>
        <w:r w:rsidR="00124325">
          <w:rPr>
            <w:noProof/>
            <w:webHidden/>
          </w:rPr>
          <w:t>4</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55" w:history="1">
        <w:r w:rsidR="00124325" w:rsidRPr="007F1641">
          <w:rPr>
            <w:rStyle w:val="a3"/>
            <w:rFonts w:ascii="微软雅黑" w:eastAsia="微软雅黑" w:hAnsi="微软雅黑"/>
            <w:b/>
            <w:noProof/>
          </w:rPr>
          <w:t>1.1</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修订历史</w:t>
        </w:r>
        <w:r w:rsidR="00124325">
          <w:rPr>
            <w:noProof/>
            <w:webHidden/>
          </w:rPr>
          <w:tab/>
        </w:r>
        <w:r w:rsidR="00124325">
          <w:rPr>
            <w:noProof/>
            <w:webHidden/>
          </w:rPr>
          <w:fldChar w:fldCharType="begin"/>
        </w:r>
        <w:r w:rsidR="00124325">
          <w:rPr>
            <w:noProof/>
            <w:webHidden/>
          </w:rPr>
          <w:instrText xml:space="preserve"> PAGEREF _Toc363485855 \h </w:instrText>
        </w:r>
        <w:r w:rsidR="00124325">
          <w:rPr>
            <w:noProof/>
            <w:webHidden/>
          </w:rPr>
        </w:r>
        <w:r w:rsidR="00124325">
          <w:rPr>
            <w:noProof/>
            <w:webHidden/>
          </w:rPr>
          <w:fldChar w:fldCharType="separate"/>
        </w:r>
        <w:r w:rsidR="00124325">
          <w:rPr>
            <w:noProof/>
            <w:webHidden/>
          </w:rPr>
          <w:t>4</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56" w:history="1">
        <w:r w:rsidR="00124325" w:rsidRPr="007F1641">
          <w:rPr>
            <w:rStyle w:val="a3"/>
            <w:rFonts w:ascii="微软雅黑" w:eastAsia="微软雅黑" w:hAnsi="微软雅黑"/>
            <w:b/>
            <w:noProof/>
          </w:rPr>
          <w:t>1.2</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项目背景</w:t>
        </w:r>
        <w:r w:rsidR="00124325">
          <w:rPr>
            <w:noProof/>
            <w:webHidden/>
          </w:rPr>
          <w:tab/>
        </w:r>
        <w:r w:rsidR="00124325">
          <w:rPr>
            <w:noProof/>
            <w:webHidden/>
          </w:rPr>
          <w:fldChar w:fldCharType="begin"/>
        </w:r>
        <w:r w:rsidR="00124325">
          <w:rPr>
            <w:noProof/>
            <w:webHidden/>
          </w:rPr>
          <w:instrText xml:space="preserve"> PAGEREF _Toc363485856 \h </w:instrText>
        </w:r>
        <w:r w:rsidR="00124325">
          <w:rPr>
            <w:noProof/>
            <w:webHidden/>
          </w:rPr>
        </w:r>
        <w:r w:rsidR="00124325">
          <w:rPr>
            <w:noProof/>
            <w:webHidden/>
          </w:rPr>
          <w:fldChar w:fldCharType="separate"/>
        </w:r>
        <w:r w:rsidR="00124325">
          <w:rPr>
            <w:noProof/>
            <w:webHidden/>
          </w:rPr>
          <w:t>4</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57" w:history="1">
        <w:r w:rsidR="00124325" w:rsidRPr="007F1641">
          <w:rPr>
            <w:rStyle w:val="a3"/>
            <w:rFonts w:ascii="Arial" w:eastAsia="微软雅黑" w:hAnsi="Arial"/>
            <w:b/>
            <w:noProof/>
          </w:rPr>
          <w:t>1.3</w:t>
        </w:r>
        <w:r w:rsidR="00124325">
          <w:rPr>
            <w:rFonts w:asciiTheme="minorHAnsi" w:eastAsiaTheme="minorEastAsia" w:hAnsiTheme="minorHAnsi" w:cstheme="minorBidi"/>
            <w:noProof/>
            <w:szCs w:val="22"/>
          </w:rPr>
          <w:tab/>
        </w:r>
        <w:r w:rsidR="00124325" w:rsidRPr="007F1641">
          <w:rPr>
            <w:rStyle w:val="a3"/>
            <w:rFonts w:ascii="Arial" w:eastAsia="微软雅黑" w:hAnsi="微软雅黑" w:cs="Arial" w:hint="eastAsia"/>
            <w:b/>
            <w:noProof/>
          </w:rPr>
          <w:t>收益</w:t>
        </w:r>
        <w:r w:rsidR="00124325" w:rsidRPr="007F1641">
          <w:rPr>
            <w:rStyle w:val="a3"/>
            <w:rFonts w:ascii="Arial" w:eastAsia="微软雅黑" w:hAnsi="微软雅黑" w:cs="Arial"/>
            <w:b/>
            <w:noProof/>
          </w:rPr>
          <w:t>/</w:t>
        </w:r>
        <w:r w:rsidR="00124325" w:rsidRPr="007F1641">
          <w:rPr>
            <w:rStyle w:val="a3"/>
            <w:rFonts w:ascii="Arial" w:eastAsia="微软雅黑" w:hAnsi="微软雅黑" w:cs="Arial" w:hint="eastAsia"/>
            <w:b/>
            <w:noProof/>
          </w:rPr>
          <w:t>风险</w:t>
        </w:r>
        <w:r w:rsidR="00124325">
          <w:rPr>
            <w:noProof/>
            <w:webHidden/>
          </w:rPr>
          <w:tab/>
        </w:r>
        <w:r w:rsidR="00124325">
          <w:rPr>
            <w:noProof/>
            <w:webHidden/>
          </w:rPr>
          <w:fldChar w:fldCharType="begin"/>
        </w:r>
        <w:r w:rsidR="00124325">
          <w:rPr>
            <w:noProof/>
            <w:webHidden/>
          </w:rPr>
          <w:instrText xml:space="preserve"> PAGEREF _Toc363485857 \h </w:instrText>
        </w:r>
        <w:r w:rsidR="00124325">
          <w:rPr>
            <w:noProof/>
            <w:webHidden/>
          </w:rPr>
        </w:r>
        <w:r w:rsidR="00124325">
          <w:rPr>
            <w:noProof/>
            <w:webHidden/>
          </w:rPr>
          <w:fldChar w:fldCharType="separate"/>
        </w:r>
        <w:r w:rsidR="00124325">
          <w:rPr>
            <w:noProof/>
            <w:webHidden/>
          </w:rPr>
          <w:t>4</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58" w:history="1">
        <w:r w:rsidR="00124325" w:rsidRPr="007F1641">
          <w:rPr>
            <w:rStyle w:val="a3"/>
            <w:rFonts w:ascii="微软雅黑" w:eastAsia="微软雅黑" w:hAnsi="微软雅黑"/>
            <w:b/>
            <w:noProof/>
          </w:rPr>
          <w:t>1.4</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词汇解释</w:t>
        </w:r>
        <w:r w:rsidR="00124325">
          <w:rPr>
            <w:noProof/>
            <w:webHidden/>
          </w:rPr>
          <w:tab/>
        </w:r>
        <w:r w:rsidR="00124325">
          <w:rPr>
            <w:noProof/>
            <w:webHidden/>
          </w:rPr>
          <w:fldChar w:fldCharType="begin"/>
        </w:r>
        <w:r w:rsidR="00124325">
          <w:rPr>
            <w:noProof/>
            <w:webHidden/>
          </w:rPr>
          <w:instrText xml:space="preserve"> PAGEREF _Toc363485858 \h </w:instrText>
        </w:r>
        <w:r w:rsidR="00124325">
          <w:rPr>
            <w:noProof/>
            <w:webHidden/>
          </w:rPr>
        </w:r>
        <w:r w:rsidR="00124325">
          <w:rPr>
            <w:noProof/>
            <w:webHidden/>
          </w:rPr>
          <w:fldChar w:fldCharType="separate"/>
        </w:r>
        <w:r w:rsidR="00124325">
          <w:rPr>
            <w:noProof/>
            <w:webHidden/>
          </w:rPr>
          <w:t>4</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59" w:history="1">
        <w:r w:rsidR="00124325" w:rsidRPr="007F1641">
          <w:rPr>
            <w:rStyle w:val="a3"/>
            <w:rFonts w:ascii="微软雅黑" w:eastAsia="微软雅黑" w:hAnsi="微软雅黑"/>
            <w:b/>
            <w:noProof/>
          </w:rPr>
          <w:t>1.5</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项目范围</w:t>
        </w:r>
        <w:r w:rsidR="00124325">
          <w:rPr>
            <w:noProof/>
            <w:webHidden/>
          </w:rPr>
          <w:tab/>
        </w:r>
        <w:r w:rsidR="00124325">
          <w:rPr>
            <w:noProof/>
            <w:webHidden/>
          </w:rPr>
          <w:fldChar w:fldCharType="begin"/>
        </w:r>
        <w:r w:rsidR="00124325">
          <w:rPr>
            <w:noProof/>
            <w:webHidden/>
          </w:rPr>
          <w:instrText xml:space="preserve"> PAGEREF _Toc363485859 \h </w:instrText>
        </w:r>
        <w:r w:rsidR="00124325">
          <w:rPr>
            <w:noProof/>
            <w:webHidden/>
          </w:rPr>
        </w:r>
        <w:r w:rsidR="00124325">
          <w:rPr>
            <w:noProof/>
            <w:webHidden/>
          </w:rPr>
          <w:fldChar w:fldCharType="separate"/>
        </w:r>
        <w:r w:rsidR="00124325">
          <w:rPr>
            <w:noProof/>
            <w:webHidden/>
          </w:rPr>
          <w:t>4</w:t>
        </w:r>
        <w:r w:rsidR="00124325">
          <w:rPr>
            <w:noProof/>
            <w:webHidden/>
          </w:rPr>
          <w:fldChar w:fldCharType="end"/>
        </w:r>
      </w:hyperlink>
    </w:p>
    <w:p w:rsidR="00124325" w:rsidRDefault="000D2148">
      <w:pPr>
        <w:pStyle w:val="1"/>
        <w:tabs>
          <w:tab w:val="left" w:pos="420"/>
          <w:tab w:val="right" w:leader="dot" w:pos="9890"/>
        </w:tabs>
        <w:rPr>
          <w:rFonts w:asciiTheme="minorHAnsi" w:eastAsiaTheme="minorEastAsia" w:hAnsiTheme="minorHAnsi" w:cstheme="minorBidi"/>
          <w:noProof/>
          <w:szCs w:val="22"/>
        </w:rPr>
      </w:pPr>
      <w:hyperlink w:anchor="_Toc363485860" w:history="1">
        <w:r w:rsidR="00124325" w:rsidRPr="007F1641">
          <w:rPr>
            <w:rStyle w:val="a3"/>
            <w:rFonts w:ascii="微软雅黑" w:eastAsia="微软雅黑" w:hAnsi="微软雅黑"/>
            <w:b/>
            <w:noProof/>
          </w:rPr>
          <w:t>2.</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国内酒店订单详情页</w:t>
        </w:r>
        <w:r w:rsidR="00124325">
          <w:rPr>
            <w:noProof/>
            <w:webHidden/>
          </w:rPr>
          <w:tab/>
        </w:r>
        <w:r w:rsidR="00124325">
          <w:rPr>
            <w:noProof/>
            <w:webHidden/>
          </w:rPr>
          <w:fldChar w:fldCharType="begin"/>
        </w:r>
        <w:r w:rsidR="00124325">
          <w:rPr>
            <w:noProof/>
            <w:webHidden/>
          </w:rPr>
          <w:instrText xml:space="preserve"> PAGEREF _Toc363485860 \h </w:instrText>
        </w:r>
        <w:r w:rsidR="00124325">
          <w:rPr>
            <w:noProof/>
            <w:webHidden/>
          </w:rPr>
        </w:r>
        <w:r w:rsidR="00124325">
          <w:rPr>
            <w:noProof/>
            <w:webHidden/>
          </w:rPr>
          <w:fldChar w:fldCharType="separate"/>
        </w:r>
        <w:r w:rsidR="00124325">
          <w:rPr>
            <w:noProof/>
            <w:webHidden/>
          </w:rPr>
          <w:t>6</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61" w:history="1">
        <w:r w:rsidR="00124325" w:rsidRPr="007F1641">
          <w:rPr>
            <w:rStyle w:val="a3"/>
            <w:rFonts w:ascii="微软雅黑" w:eastAsia="微软雅黑" w:hAnsi="微软雅黑"/>
            <w:b/>
            <w:noProof/>
          </w:rPr>
          <w:t>2.1</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慧评对接</w:t>
        </w:r>
        <w:r w:rsidR="00124325">
          <w:rPr>
            <w:noProof/>
            <w:webHidden/>
          </w:rPr>
          <w:tab/>
        </w:r>
        <w:r w:rsidR="00124325">
          <w:rPr>
            <w:noProof/>
            <w:webHidden/>
          </w:rPr>
          <w:fldChar w:fldCharType="begin"/>
        </w:r>
        <w:r w:rsidR="00124325">
          <w:rPr>
            <w:noProof/>
            <w:webHidden/>
          </w:rPr>
          <w:instrText xml:space="preserve"> PAGEREF _Toc363485861 \h </w:instrText>
        </w:r>
        <w:r w:rsidR="00124325">
          <w:rPr>
            <w:noProof/>
            <w:webHidden/>
          </w:rPr>
        </w:r>
        <w:r w:rsidR="00124325">
          <w:rPr>
            <w:noProof/>
            <w:webHidden/>
          </w:rPr>
          <w:fldChar w:fldCharType="separate"/>
        </w:r>
        <w:r w:rsidR="00124325">
          <w:rPr>
            <w:noProof/>
            <w:webHidden/>
          </w:rPr>
          <w:t>6</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62" w:history="1">
        <w:r w:rsidR="00124325" w:rsidRPr="007F1641">
          <w:rPr>
            <w:rStyle w:val="a3"/>
            <w:rFonts w:ascii="微软雅黑" w:eastAsia="微软雅黑" w:hAnsi="微软雅黑"/>
            <w:b/>
            <w:noProof/>
          </w:rPr>
          <w:t>2.2</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酒店名片</w:t>
        </w:r>
        <w:r w:rsidR="00124325">
          <w:rPr>
            <w:noProof/>
            <w:webHidden/>
          </w:rPr>
          <w:tab/>
        </w:r>
        <w:r w:rsidR="00124325">
          <w:rPr>
            <w:noProof/>
            <w:webHidden/>
          </w:rPr>
          <w:fldChar w:fldCharType="begin"/>
        </w:r>
        <w:r w:rsidR="00124325">
          <w:rPr>
            <w:noProof/>
            <w:webHidden/>
          </w:rPr>
          <w:instrText xml:space="preserve"> PAGEREF _Toc363485862 \h </w:instrText>
        </w:r>
        <w:r w:rsidR="00124325">
          <w:rPr>
            <w:noProof/>
            <w:webHidden/>
          </w:rPr>
        </w:r>
        <w:r w:rsidR="00124325">
          <w:rPr>
            <w:noProof/>
            <w:webHidden/>
          </w:rPr>
          <w:fldChar w:fldCharType="separate"/>
        </w:r>
        <w:r w:rsidR="00124325">
          <w:rPr>
            <w:noProof/>
            <w:webHidden/>
          </w:rPr>
          <w:t>6</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63" w:history="1">
        <w:r w:rsidR="00124325" w:rsidRPr="007F1641">
          <w:rPr>
            <w:rStyle w:val="a3"/>
            <w:rFonts w:ascii="微软雅黑" w:eastAsia="微软雅黑" w:hAnsi="微软雅黑"/>
            <w:b/>
            <w:noProof/>
          </w:rPr>
          <w:t>2.3</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有用按钮</w:t>
        </w:r>
        <w:r w:rsidR="00124325">
          <w:rPr>
            <w:noProof/>
            <w:webHidden/>
          </w:rPr>
          <w:tab/>
        </w:r>
        <w:r w:rsidR="00124325">
          <w:rPr>
            <w:noProof/>
            <w:webHidden/>
          </w:rPr>
          <w:fldChar w:fldCharType="begin"/>
        </w:r>
        <w:r w:rsidR="00124325">
          <w:rPr>
            <w:noProof/>
            <w:webHidden/>
          </w:rPr>
          <w:instrText xml:space="preserve"> PAGEREF _Toc363485863 \h </w:instrText>
        </w:r>
        <w:r w:rsidR="00124325">
          <w:rPr>
            <w:noProof/>
            <w:webHidden/>
          </w:rPr>
        </w:r>
        <w:r w:rsidR="00124325">
          <w:rPr>
            <w:noProof/>
            <w:webHidden/>
          </w:rPr>
          <w:fldChar w:fldCharType="separate"/>
        </w:r>
        <w:r w:rsidR="00124325">
          <w:rPr>
            <w:noProof/>
            <w:webHidden/>
          </w:rPr>
          <w:t>8</w:t>
        </w:r>
        <w:r w:rsidR="00124325">
          <w:rPr>
            <w:noProof/>
            <w:webHidden/>
          </w:rPr>
          <w:fldChar w:fldCharType="end"/>
        </w:r>
      </w:hyperlink>
    </w:p>
    <w:p w:rsidR="00124325" w:rsidRDefault="000D2148">
      <w:pPr>
        <w:pStyle w:val="2"/>
        <w:tabs>
          <w:tab w:val="left" w:pos="1050"/>
          <w:tab w:val="right" w:leader="dot" w:pos="9890"/>
        </w:tabs>
        <w:rPr>
          <w:rFonts w:asciiTheme="minorHAnsi" w:eastAsiaTheme="minorEastAsia" w:hAnsiTheme="minorHAnsi" w:cstheme="minorBidi"/>
          <w:noProof/>
          <w:szCs w:val="22"/>
        </w:rPr>
      </w:pPr>
      <w:hyperlink w:anchor="_Toc363485864" w:history="1">
        <w:r w:rsidR="00124325" w:rsidRPr="007F1641">
          <w:rPr>
            <w:rStyle w:val="a3"/>
            <w:rFonts w:ascii="微软雅黑" w:eastAsia="微软雅黑" w:hAnsi="微软雅黑"/>
            <w:b/>
            <w:noProof/>
          </w:rPr>
          <w:t>2.4</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b/>
            <w:noProof/>
          </w:rPr>
          <w:t>SEO</w:t>
        </w:r>
        <w:r w:rsidR="00124325" w:rsidRPr="007F1641">
          <w:rPr>
            <w:rStyle w:val="a3"/>
            <w:rFonts w:ascii="微软雅黑" w:eastAsia="微软雅黑" w:hAnsi="微软雅黑" w:cs="Arial" w:hint="eastAsia"/>
            <w:b/>
            <w:noProof/>
          </w:rPr>
          <w:t>需求</w:t>
        </w:r>
        <w:r w:rsidR="00124325">
          <w:rPr>
            <w:noProof/>
            <w:webHidden/>
          </w:rPr>
          <w:tab/>
        </w:r>
        <w:r w:rsidR="00124325">
          <w:rPr>
            <w:noProof/>
            <w:webHidden/>
          </w:rPr>
          <w:fldChar w:fldCharType="begin"/>
        </w:r>
        <w:r w:rsidR="00124325">
          <w:rPr>
            <w:noProof/>
            <w:webHidden/>
          </w:rPr>
          <w:instrText xml:space="preserve"> PAGEREF _Toc363485864 \h </w:instrText>
        </w:r>
        <w:r w:rsidR="00124325">
          <w:rPr>
            <w:noProof/>
            <w:webHidden/>
          </w:rPr>
        </w:r>
        <w:r w:rsidR="00124325">
          <w:rPr>
            <w:noProof/>
            <w:webHidden/>
          </w:rPr>
          <w:fldChar w:fldCharType="separate"/>
        </w:r>
        <w:r w:rsidR="00124325">
          <w:rPr>
            <w:noProof/>
            <w:webHidden/>
          </w:rPr>
          <w:t>9</w:t>
        </w:r>
        <w:r w:rsidR="00124325">
          <w:rPr>
            <w:noProof/>
            <w:webHidden/>
          </w:rPr>
          <w:fldChar w:fldCharType="end"/>
        </w:r>
      </w:hyperlink>
    </w:p>
    <w:p w:rsidR="00124325" w:rsidRDefault="000D2148">
      <w:pPr>
        <w:pStyle w:val="1"/>
        <w:tabs>
          <w:tab w:val="left" w:pos="420"/>
          <w:tab w:val="right" w:leader="dot" w:pos="9890"/>
        </w:tabs>
        <w:rPr>
          <w:rFonts w:asciiTheme="minorHAnsi" w:eastAsiaTheme="minorEastAsia" w:hAnsiTheme="minorHAnsi" w:cstheme="minorBidi"/>
          <w:noProof/>
          <w:szCs w:val="22"/>
        </w:rPr>
      </w:pPr>
      <w:hyperlink w:anchor="_Toc363485865" w:history="1">
        <w:r w:rsidR="00124325" w:rsidRPr="007F1641">
          <w:rPr>
            <w:rStyle w:val="a3"/>
            <w:rFonts w:ascii="微软雅黑" w:eastAsia="微软雅黑" w:hAnsi="微软雅黑"/>
            <w:b/>
            <w:noProof/>
          </w:rPr>
          <w:t>3.</w:t>
        </w:r>
        <w:r w:rsidR="00124325">
          <w:rPr>
            <w:rFonts w:asciiTheme="minorHAnsi" w:eastAsiaTheme="minorEastAsia" w:hAnsiTheme="minorHAnsi" w:cstheme="minorBidi"/>
            <w:noProof/>
            <w:szCs w:val="22"/>
          </w:rPr>
          <w:tab/>
        </w:r>
        <w:r w:rsidR="00124325" w:rsidRPr="007F1641">
          <w:rPr>
            <w:rStyle w:val="a3"/>
            <w:rFonts w:ascii="微软雅黑" w:eastAsia="微软雅黑" w:hAnsi="微软雅黑" w:cs="Arial" w:hint="eastAsia"/>
            <w:b/>
            <w:noProof/>
          </w:rPr>
          <w:t>检查列表</w:t>
        </w:r>
        <w:r w:rsidR="00124325" w:rsidRPr="007F1641">
          <w:rPr>
            <w:rStyle w:val="a3"/>
            <w:rFonts w:ascii="微软雅黑" w:eastAsia="微软雅黑" w:hAnsi="微软雅黑" w:cs="Arial"/>
            <w:b/>
            <w:noProof/>
          </w:rPr>
          <w:t>Check List</w:t>
        </w:r>
        <w:r w:rsidR="00124325">
          <w:rPr>
            <w:noProof/>
            <w:webHidden/>
          </w:rPr>
          <w:tab/>
        </w:r>
        <w:r w:rsidR="00124325">
          <w:rPr>
            <w:noProof/>
            <w:webHidden/>
          </w:rPr>
          <w:fldChar w:fldCharType="begin"/>
        </w:r>
        <w:r w:rsidR="00124325">
          <w:rPr>
            <w:noProof/>
            <w:webHidden/>
          </w:rPr>
          <w:instrText xml:space="preserve"> PAGEREF _Toc363485865 \h </w:instrText>
        </w:r>
        <w:r w:rsidR="00124325">
          <w:rPr>
            <w:noProof/>
            <w:webHidden/>
          </w:rPr>
        </w:r>
        <w:r w:rsidR="00124325">
          <w:rPr>
            <w:noProof/>
            <w:webHidden/>
          </w:rPr>
          <w:fldChar w:fldCharType="separate"/>
        </w:r>
        <w:r w:rsidR="00124325">
          <w:rPr>
            <w:noProof/>
            <w:webHidden/>
          </w:rPr>
          <w:t>10</w:t>
        </w:r>
        <w:r w:rsidR="00124325">
          <w:rPr>
            <w:noProof/>
            <w:webHidden/>
          </w:rPr>
          <w:fldChar w:fldCharType="end"/>
        </w:r>
      </w:hyperlink>
    </w:p>
    <w:p w:rsidR="00467690" w:rsidRDefault="00467690" w:rsidP="00467690">
      <w:pPr>
        <w:jc w:val="left"/>
        <w:rPr>
          <w:rFonts w:ascii="微软雅黑" w:eastAsia="微软雅黑" w:hAnsi="微软雅黑" w:cs="Arial"/>
          <w:b/>
          <w:szCs w:val="21"/>
        </w:rPr>
      </w:pPr>
      <w:r>
        <w:rPr>
          <w:rFonts w:ascii="微软雅黑" w:eastAsia="微软雅黑" w:hAnsi="微软雅黑" w:cs="Arial"/>
          <w:b/>
          <w:szCs w:val="21"/>
        </w:rPr>
        <w:fldChar w:fldCharType="end"/>
      </w:r>
    </w:p>
    <w:p w:rsidR="00467690" w:rsidRDefault="00467690" w:rsidP="00467690">
      <w:pPr>
        <w:numPr>
          <w:ilvl w:val="0"/>
          <w:numId w:val="1"/>
        </w:numPr>
        <w:jc w:val="left"/>
        <w:outlineLvl w:val="0"/>
        <w:rPr>
          <w:rFonts w:ascii="微软雅黑" w:eastAsia="微软雅黑" w:hAnsi="微软雅黑" w:cs="Arial"/>
          <w:b/>
          <w:sz w:val="28"/>
          <w:szCs w:val="28"/>
        </w:rPr>
      </w:pPr>
      <w:bookmarkStart w:id="0" w:name="_Toc197673454"/>
      <w:r>
        <w:rPr>
          <w:rFonts w:ascii="微软雅黑" w:eastAsia="微软雅黑" w:hAnsi="微软雅黑" w:cs="Arial"/>
          <w:b/>
          <w:szCs w:val="21"/>
        </w:rPr>
        <w:br w:type="page"/>
      </w:r>
      <w:bookmarkStart w:id="1" w:name="_Toc268455457"/>
      <w:bookmarkStart w:id="2" w:name="_Toc363485854"/>
      <w:bookmarkEnd w:id="0"/>
      <w:r>
        <w:rPr>
          <w:rFonts w:ascii="微软雅黑" w:eastAsia="微软雅黑" w:hAnsi="微软雅黑" w:cs="Arial"/>
          <w:b/>
          <w:sz w:val="28"/>
          <w:szCs w:val="28"/>
        </w:rPr>
        <w:lastRenderedPageBreak/>
        <w:t>总体说明</w:t>
      </w:r>
      <w:bookmarkEnd w:id="1"/>
      <w:bookmarkEnd w:id="2"/>
    </w:p>
    <w:p w:rsidR="00467690" w:rsidRDefault="00467690" w:rsidP="00467690">
      <w:pPr>
        <w:numPr>
          <w:ilvl w:val="1"/>
          <w:numId w:val="1"/>
        </w:numPr>
        <w:jc w:val="left"/>
        <w:outlineLvl w:val="1"/>
        <w:rPr>
          <w:rFonts w:ascii="微软雅黑" w:eastAsia="微软雅黑" w:hAnsi="微软雅黑" w:cs="Arial"/>
          <w:b/>
          <w:sz w:val="24"/>
        </w:rPr>
      </w:pPr>
      <w:bookmarkStart w:id="3" w:name="_Toc197673455"/>
      <w:bookmarkStart w:id="4" w:name="_Toc268455458"/>
      <w:bookmarkStart w:id="5" w:name="_Toc363485855"/>
      <w:r>
        <w:rPr>
          <w:rFonts w:ascii="微软雅黑" w:eastAsia="微软雅黑" w:hAnsi="微软雅黑" w:cs="Arial"/>
          <w:b/>
          <w:sz w:val="24"/>
        </w:rPr>
        <w:t>修订历史</w:t>
      </w:r>
      <w:bookmarkEnd w:id="3"/>
      <w:bookmarkEnd w:id="4"/>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818"/>
        <w:gridCol w:w="5328"/>
        <w:gridCol w:w="1770"/>
      </w:tblGrid>
      <w:tr w:rsidR="00467690" w:rsidTr="001812A7">
        <w:trPr>
          <w:jc w:val="center"/>
        </w:trPr>
        <w:tc>
          <w:tcPr>
            <w:tcW w:w="1823"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日期</w:t>
            </w:r>
          </w:p>
        </w:tc>
        <w:tc>
          <w:tcPr>
            <w:tcW w:w="818"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版本</w:t>
            </w:r>
          </w:p>
        </w:tc>
        <w:tc>
          <w:tcPr>
            <w:tcW w:w="5328"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说明</w:t>
            </w:r>
          </w:p>
        </w:tc>
        <w:tc>
          <w:tcPr>
            <w:tcW w:w="1770"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作者</w:t>
            </w:r>
          </w:p>
        </w:tc>
      </w:tr>
      <w:tr w:rsidR="00467690" w:rsidTr="001812A7">
        <w:trPr>
          <w:jc w:val="center"/>
        </w:trPr>
        <w:tc>
          <w:tcPr>
            <w:tcW w:w="1823" w:type="dxa"/>
            <w:vAlign w:val="center"/>
          </w:tcPr>
          <w:p w:rsidR="00467690" w:rsidRDefault="00467690" w:rsidP="001812A7">
            <w:pPr>
              <w:tabs>
                <w:tab w:val="left" w:pos="0"/>
              </w:tabs>
              <w:ind w:left="-345"/>
              <w:jc w:val="center"/>
              <w:rPr>
                <w:rFonts w:ascii="微软雅黑" w:eastAsia="微软雅黑" w:hAnsi="微软雅黑" w:cs="Arial"/>
                <w:szCs w:val="21"/>
              </w:rPr>
            </w:pPr>
            <w:r>
              <w:rPr>
                <w:rFonts w:ascii="微软雅黑" w:eastAsia="微软雅黑" w:hAnsi="微软雅黑" w:cs="Arial"/>
                <w:szCs w:val="21"/>
              </w:rPr>
              <w:t>201</w:t>
            </w:r>
            <w:r>
              <w:rPr>
                <w:rFonts w:ascii="微软雅黑" w:eastAsia="微软雅黑" w:hAnsi="微软雅黑" w:cs="Arial" w:hint="eastAsia"/>
                <w:szCs w:val="21"/>
              </w:rPr>
              <w:t>3</w:t>
            </w:r>
            <w:r>
              <w:rPr>
                <w:rFonts w:ascii="微软雅黑" w:eastAsia="微软雅黑" w:hAnsi="微软雅黑" w:cs="Arial"/>
                <w:szCs w:val="21"/>
              </w:rPr>
              <w:t>-</w:t>
            </w:r>
            <w:r w:rsidR="00B34554">
              <w:rPr>
                <w:rFonts w:ascii="微软雅黑" w:eastAsia="微软雅黑" w:hAnsi="微软雅黑" w:cs="Arial" w:hint="eastAsia"/>
                <w:szCs w:val="21"/>
              </w:rPr>
              <w:t>8-5</w:t>
            </w:r>
          </w:p>
        </w:tc>
        <w:tc>
          <w:tcPr>
            <w:tcW w:w="818" w:type="dxa"/>
            <w:vAlign w:val="center"/>
          </w:tcPr>
          <w:p w:rsidR="00467690" w:rsidRDefault="00467690" w:rsidP="001812A7">
            <w:pPr>
              <w:rPr>
                <w:rFonts w:ascii="微软雅黑" w:eastAsia="微软雅黑" w:hAnsi="微软雅黑" w:cs="Arial"/>
                <w:szCs w:val="21"/>
              </w:rPr>
            </w:pPr>
            <w:r>
              <w:rPr>
                <w:rFonts w:ascii="微软雅黑" w:eastAsia="微软雅黑" w:hAnsi="微软雅黑" w:cs="Arial"/>
                <w:szCs w:val="21"/>
              </w:rPr>
              <w:t>V</w:t>
            </w:r>
            <w:r>
              <w:rPr>
                <w:rFonts w:ascii="微软雅黑" w:eastAsia="微软雅黑" w:hAnsi="微软雅黑" w:cs="Arial" w:hint="eastAsia"/>
                <w:szCs w:val="21"/>
              </w:rPr>
              <w:t>1.0</w:t>
            </w:r>
          </w:p>
        </w:tc>
        <w:tc>
          <w:tcPr>
            <w:tcW w:w="5328" w:type="dxa"/>
          </w:tcPr>
          <w:p w:rsidR="00467690" w:rsidRDefault="00467690" w:rsidP="001812A7">
            <w:pPr>
              <w:jc w:val="left"/>
              <w:rPr>
                <w:rFonts w:ascii="微软雅黑" w:eastAsia="微软雅黑" w:hAnsi="微软雅黑" w:cs="Arial"/>
                <w:szCs w:val="21"/>
              </w:rPr>
            </w:pPr>
            <w:r>
              <w:rPr>
                <w:rFonts w:ascii="微软雅黑" w:eastAsia="微软雅黑" w:hAnsi="微软雅黑" w:cs="Arial" w:hint="eastAsia"/>
                <w:szCs w:val="21"/>
              </w:rPr>
              <w:t>PRD初稿</w:t>
            </w:r>
          </w:p>
        </w:tc>
        <w:tc>
          <w:tcPr>
            <w:tcW w:w="1770" w:type="dxa"/>
          </w:tcPr>
          <w:p w:rsidR="00467690" w:rsidRDefault="009C50EC" w:rsidP="001812A7">
            <w:pPr>
              <w:jc w:val="left"/>
              <w:rPr>
                <w:rFonts w:ascii="微软雅黑" w:eastAsia="微软雅黑" w:hAnsi="微软雅黑" w:cs="Arial"/>
                <w:szCs w:val="21"/>
              </w:rPr>
            </w:pPr>
            <w:r>
              <w:rPr>
                <w:rFonts w:ascii="微软雅黑" w:eastAsia="微软雅黑" w:hAnsi="微软雅黑" w:cs="Arial" w:hint="eastAsia"/>
                <w:szCs w:val="21"/>
              </w:rPr>
              <w:t>顾晓婷</w:t>
            </w:r>
          </w:p>
        </w:tc>
      </w:tr>
      <w:tr w:rsidR="00467690" w:rsidTr="001812A7">
        <w:trPr>
          <w:trHeight w:val="133"/>
          <w:jc w:val="center"/>
        </w:trPr>
        <w:tc>
          <w:tcPr>
            <w:tcW w:w="1823" w:type="dxa"/>
            <w:vAlign w:val="center"/>
          </w:tcPr>
          <w:p w:rsidR="00467690" w:rsidRDefault="00084043" w:rsidP="001812A7">
            <w:pPr>
              <w:tabs>
                <w:tab w:val="left" w:pos="0"/>
              </w:tabs>
              <w:ind w:left="-345"/>
              <w:jc w:val="center"/>
              <w:rPr>
                <w:rFonts w:ascii="微软雅黑" w:eastAsia="微软雅黑" w:hAnsi="微软雅黑" w:cs="Arial"/>
                <w:szCs w:val="21"/>
              </w:rPr>
            </w:pPr>
            <w:r>
              <w:rPr>
                <w:rFonts w:ascii="微软雅黑" w:eastAsia="微软雅黑" w:hAnsi="微软雅黑" w:cs="Arial" w:hint="eastAsia"/>
                <w:szCs w:val="21"/>
              </w:rPr>
              <w:t>2013-8-1</w:t>
            </w:r>
            <w:r w:rsidR="00AF2925">
              <w:rPr>
                <w:rFonts w:ascii="微软雅黑" w:eastAsia="微软雅黑" w:hAnsi="微软雅黑" w:cs="Arial" w:hint="eastAsia"/>
                <w:szCs w:val="21"/>
              </w:rPr>
              <w:t>5</w:t>
            </w:r>
          </w:p>
        </w:tc>
        <w:tc>
          <w:tcPr>
            <w:tcW w:w="818" w:type="dxa"/>
            <w:vAlign w:val="center"/>
          </w:tcPr>
          <w:p w:rsidR="00467690" w:rsidRDefault="00084043" w:rsidP="001812A7">
            <w:pPr>
              <w:rPr>
                <w:rFonts w:ascii="微软雅黑" w:eastAsia="微软雅黑" w:hAnsi="微软雅黑" w:cs="Arial"/>
                <w:szCs w:val="21"/>
              </w:rPr>
            </w:pPr>
            <w:r>
              <w:rPr>
                <w:rFonts w:ascii="微软雅黑" w:eastAsia="微软雅黑" w:hAnsi="微软雅黑" w:cs="Arial" w:hint="eastAsia"/>
                <w:szCs w:val="21"/>
              </w:rPr>
              <w:t>V1.1</w:t>
            </w:r>
          </w:p>
        </w:tc>
        <w:tc>
          <w:tcPr>
            <w:tcW w:w="5328" w:type="dxa"/>
          </w:tcPr>
          <w:p w:rsidR="00467690" w:rsidRPr="007540F4" w:rsidRDefault="003913E8" w:rsidP="003913E8">
            <w:pPr>
              <w:pStyle w:val="a8"/>
              <w:spacing w:before="156" w:after="156"/>
              <w:ind w:firstLine="0"/>
              <w:rPr>
                <w:rFonts w:ascii="微软雅黑" w:eastAsia="微软雅黑" w:hAnsi="微软雅黑"/>
              </w:rPr>
            </w:pPr>
            <w:r w:rsidRPr="003913E8">
              <w:rPr>
                <w:rFonts w:ascii="微软雅黑" w:eastAsia="微软雅黑" w:hAnsi="微软雅黑" w:hint="eastAsia"/>
              </w:rPr>
              <w:t>修正名片</w:t>
            </w:r>
            <w:r w:rsidRPr="007540F4">
              <w:rPr>
                <w:rFonts w:ascii="微软雅黑" w:eastAsia="微软雅黑" w:hAnsi="微软雅黑" w:hint="eastAsia"/>
              </w:rPr>
              <w:t>原型</w:t>
            </w:r>
          </w:p>
          <w:p w:rsidR="003913E8" w:rsidRDefault="003913E8" w:rsidP="003913E8">
            <w:pPr>
              <w:pStyle w:val="a8"/>
              <w:spacing w:before="156" w:after="156"/>
              <w:ind w:firstLine="0"/>
              <w:rPr>
                <w:rFonts w:ascii="微软雅黑" w:eastAsia="微软雅黑" w:hAnsi="微软雅黑"/>
              </w:rPr>
            </w:pPr>
            <w:r w:rsidRPr="005B5494">
              <w:rPr>
                <w:rFonts w:ascii="微软雅黑" w:eastAsia="微软雅黑" w:hAnsi="微软雅黑" w:hint="eastAsia"/>
              </w:rPr>
              <w:t>补充显著性点评规则</w:t>
            </w:r>
          </w:p>
          <w:p w:rsidR="007540F4" w:rsidRPr="003913E8" w:rsidRDefault="007540F4" w:rsidP="003913E8">
            <w:pPr>
              <w:pStyle w:val="a8"/>
              <w:spacing w:before="156" w:after="156"/>
              <w:ind w:firstLine="0"/>
              <w:rPr>
                <w:rFonts w:ascii="微软雅黑" w:eastAsia="微软雅黑" w:hAnsi="微软雅黑" w:cs="Arial"/>
                <w:szCs w:val="21"/>
              </w:rPr>
            </w:pPr>
            <w:r>
              <w:rPr>
                <w:rFonts w:ascii="微软雅黑" w:eastAsia="微软雅黑" w:hAnsi="微软雅黑" w:hint="eastAsia"/>
              </w:rPr>
              <w:t>补充名片运营时可维护规则</w:t>
            </w:r>
          </w:p>
        </w:tc>
        <w:tc>
          <w:tcPr>
            <w:tcW w:w="1770" w:type="dxa"/>
          </w:tcPr>
          <w:p w:rsidR="00467690" w:rsidRDefault="00084043" w:rsidP="001812A7">
            <w:pPr>
              <w:jc w:val="left"/>
              <w:rPr>
                <w:rFonts w:ascii="微软雅黑" w:eastAsia="微软雅黑" w:hAnsi="微软雅黑" w:cs="Arial"/>
                <w:szCs w:val="21"/>
              </w:rPr>
            </w:pPr>
            <w:r>
              <w:rPr>
                <w:rFonts w:ascii="微软雅黑" w:eastAsia="微软雅黑" w:hAnsi="微软雅黑" w:cs="Arial" w:hint="eastAsia"/>
                <w:szCs w:val="21"/>
              </w:rPr>
              <w:t>顾晓婷</w:t>
            </w:r>
          </w:p>
        </w:tc>
      </w:tr>
      <w:tr w:rsidR="00467690" w:rsidTr="001812A7">
        <w:trPr>
          <w:trHeight w:val="133"/>
          <w:jc w:val="center"/>
        </w:trPr>
        <w:tc>
          <w:tcPr>
            <w:tcW w:w="1823" w:type="dxa"/>
            <w:vAlign w:val="center"/>
          </w:tcPr>
          <w:p w:rsidR="00467690" w:rsidRDefault="00985F69" w:rsidP="001812A7">
            <w:pPr>
              <w:tabs>
                <w:tab w:val="left" w:pos="0"/>
              </w:tabs>
              <w:ind w:left="-345"/>
              <w:jc w:val="center"/>
              <w:rPr>
                <w:rFonts w:ascii="微软雅黑" w:eastAsia="微软雅黑" w:hAnsi="微软雅黑" w:cs="Arial"/>
                <w:szCs w:val="21"/>
              </w:rPr>
            </w:pPr>
            <w:r>
              <w:rPr>
                <w:rFonts w:ascii="微软雅黑" w:eastAsia="微软雅黑" w:hAnsi="微软雅黑" w:cs="Arial" w:hint="eastAsia"/>
                <w:szCs w:val="21"/>
              </w:rPr>
              <w:t>2013-8-27</w:t>
            </w:r>
          </w:p>
        </w:tc>
        <w:tc>
          <w:tcPr>
            <w:tcW w:w="818" w:type="dxa"/>
            <w:vAlign w:val="center"/>
          </w:tcPr>
          <w:p w:rsidR="00467690" w:rsidRDefault="00985F69" w:rsidP="001812A7">
            <w:pPr>
              <w:rPr>
                <w:rFonts w:ascii="微软雅黑" w:eastAsia="微软雅黑" w:hAnsi="微软雅黑" w:cs="Arial"/>
                <w:szCs w:val="21"/>
              </w:rPr>
            </w:pPr>
            <w:r>
              <w:rPr>
                <w:rFonts w:ascii="微软雅黑" w:eastAsia="微软雅黑" w:hAnsi="微软雅黑" w:cs="Arial" w:hint="eastAsia"/>
                <w:szCs w:val="21"/>
              </w:rPr>
              <w:t>V1.2</w:t>
            </w:r>
          </w:p>
        </w:tc>
        <w:tc>
          <w:tcPr>
            <w:tcW w:w="5328" w:type="dxa"/>
          </w:tcPr>
          <w:p w:rsidR="00467690" w:rsidRDefault="00985F69" w:rsidP="001812A7">
            <w:pPr>
              <w:jc w:val="left"/>
              <w:rPr>
                <w:rFonts w:ascii="微软雅黑" w:eastAsia="微软雅黑" w:hAnsi="微软雅黑" w:cs="Arial"/>
                <w:szCs w:val="21"/>
              </w:rPr>
            </w:pPr>
            <w:r>
              <w:rPr>
                <w:rFonts w:ascii="微软雅黑" w:eastAsia="微软雅黑" w:hAnsi="微软雅黑" w:cs="Arial" w:hint="eastAsia"/>
                <w:szCs w:val="21"/>
              </w:rPr>
              <w:t>补充名片维护后台需求</w:t>
            </w:r>
          </w:p>
        </w:tc>
        <w:tc>
          <w:tcPr>
            <w:tcW w:w="1770" w:type="dxa"/>
          </w:tcPr>
          <w:p w:rsidR="00467690" w:rsidRPr="00985F69" w:rsidRDefault="00985F69" w:rsidP="001812A7">
            <w:pPr>
              <w:jc w:val="left"/>
              <w:rPr>
                <w:rFonts w:ascii="微软雅黑" w:eastAsia="微软雅黑" w:hAnsi="微软雅黑" w:cs="Arial"/>
                <w:szCs w:val="21"/>
              </w:rPr>
            </w:pPr>
            <w:r>
              <w:rPr>
                <w:rFonts w:ascii="微软雅黑" w:eastAsia="微软雅黑" w:hAnsi="微软雅黑" w:cs="Arial" w:hint="eastAsia"/>
                <w:szCs w:val="21"/>
              </w:rPr>
              <w:t>顾晓婷</w:t>
            </w:r>
          </w:p>
        </w:tc>
      </w:tr>
      <w:tr w:rsidR="00467690" w:rsidTr="001812A7">
        <w:trPr>
          <w:trHeight w:val="133"/>
          <w:jc w:val="center"/>
        </w:trPr>
        <w:tc>
          <w:tcPr>
            <w:tcW w:w="1823" w:type="dxa"/>
            <w:vAlign w:val="center"/>
          </w:tcPr>
          <w:p w:rsidR="00467690" w:rsidRDefault="000D2148" w:rsidP="001812A7">
            <w:pPr>
              <w:tabs>
                <w:tab w:val="left" w:pos="0"/>
              </w:tabs>
              <w:ind w:left="-345"/>
              <w:jc w:val="center"/>
              <w:rPr>
                <w:rFonts w:ascii="微软雅黑" w:eastAsia="微软雅黑" w:hAnsi="微软雅黑" w:cs="Arial"/>
                <w:szCs w:val="21"/>
              </w:rPr>
            </w:pPr>
            <w:ins w:id="6" w:author="vgxt顾晓婷" w:date="2013-08-30T09:51:00Z">
              <w:r>
                <w:rPr>
                  <w:rFonts w:ascii="微软雅黑" w:eastAsia="微软雅黑" w:hAnsi="微软雅黑" w:cs="Arial" w:hint="eastAsia"/>
                  <w:szCs w:val="21"/>
                </w:rPr>
                <w:t>2013-8-30</w:t>
              </w:r>
            </w:ins>
          </w:p>
        </w:tc>
        <w:tc>
          <w:tcPr>
            <w:tcW w:w="818" w:type="dxa"/>
            <w:vAlign w:val="center"/>
          </w:tcPr>
          <w:p w:rsidR="00467690" w:rsidRDefault="000D2148" w:rsidP="001812A7">
            <w:pPr>
              <w:rPr>
                <w:rFonts w:ascii="微软雅黑" w:eastAsia="微软雅黑" w:hAnsi="微软雅黑" w:cs="Arial"/>
                <w:szCs w:val="21"/>
              </w:rPr>
            </w:pPr>
            <w:ins w:id="7" w:author="vgxt顾晓婷" w:date="2013-08-30T09:51:00Z">
              <w:r>
                <w:rPr>
                  <w:rFonts w:ascii="微软雅黑" w:eastAsia="微软雅黑" w:hAnsi="微软雅黑" w:cs="Arial" w:hint="eastAsia"/>
                  <w:szCs w:val="21"/>
                </w:rPr>
                <w:t>V1.3</w:t>
              </w:r>
            </w:ins>
          </w:p>
        </w:tc>
        <w:tc>
          <w:tcPr>
            <w:tcW w:w="5328" w:type="dxa"/>
          </w:tcPr>
          <w:p w:rsidR="00467690" w:rsidRDefault="000D2148" w:rsidP="001812A7">
            <w:pPr>
              <w:jc w:val="left"/>
              <w:rPr>
                <w:rFonts w:ascii="微软雅黑" w:eastAsia="微软雅黑" w:hAnsi="微软雅黑" w:cs="Arial"/>
                <w:szCs w:val="21"/>
              </w:rPr>
            </w:pPr>
            <w:ins w:id="8" w:author="vgxt顾晓婷" w:date="2013-08-30T09:51:00Z">
              <w:r>
                <w:rPr>
                  <w:rFonts w:ascii="微软雅黑" w:eastAsia="微软雅黑" w:hAnsi="微软雅黑" w:cs="Arial" w:hint="eastAsia"/>
                  <w:szCs w:val="21"/>
                </w:rPr>
                <w:t>名片每个维度默认展示2张</w:t>
              </w:r>
            </w:ins>
          </w:p>
        </w:tc>
        <w:tc>
          <w:tcPr>
            <w:tcW w:w="1770" w:type="dxa"/>
          </w:tcPr>
          <w:p w:rsidR="00467690" w:rsidRPr="000D2148" w:rsidRDefault="000D2148" w:rsidP="001812A7">
            <w:pPr>
              <w:jc w:val="left"/>
              <w:rPr>
                <w:rFonts w:ascii="微软雅黑" w:eastAsia="微软雅黑" w:hAnsi="微软雅黑" w:cs="Arial"/>
                <w:szCs w:val="21"/>
              </w:rPr>
            </w:pPr>
            <w:ins w:id="9" w:author="vgxt顾晓婷" w:date="2013-08-30T09:51:00Z">
              <w:r>
                <w:rPr>
                  <w:rFonts w:ascii="微软雅黑" w:eastAsia="微软雅黑" w:hAnsi="微软雅黑" w:cs="Arial" w:hint="eastAsia"/>
                  <w:szCs w:val="21"/>
                </w:rPr>
                <w:t>顾晓婷</w:t>
              </w:r>
            </w:ins>
          </w:p>
        </w:tc>
      </w:tr>
      <w:tr w:rsidR="00467690" w:rsidTr="001812A7">
        <w:trPr>
          <w:trHeight w:val="133"/>
          <w:jc w:val="center"/>
        </w:trPr>
        <w:tc>
          <w:tcPr>
            <w:tcW w:w="1823" w:type="dxa"/>
            <w:vAlign w:val="center"/>
          </w:tcPr>
          <w:p w:rsidR="00467690" w:rsidRDefault="00467690" w:rsidP="001812A7">
            <w:pPr>
              <w:tabs>
                <w:tab w:val="left" w:pos="0"/>
              </w:tabs>
              <w:ind w:left="-345"/>
              <w:jc w:val="center"/>
              <w:rPr>
                <w:rFonts w:ascii="微软雅黑" w:eastAsia="微软雅黑" w:hAnsi="微软雅黑" w:cs="Arial"/>
                <w:szCs w:val="21"/>
              </w:rPr>
            </w:pPr>
          </w:p>
        </w:tc>
        <w:tc>
          <w:tcPr>
            <w:tcW w:w="818" w:type="dxa"/>
            <w:vAlign w:val="center"/>
          </w:tcPr>
          <w:p w:rsidR="00467690" w:rsidRDefault="00467690" w:rsidP="001812A7">
            <w:pPr>
              <w:rPr>
                <w:rFonts w:ascii="微软雅黑" w:eastAsia="微软雅黑" w:hAnsi="微软雅黑" w:cs="Arial"/>
                <w:szCs w:val="21"/>
              </w:rPr>
            </w:pPr>
          </w:p>
        </w:tc>
        <w:tc>
          <w:tcPr>
            <w:tcW w:w="5328" w:type="dxa"/>
          </w:tcPr>
          <w:p w:rsidR="00467690" w:rsidRDefault="00467690" w:rsidP="001812A7">
            <w:pPr>
              <w:jc w:val="left"/>
              <w:rPr>
                <w:rFonts w:ascii="微软雅黑" w:eastAsia="微软雅黑" w:hAnsi="微软雅黑" w:cs="Arial"/>
                <w:szCs w:val="21"/>
              </w:rPr>
            </w:pPr>
          </w:p>
        </w:tc>
        <w:tc>
          <w:tcPr>
            <w:tcW w:w="1770" w:type="dxa"/>
          </w:tcPr>
          <w:p w:rsidR="00467690" w:rsidRDefault="00467690" w:rsidP="001812A7">
            <w:pPr>
              <w:jc w:val="left"/>
              <w:rPr>
                <w:rFonts w:ascii="微软雅黑" w:eastAsia="微软雅黑" w:hAnsi="微软雅黑" w:cs="Arial"/>
                <w:szCs w:val="21"/>
              </w:rPr>
            </w:pPr>
          </w:p>
        </w:tc>
      </w:tr>
      <w:tr w:rsidR="00467690" w:rsidTr="001812A7">
        <w:trPr>
          <w:trHeight w:val="133"/>
          <w:jc w:val="center"/>
        </w:trPr>
        <w:tc>
          <w:tcPr>
            <w:tcW w:w="1823" w:type="dxa"/>
            <w:vAlign w:val="center"/>
          </w:tcPr>
          <w:p w:rsidR="00467690" w:rsidRDefault="00467690" w:rsidP="001812A7">
            <w:pPr>
              <w:tabs>
                <w:tab w:val="left" w:pos="0"/>
              </w:tabs>
              <w:ind w:left="-345"/>
              <w:jc w:val="center"/>
              <w:rPr>
                <w:rFonts w:ascii="微软雅黑" w:eastAsia="微软雅黑" w:hAnsi="微软雅黑" w:cs="Arial"/>
                <w:szCs w:val="21"/>
              </w:rPr>
            </w:pPr>
          </w:p>
        </w:tc>
        <w:tc>
          <w:tcPr>
            <w:tcW w:w="818" w:type="dxa"/>
            <w:vAlign w:val="center"/>
          </w:tcPr>
          <w:p w:rsidR="00467690" w:rsidRDefault="00467690" w:rsidP="001812A7">
            <w:pPr>
              <w:rPr>
                <w:rFonts w:ascii="微软雅黑" w:eastAsia="微软雅黑" w:hAnsi="微软雅黑" w:cs="Arial"/>
                <w:szCs w:val="21"/>
              </w:rPr>
            </w:pPr>
          </w:p>
        </w:tc>
        <w:tc>
          <w:tcPr>
            <w:tcW w:w="5328" w:type="dxa"/>
          </w:tcPr>
          <w:p w:rsidR="00467690" w:rsidRDefault="00467690" w:rsidP="001812A7">
            <w:pPr>
              <w:jc w:val="left"/>
              <w:rPr>
                <w:rFonts w:ascii="微软雅黑" w:eastAsia="微软雅黑" w:hAnsi="微软雅黑" w:cs="Arial"/>
                <w:szCs w:val="21"/>
              </w:rPr>
            </w:pPr>
          </w:p>
        </w:tc>
        <w:tc>
          <w:tcPr>
            <w:tcW w:w="1770" w:type="dxa"/>
          </w:tcPr>
          <w:p w:rsidR="00467690" w:rsidRDefault="00467690" w:rsidP="001812A7">
            <w:pPr>
              <w:jc w:val="left"/>
              <w:rPr>
                <w:rFonts w:ascii="微软雅黑" w:eastAsia="微软雅黑" w:hAnsi="微软雅黑" w:cs="Arial"/>
                <w:szCs w:val="21"/>
              </w:rPr>
            </w:pPr>
          </w:p>
        </w:tc>
      </w:tr>
    </w:tbl>
    <w:p w:rsidR="00467690" w:rsidRDefault="00467690" w:rsidP="00467690">
      <w:pPr>
        <w:numPr>
          <w:ilvl w:val="1"/>
          <w:numId w:val="1"/>
        </w:numPr>
        <w:jc w:val="left"/>
        <w:outlineLvl w:val="1"/>
        <w:rPr>
          <w:rFonts w:ascii="微软雅黑" w:eastAsia="微软雅黑" w:hAnsi="微软雅黑" w:cs="Arial"/>
          <w:b/>
          <w:sz w:val="24"/>
        </w:rPr>
      </w:pPr>
      <w:bookmarkStart w:id="10" w:name="_Toc197673456"/>
      <w:bookmarkStart w:id="11" w:name="_Toc268455459"/>
      <w:bookmarkStart w:id="12" w:name="_Toc363485856"/>
      <w:r>
        <w:rPr>
          <w:rFonts w:ascii="微软雅黑" w:eastAsia="微软雅黑" w:hAnsi="微软雅黑" w:cs="Arial"/>
          <w:b/>
          <w:sz w:val="24"/>
        </w:rPr>
        <w:t>项目</w:t>
      </w:r>
      <w:bookmarkEnd w:id="10"/>
      <w:r>
        <w:rPr>
          <w:rFonts w:ascii="微软雅黑" w:eastAsia="微软雅黑" w:hAnsi="微软雅黑" w:cs="Arial"/>
          <w:b/>
          <w:sz w:val="24"/>
        </w:rPr>
        <w:t>背景</w:t>
      </w:r>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467690" w:rsidTr="001812A7">
        <w:trPr>
          <w:jc w:val="center"/>
        </w:trPr>
        <w:tc>
          <w:tcPr>
            <w:tcW w:w="9707"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项目背景</w:t>
            </w:r>
          </w:p>
        </w:tc>
      </w:tr>
      <w:tr w:rsidR="00467690" w:rsidTr="001812A7">
        <w:trPr>
          <w:trHeight w:val="640"/>
          <w:jc w:val="center"/>
        </w:trPr>
        <w:tc>
          <w:tcPr>
            <w:tcW w:w="9707" w:type="dxa"/>
          </w:tcPr>
          <w:p w:rsidR="007453D5" w:rsidRDefault="007453D5" w:rsidP="007453D5">
            <w:pPr>
              <w:pStyle w:val="a8"/>
              <w:spacing w:before="156" w:after="156"/>
              <w:ind w:firstLine="0"/>
              <w:rPr>
                <w:rFonts w:ascii="微软雅黑" w:eastAsia="微软雅黑" w:hAnsi="微软雅黑"/>
              </w:rPr>
            </w:pPr>
            <w:r>
              <w:rPr>
                <w:rFonts w:ascii="微软雅黑" w:eastAsia="微软雅黑" w:hAnsi="微软雅黑" w:hint="eastAsia"/>
              </w:rPr>
              <w:t>1、</w:t>
            </w:r>
            <w:r w:rsidR="00975031" w:rsidRPr="007453D5">
              <w:rPr>
                <w:rFonts w:ascii="微软雅黑" w:eastAsia="微软雅黑" w:hAnsi="微软雅黑"/>
              </w:rPr>
              <w:t>对接慧评，优化点评关键词词库</w:t>
            </w:r>
          </w:p>
          <w:p w:rsidR="007453D5" w:rsidRDefault="007453D5" w:rsidP="007453D5">
            <w:pPr>
              <w:pStyle w:val="a8"/>
              <w:spacing w:before="156" w:after="156"/>
              <w:ind w:firstLine="0"/>
              <w:rPr>
                <w:rFonts w:ascii="微软雅黑" w:eastAsia="微软雅黑" w:hAnsi="微软雅黑"/>
              </w:rPr>
            </w:pPr>
            <w:r w:rsidRPr="007453D5">
              <w:rPr>
                <w:rFonts w:ascii="微软雅黑" w:eastAsia="微软雅黑" w:hAnsi="微软雅黑"/>
              </w:rPr>
              <w:t>2、</w:t>
            </w:r>
            <w:r w:rsidR="00975031" w:rsidRPr="007453D5">
              <w:rPr>
                <w:rFonts w:ascii="微软雅黑" w:eastAsia="微软雅黑" w:hAnsi="微软雅黑"/>
              </w:rPr>
              <w:t>优化国内点评内容，增加点评可读性</w:t>
            </w:r>
          </w:p>
          <w:p w:rsidR="00467690" w:rsidRPr="007453D5" w:rsidRDefault="007453D5" w:rsidP="007453D5">
            <w:pPr>
              <w:pStyle w:val="a8"/>
              <w:spacing w:before="156" w:after="156"/>
              <w:ind w:firstLine="0"/>
              <w:rPr>
                <w:rFonts w:ascii="微软雅黑" w:eastAsia="微软雅黑" w:hAnsi="微软雅黑"/>
              </w:rPr>
            </w:pPr>
            <w:r w:rsidRPr="007453D5">
              <w:rPr>
                <w:rFonts w:ascii="微软雅黑" w:eastAsia="微软雅黑" w:hAnsi="微软雅黑"/>
              </w:rPr>
              <w:t>3、增加关键词筛选，提高酒店关键词</w:t>
            </w:r>
            <w:proofErr w:type="spellStart"/>
            <w:r w:rsidRPr="007453D5">
              <w:rPr>
                <w:rFonts w:ascii="微软雅黑" w:eastAsia="微软雅黑" w:hAnsi="微软雅黑"/>
              </w:rPr>
              <w:t>baidu</w:t>
            </w:r>
            <w:proofErr w:type="spellEnd"/>
            <w:r w:rsidRPr="007453D5">
              <w:rPr>
                <w:rFonts w:ascii="微软雅黑" w:eastAsia="微软雅黑" w:hAnsi="微软雅黑"/>
              </w:rPr>
              <w:t>收录量</w:t>
            </w:r>
          </w:p>
        </w:tc>
      </w:tr>
    </w:tbl>
    <w:p w:rsidR="00467690" w:rsidRDefault="00467690" w:rsidP="00467690">
      <w:pPr>
        <w:numPr>
          <w:ilvl w:val="1"/>
          <w:numId w:val="1"/>
        </w:numPr>
        <w:spacing w:line="480" w:lineRule="auto"/>
        <w:jc w:val="left"/>
        <w:outlineLvl w:val="1"/>
        <w:rPr>
          <w:rFonts w:ascii="Arial" w:eastAsia="微软雅黑" w:hAnsi="Arial" w:cs="Arial"/>
          <w:b/>
          <w:sz w:val="24"/>
        </w:rPr>
      </w:pPr>
      <w:bookmarkStart w:id="13" w:name="_Toc341433451"/>
      <w:bookmarkStart w:id="14" w:name="_Toc363485857"/>
      <w:bookmarkStart w:id="15" w:name="_Toc197673458"/>
      <w:r>
        <w:rPr>
          <w:rFonts w:ascii="Arial" w:eastAsia="微软雅黑" w:hAnsi="微软雅黑" w:cs="Arial" w:hint="eastAsia"/>
          <w:b/>
          <w:sz w:val="24"/>
        </w:rPr>
        <w:t>收益</w:t>
      </w:r>
      <w:r>
        <w:rPr>
          <w:rFonts w:ascii="Arial" w:eastAsia="微软雅黑" w:hAnsi="微软雅黑" w:cs="Arial" w:hint="eastAsia"/>
          <w:b/>
          <w:sz w:val="24"/>
        </w:rPr>
        <w:t>/</w:t>
      </w:r>
      <w:r>
        <w:rPr>
          <w:rFonts w:ascii="Arial" w:eastAsia="微软雅黑" w:hAnsi="微软雅黑" w:cs="Arial" w:hint="eastAsia"/>
          <w:b/>
          <w:sz w:val="24"/>
        </w:rPr>
        <w:t>风险</w:t>
      </w:r>
      <w:bookmarkEnd w:id="13"/>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3"/>
        <w:gridCol w:w="4854"/>
      </w:tblGrid>
      <w:tr w:rsidR="00467690" w:rsidTr="001812A7">
        <w:trPr>
          <w:jc w:val="center"/>
        </w:trPr>
        <w:tc>
          <w:tcPr>
            <w:tcW w:w="4853" w:type="dxa"/>
            <w:shd w:val="clear" w:color="auto" w:fill="C0C0C0"/>
          </w:tcPr>
          <w:p w:rsidR="00467690" w:rsidRDefault="00467690" w:rsidP="001812A7">
            <w:pPr>
              <w:jc w:val="left"/>
              <w:rPr>
                <w:rFonts w:ascii="Arial" w:eastAsia="微软雅黑" w:hAnsi="Arial" w:cs="Arial"/>
                <w:b/>
                <w:szCs w:val="21"/>
              </w:rPr>
            </w:pPr>
            <w:r>
              <w:rPr>
                <w:rFonts w:ascii="Arial" w:eastAsia="微软雅黑" w:hAnsi="微软雅黑" w:cs="Arial" w:hint="eastAsia"/>
                <w:b/>
                <w:szCs w:val="21"/>
              </w:rPr>
              <w:t>收益评估（</w:t>
            </w:r>
            <w:r>
              <w:rPr>
                <w:rFonts w:ascii="Arial" w:eastAsia="微软雅黑" w:hAnsi="微软雅黑" w:cs="Arial" w:hint="eastAsia"/>
                <w:b/>
                <w:szCs w:val="21"/>
              </w:rPr>
              <w:t>ROI</w:t>
            </w:r>
            <w:r>
              <w:rPr>
                <w:rFonts w:ascii="Arial" w:eastAsia="微软雅黑" w:hAnsi="微软雅黑" w:cs="Arial" w:hint="eastAsia"/>
                <w:b/>
                <w:szCs w:val="21"/>
              </w:rPr>
              <w:t>）</w:t>
            </w:r>
            <w:r>
              <w:rPr>
                <w:rFonts w:ascii="Arial" w:eastAsia="微软雅黑" w:hAnsi="微软雅黑" w:cs="Arial" w:hint="eastAsia"/>
                <w:b/>
                <w:color w:val="FF0000"/>
                <w:szCs w:val="21"/>
              </w:rPr>
              <w:t>*</w:t>
            </w:r>
          </w:p>
        </w:tc>
        <w:tc>
          <w:tcPr>
            <w:tcW w:w="4854" w:type="dxa"/>
            <w:shd w:val="clear" w:color="auto" w:fill="C0C0C0"/>
          </w:tcPr>
          <w:p w:rsidR="00467690" w:rsidRDefault="00467690" w:rsidP="001812A7">
            <w:pPr>
              <w:jc w:val="left"/>
              <w:rPr>
                <w:rFonts w:ascii="Arial" w:eastAsia="微软雅黑" w:hAnsi="Arial" w:cs="Arial"/>
                <w:b/>
                <w:szCs w:val="21"/>
              </w:rPr>
            </w:pPr>
            <w:r>
              <w:rPr>
                <w:rFonts w:ascii="Arial" w:eastAsia="微软雅黑" w:hAnsi="Arial" w:cs="Arial" w:hint="eastAsia"/>
                <w:b/>
                <w:szCs w:val="21"/>
              </w:rPr>
              <w:t>风险评估</w:t>
            </w:r>
          </w:p>
        </w:tc>
      </w:tr>
      <w:tr w:rsidR="00467690" w:rsidTr="001812A7">
        <w:trPr>
          <w:trHeight w:val="640"/>
          <w:jc w:val="center"/>
        </w:trPr>
        <w:tc>
          <w:tcPr>
            <w:tcW w:w="4853" w:type="dxa"/>
          </w:tcPr>
          <w:p w:rsidR="002D6C2B" w:rsidRPr="009C50EC" w:rsidRDefault="002D6C2B" w:rsidP="002D6C2B">
            <w:pPr>
              <w:pStyle w:val="a8"/>
              <w:spacing w:before="156" w:after="156"/>
              <w:ind w:firstLine="0"/>
              <w:rPr>
                <w:rFonts w:ascii="微软雅黑" w:eastAsia="微软雅黑" w:hAnsi="微软雅黑"/>
                <w:color w:val="000000"/>
                <w:sz w:val="18"/>
                <w:szCs w:val="18"/>
              </w:rPr>
            </w:pPr>
          </w:p>
          <w:p w:rsidR="00467690" w:rsidRPr="009C50EC" w:rsidRDefault="00467690" w:rsidP="009C50EC">
            <w:pPr>
              <w:pStyle w:val="a8"/>
              <w:spacing w:before="156" w:after="156"/>
              <w:ind w:firstLine="0"/>
              <w:rPr>
                <w:rFonts w:ascii="微软雅黑" w:eastAsia="微软雅黑" w:hAnsi="微软雅黑"/>
                <w:color w:val="000000"/>
                <w:sz w:val="18"/>
                <w:szCs w:val="18"/>
              </w:rPr>
            </w:pPr>
          </w:p>
        </w:tc>
        <w:tc>
          <w:tcPr>
            <w:tcW w:w="4854" w:type="dxa"/>
          </w:tcPr>
          <w:p w:rsidR="00467690" w:rsidRDefault="00467690" w:rsidP="001812A7">
            <w:pPr>
              <w:jc w:val="left"/>
              <w:rPr>
                <w:rFonts w:ascii="Arial" w:eastAsia="微软雅黑" w:hAnsi="Arial" w:cs="Arial"/>
                <w:color w:val="FF0000"/>
                <w:kern w:val="0"/>
                <w:szCs w:val="21"/>
              </w:rPr>
            </w:pPr>
          </w:p>
        </w:tc>
      </w:tr>
    </w:tbl>
    <w:p w:rsidR="00467690" w:rsidRDefault="00467690" w:rsidP="00467690">
      <w:pPr>
        <w:numPr>
          <w:ilvl w:val="1"/>
          <w:numId w:val="1"/>
        </w:numPr>
        <w:jc w:val="left"/>
        <w:outlineLvl w:val="1"/>
        <w:rPr>
          <w:rFonts w:ascii="微软雅黑" w:eastAsia="微软雅黑" w:hAnsi="微软雅黑" w:cs="Arial"/>
          <w:b/>
          <w:sz w:val="24"/>
        </w:rPr>
      </w:pPr>
      <w:bookmarkStart w:id="16" w:name="_Toc197673459"/>
      <w:bookmarkStart w:id="17" w:name="_Toc258238671"/>
      <w:bookmarkStart w:id="18" w:name="_Toc268455462"/>
      <w:bookmarkStart w:id="19" w:name="_Toc363485858"/>
      <w:bookmarkStart w:id="20" w:name="_Toc197673460"/>
      <w:bookmarkEnd w:id="15"/>
      <w:r>
        <w:rPr>
          <w:rFonts w:ascii="微软雅黑" w:eastAsia="微软雅黑" w:hAnsi="微软雅黑" w:cs="Arial"/>
          <w:b/>
          <w:sz w:val="24"/>
        </w:rPr>
        <w:t>词汇</w:t>
      </w:r>
      <w:bookmarkEnd w:id="16"/>
      <w:bookmarkEnd w:id="17"/>
      <w:r>
        <w:rPr>
          <w:rFonts w:ascii="微软雅黑" w:eastAsia="微软雅黑" w:hAnsi="微软雅黑" w:cs="Arial"/>
          <w:b/>
          <w:sz w:val="24"/>
        </w:rPr>
        <w:t>解释</w:t>
      </w:r>
      <w:bookmarkEnd w:id="18"/>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7781"/>
      </w:tblGrid>
      <w:tr w:rsidR="00467690" w:rsidTr="001812A7">
        <w:trPr>
          <w:jc w:val="center"/>
        </w:trPr>
        <w:tc>
          <w:tcPr>
            <w:tcW w:w="1823"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词汇</w:t>
            </w:r>
          </w:p>
        </w:tc>
        <w:tc>
          <w:tcPr>
            <w:tcW w:w="7781"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描述（术语与缩写的描述）</w:t>
            </w:r>
          </w:p>
        </w:tc>
      </w:tr>
      <w:tr w:rsidR="00467690" w:rsidTr="001812A7">
        <w:trPr>
          <w:jc w:val="center"/>
        </w:trPr>
        <w:tc>
          <w:tcPr>
            <w:tcW w:w="1823" w:type="dxa"/>
          </w:tcPr>
          <w:p w:rsidR="00467690" w:rsidRDefault="00467690" w:rsidP="001812A7">
            <w:pPr>
              <w:jc w:val="left"/>
              <w:rPr>
                <w:rFonts w:ascii="微软雅黑" w:eastAsia="微软雅黑" w:hAnsi="微软雅黑" w:cs="Arial"/>
                <w:szCs w:val="21"/>
              </w:rPr>
            </w:pPr>
          </w:p>
        </w:tc>
        <w:tc>
          <w:tcPr>
            <w:tcW w:w="7781" w:type="dxa"/>
          </w:tcPr>
          <w:p w:rsidR="00467690" w:rsidRDefault="00467690" w:rsidP="001812A7">
            <w:pPr>
              <w:jc w:val="left"/>
              <w:rPr>
                <w:rFonts w:ascii="微软雅黑" w:eastAsia="微软雅黑" w:hAnsi="微软雅黑" w:cs="Arial"/>
                <w:szCs w:val="21"/>
              </w:rPr>
            </w:pPr>
          </w:p>
        </w:tc>
      </w:tr>
    </w:tbl>
    <w:p w:rsidR="00467690" w:rsidRDefault="00467690" w:rsidP="00467690">
      <w:pPr>
        <w:numPr>
          <w:ilvl w:val="1"/>
          <w:numId w:val="1"/>
        </w:numPr>
        <w:jc w:val="left"/>
        <w:outlineLvl w:val="1"/>
        <w:rPr>
          <w:rFonts w:ascii="微软雅黑" w:eastAsia="微软雅黑" w:hAnsi="微软雅黑" w:cs="Arial"/>
          <w:b/>
          <w:sz w:val="24"/>
        </w:rPr>
      </w:pPr>
      <w:bookmarkStart w:id="21" w:name="_Toc363485859"/>
      <w:bookmarkEnd w:id="20"/>
      <w:r>
        <w:rPr>
          <w:rFonts w:ascii="微软雅黑" w:eastAsia="微软雅黑" w:hAnsi="微软雅黑" w:cs="Arial" w:hint="eastAsia"/>
          <w:b/>
          <w:sz w:val="24"/>
        </w:rPr>
        <w:lastRenderedPageBreak/>
        <w:t>项目范围</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07"/>
      </w:tblGrid>
      <w:tr w:rsidR="00467690" w:rsidTr="001812A7">
        <w:trPr>
          <w:jc w:val="center"/>
        </w:trPr>
        <w:tc>
          <w:tcPr>
            <w:tcW w:w="9707" w:type="dxa"/>
            <w:shd w:val="clear" w:color="auto" w:fill="C0C0C0"/>
          </w:tcPr>
          <w:p w:rsidR="00467690" w:rsidRDefault="00467690" w:rsidP="001812A7">
            <w:pPr>
              <w:jc w:val="left"/>
              <w:rPr>
                <w:rFonts w:ascii="微软雅黑" w:eastAsia="微软雅黑" w:hAnsi="微软雅黑" w:cs="Arial"/>
                <w:b/>
                <w:szCs w:val="21"/>
              </w:rPr>
            </w:pPr>
            <w:r>
              <w:rPr>
                <w:rFonts w:ascii="微软雅黑" w:eastAsia="微软雅黑" w:hAnsi="微软雅黑" w:cs="Arial"/>
                <w:b/>
                <w:szCs w:val="21"/>
              </w:rPr>
              <w:t>项目</w:t>
            </w:r>
            <w:r>
              <w:rPr>
                <w:rFonts w:ascii="微软雅黑" w:eastAsia="微软雅黑" w:hAnsi="微软雅黑" w:cs="Arial" w:hint="eastAsia"/>
                <w:b/>
                <w:szCs w:val="21"/>
              </w:rPr>
              <w:t>范围</w:t>
            </w:r>
          </w:p>
        </w:tc>
      </w:tr>
      <w:tr w:rsidR="00467690" w:rsidTr="001812A7">
        <w:trPr>
          <w:trHeight w:val="640"/>
          <w:jc w:val="center"/>
        </w:trPr>
        <w:tc>
          <w:tcPr>
            <w:tcW w:w="9707" w:type="dxa"/>
          </w:tcPr>
          <w:p w:rsidR="007453D5" w:rsidRDefault="007453D5" w:rsidP="007453D5">
            <w:pPr>
              <w:pStyle w:val="a8"/>
              <w:spacing w:before="156" w:after="156"/>
              <w:ind w:firstLine="0"/>
              <w:rPr>
                <w:rFonts w:ascii="微软雅黑" w:eastAsia="微软雅黑" w:hAnsi="微软雅黑"/>
              </w:rPr>
            </w:pPr>
            <w:r>
              <w:rPr>
                <w:rFonts w:ascii="微软雅黑" w:eastAsia="微软雅黑" w:hAnsi="微软雅黑" w:hint="eastAsia"/>
              </w:rPr>
              <w:t>1、</w:t>
            </w:r>
            <w:proofErr w:type="gramStart"/>
            <w:r w:rsidRPr="007453D5">
              <w:rPr>
                <w:rFonts w:ascii="微软雅黑" w:eastAsia="微软雅黑" w:hAnsi="微软雅黑"/>
              </w:rPr>
              <w:t>接入慧评语义分析</w:t>
            </w:r>
            <w:proofErr w:type="gramEnd"/>
            <w:r w:rsidRPr="007453D5">
              <w:rPr>
                <w:rFonts w:ascii="微软雅黑" w:eastAsia="微软雅黑" w:hAnsi="微软雅黑"/>
              </w:rPr>
              <w:t>内容</w:t>
            </w:r>
          </w:p>
          <w:p w:rsidR="007453D5" w:rsidRDefault="007453D5" w:rsidP="007453D5">
            <w:pPr>
              <w:pStyle w:val="a8"/>
              <w:spacing w:before="156" w:after="156"/>
              <w:ind w:firstLine="0"/>
              <w:rPr>
                <w:rFonts w:ascii="微软雅黑" w:eastAsia="微软雅黑" w:hAnsi="微软雅黑"/>
              </w:rPr>
            </w:pPr>
            <w:r>
              <w:rPr>
                <w:rFonts w:ascii="微软雅黑" w:eastAsia="微软雅黑" w:hAnsi="微软雅黑" w:hint="eastAsia"/>
              </w:rPr>
              <w:t>2、</w:t>
            </w:r>
            <w:r w:rsidRPr="007453D5">
              <w:rPr>
                <w:rFonts w:ascii="微软雅黑" w:eastAsia="微软雅黑" w:hAnsi="微软雅黑"/>
              </w:rPr>
              <w:t>优化点评交互</w:t>
            </w:r>
          </w:p>
          <w:p w:rsidR="007453D5" w:rsidRDefault="007453D5" w:rsidP="007453D5">
            <w:pPr>
              <w:pStyle w:val="a8"/>
              <w:spacing w:before="156" w:after="156"/>
              <w:ind w:firstLine="0"/>
              <w:rPr>
                <w:rFonts w:ascii="微软雅黑" w:eastAsia="微软雅黑" w:hAnsi="微软雅黑"/>
              </w:rPr>
            </w:pPr>
            <w:r>
              <w:rPr>
                <w:rFonts w:ascii="微软雅黑" w:eastAsia="微软雅黑" w:hAnsi="微软雅黑" w:hint="eastAsia"/>
              </w:rPr>
              <w:t>3、</w:t>
            </w:r>
            <w:r w:rsidRPr="007453D5">
              <w:rPr>
                <w:rFonts w:ascii="微软雅黑" w:eastAsia="微软雅黑" w:hAnsi="微软雅黑"/>
              </w:rPr>
              <w:t>增加点评关键词筛选功能</w:t>
            </w:r>
          </w:p>
          <w:p w:rsidR="007453D5" w:rsidRPr="007453D5" w:rsidRDefault="007453D5" w:rsidP="007453D5">
            <w:pPr>
              <w:pStyle w:val="a8"/>
              <w:spacing w:before="156" w:after="156"/>
              <w:ind w:firstLine="0"/>
              <w:rPr>
                <w:rFonts w:ascii="微软雅黑" w:eastAsia="微软雅黑" w:hAnsi="微软雅黑"/>
              </w:rPr>
            </w:pPr>
            <w:r>
              <w:rPr>
                <w:rFonts w:ascii="微软雅黑" w:eastAsia="微软雅黑" w:hAnsi="微软雅黑" w:hint="eastAsia"/>
              </w:rPr>
              <w:t>4、</w:t>
            </w:r>
            <w:r w:rsidRPr="007453D5">
              <w:rPr>
                <w:rFonts w:ascii="微软雅黑" w:eastAsia="微软雅黑" w:hAnsi="微软雅黑"/>
              </w:rPr>
              <w:t>优化点评详情页</w:t>
            </w:r>
          </w:p>
        </w:tc>
      </w:tr>
    </w:tbl>
    <w:p w:rsidR="001E00D4" w:rsidRDefault="001E00D4" w:rsidP="001812A7">
      <w:pPr>
        <w:pStyle w:val="a8"/>
        <w:spacing w:before="156" w:after="156"/>
        <w:ind w:firstLine="0"/>
        <w:rPr>
          <w:rFonts w:ascii="微软雅黑" w:eastAsia="微软雅黑" w:hAnsi="微软雅黑"/>
        </w:rPr>
      </w:pPr>
    </w:p>
    <w:p w:rsidR="001E00D4" w:rsidRDefault="001E00D4">
      <w:pPr>
        <w:widowControl/>
        <w:jc w:val="left"/>
        <w:rPr>
          <w:rFonts w:ascii="微软雅黑" w:eastAsia="微软雅黑" w:hAnsi="微软雅黑"/>
          <w:szCs w:val="20"/>
        </w:rPr>
      </w:pPr>
      <w:r>
        <w:rPr>
          <w:rFonts w:ascii="微软雅黑" w:eastAsia="微软雅黑" w:hAnsi="微软雅黑"/>
        </w:rPr>
        <w:br w:type="page"/>
      </w:r>
    </w:p>
    <w:p w:rsidR="00467690" w:rsidRDefault="00467690" w:rsidP="001812A7">
      <w:pPr>
        <w:pStyle w:val="a8"/>
        <w:spacing w:before="156" w:after="156"/>
        <w:ind w:firstLine="0"/>
        <w:rPr>
          <w:rFonts w:ascii="微软雅黑" w:eastAsia="微软雅黑" w:hAnsi="微软雅黑"/>
        </w:rPr>
      </w:pPr>
    </w:p>
    <w:p w:rsidR="00467690" w:rsidRDefault="00302D5C" w:rsidP="00467690">
      <w:pPr>
        <w:numPr>
          <w:ilvl w:val="0"/>
          <w:numId w:val="1"/>
        </w:numPr>
        <w:jc w:val="left"/>
        <w:outlineLvl w:val="0"/>
        <w:rPr>
          <w:rFonts w:ascii="微软雅黑" w:eastAsia="微软雅黑" w:hAnsi="微软雅黑" w:cs="Arial"/>
          <w:b/>
          <w:sz w:val="28"/>
          <w:szCs w:val="28"/>
        </w:rPr>
      </w:pPr>
      <w:bookmarkStart w:id="22" w:name="_Toc363485860"/>
      <w:bookmarkStart w:id="23" w:name="OLE_LINK1"/>
      <w:bookmarkStart w:id="24" w:name="OLE_LINK2"/>
      <w:bookmarkStart w:id="25" w:name="OLE_LINK3"/>
      <w:r>
        <w:rPr>
          <w:rFonts w:ascii="微软雅黑" w:eastAsia="微软雅黑" w:hAnsi="微软雅黑" w:cs="Arial" w:hint="eastAsia"/>
          <w:b/>
          <w:sz w:val="28"/>
          <w:szCs w:val="28"/>
        </w:rPr>
        <w:t>国内酒店订单详情页</w:t>
      </w:r>
      <w:bookmarkEnd w:id="22"/>
    </w:p>
    <w:p w:rsidR="00825F59" w:rsidRDefault="00825F59" w:rsidP="00825F59">
      <w:pPr>
        <w:widowControl/>
        <w:snapToGrid w:val="0"/>
        <w:contextualSpacing/>
        <w:rPr>
          <w:rFonts w:ascii="微软雅黑" w:eastAsia="微软雅黑" w:hAnsi="微软雅黑" w:cs="Arial"/>
          <w:kern w:val="0"/>
          <w:szCs w:val="21"/>
        </w:rPr>
      </w:pPr>
      <w:r w:rsidRPr="00825F59">
        <w:rPr>
          <w:rFonts w:ascii="微软雅黑" w:eastAsia="微软雅黑" w:hAnsi="微软雅黑" w:cs="Arial" w:hint="eastAsia"/>
          <w:kern w:val="0"/>
          <w:szCs w:val="21"/>
        </w:rPr>
        <w:t>原型地址：</w:t>
      </w:r>
    </w:p>
    <w:p w:rsidR="002B41C3" w:rsidRDefault="00FD7896" w:rsidP="00825F59">
      <w:pPr>
        <w:widowControl/>
        <w:snapToGrid w:val="0"/>
        <w:contextualSpacing/>
        <w:rPr>
          <w:rFonts w:ascii="微软雅黑" w:eastAsia="微软雅黑" w:hAnsi="微软雅黑" w:cs="Arial"/>
          <w:kern w:val="0"/>
          <w:szCs w:val="21"/>
        </w:rPr>
      </w:pPr>
      <w:r w:rsidRPr="00FD7896">
        <w:rPr>
          <w:rFonts w:ascii="微软雅黑" w:eastAsia="微软雅黑" w:hAnsi="微软雅黑" w:cs="Arial"/>
          <w:kern w:val="0"/>
          <w:szCs w:val="21"/>
        </w:rPr>
        <w:t>http://doc.ui.sh.ctriptravel.com/axure/201308_%E9%85%92%E5%BA%97%E7%82%B9%E8%AF%84%E6%85%A7%E8%AF%84/</w:t>
      </w:r>
    </w:p>
    <w:p w:rsidR="002B6BA2" w:rsidRPr="002B6BA2" w:rsidRDefault="002B6BA2" w:rsidP="002B6BA2">
      <w:pPr>
        <w:numPr>
          <w:ilvl w:val="1"/>
          <w:numId w:val="1"/>
        </w:numPr>
        <w:jc w:val="left"/>
        <w:outlineLvl w:val="1"/>
        <w:rPr>
          <w:rFonts w:ascii="微软雅黑" w:eastAsia="微软雅黑" w:hAnsi="微软雅黑" w:cs="Arial"/>
          <w:b/>
          <w:szCs w:val="21"/>
        </w:rPr>
      </w:pPr>
      <w:bookmarkStart w:id="26" w:name="_Toc363485861"/>
      <w:proofErr w:type="gramStart"/>
      <w:r w:rsidRPr="002B6BA2">
        <w:rPr>
          <w:rFonts w:ascii="微软雅黑" w:eastAsia="微软雅黑" w:hAnsi="微软雅黑" w:cs="Arial" w:hint="eastAsia"/>
          <w:b/>
          <w:szCs w:val="21"/>
        </w:rPr>
        <w:t>慧评</w:t>
      </w:r>
      <w:r>
        <w:rPr>
          <w:rFonts w:ascii="微软雅黑" w:eastAsia="微软雅黑" w:hAnsi="微软雅黑" w:cs="Arial" w:hint="eastAsia"/>
          <w:b/>
          <w:szCs w:val="21"/>
        </w:rPr>
        <w:t>对接</w:t>
      </w:r>
      <w:bookmarkEnd w:id="26"/>
      <w:proofErr w:type="gramEnd"/>
    </w:p>
    <w:p w:rsidR="002B6BA2" w:rsidRPr="002B6BA2" w:rsidRDefault="002B6BA2" w:rsidP="002B6BA2">
      <w:pPr>
        <w:pStyle w:val="a8"/>
        <w:numPr>
          <w:ilvl w:val="0"/>
          <w:numId w:val="3"/>
        </w:numPr>
        <w:spacing w:before="156" w:after="156"/>
        <w:rPr>
          <w:rFonts w:ascii="微软雅黑" w:eastAsia="微软雅黑" w:hAnsi="微软雅黑"/>
        </w:rPr>
      </w:pPr>
      <w:proofErr w:type="gramStart"/>
      <w:r w:rsidRPr="002B6BA2">
        <w:rPr>
          <w:rFonts w:ascii="微软雅黑" w:eastAsia="微软雅黑" w:hAnsi="微软雅黑" w:hint="eastAsia"/>
        </w:rPr>
        <w:t>慧评数据</w:t>
      </w:r>
      <w:proofErr w:type="gramEnd"/>
      <w:r w:rsidRPr="002B6BA2">
        <w:rPr>
          <w:rFonts w:ascii="微软雅黑" w:eastAsia="微软雅黑" w:hAnsi="微软雅黑" w:hint="eastAsia"/>
        </w:rPr>
        <w:t>更新</w:t>
      </w:r>
    </w:p>
    <w:p w:rsidR="002B6BA2" w:rsidRDefault="002B6BA2" w:rsidP="002B6BA2">
      <w:pPr>
        <w:pStyle w:val="a8"/>
        <w:spacing w:before="156" w:after="156"/>
        <w:ind w:left="420" w:firstLine="0"/>
        <w:rPr>
          <w:rFonts w:ascii="微软雅黑" w:eastAsia="微软雅黑" w:hAnsi="微软雅黑"/>
        </w:rPr>
      </w:pPr>
      <w:r w:rsidRPr="002B6BA2">
        <w:rPr>
          <w:rFonts w:ascii="微软雅黑" w:eastAsia="微软雅黑" w:hAnsi="微软雅黑" w:hint="eastAsia"/>
        </w:rPr>
        <w:t>根据合同，每周会对本周新增的酒店点评、酒店id进行一次数据更新，</w:t>
      </w:r>
      <w:proofErr w:type="gramStart"/>
      <w:r w:rsidRPr="002B6BA2">
        <w:rPr>
          <w:rFonts w:ascii="微软雅黑" w:eastAsia="微软雅黑" w:hAnsi="微软雅黑" w:hint="eastAsia"/>
        </w:rPr>
        <w:t>慧评根据</w:t>
      </w:r>
      <w:proofErr w:type="gramEnd"/>
      <w:r w:rsidRPr="002B6BA2">
        <w:rPr>
          <w:rFonts w:ascii="微软雅黑" w:eastAsia="微软雅黑" w:hAnsi="微软雅黑" w:hint="eastAsia"/>
        </w:rPr>
        <w:t>对接接口获取更新，分析完成后，</w:t>
      </w:r>
      <w:proofErr w:type="gramStart"/>
      <w:r w:rsidRPr="002B6BA2">
        <w:rPr>
          <w:rFonts w:ascii="微软雅黑" w:eastAsia="微软雅黑" w:hAnsi="微软雅黑" w:hint="eastAsia"/>
        </w:rPr>
        <w:t>导回携程</w:t>
      </w:r>
      <w:proofErr w:type="gramEnd"/>
      <w:r w:rsidR="0077415C">
        <w:rPr>
          <w:rFonts w:ascii="微软雅黑" w:eastAsia="微软雅黑" w:hAnsi="微软雅黑" w:hint="eastAsia"/>
        </w:rPr>
        <w:t>（由详细设计确认）</w:t>
      </w:r>
      <w:r w:rsidR="00CA3152">
        <w:rPr>
          <w:rFonts w:ascii="微软雅黑" w:eastAsia="微软雅黑" w:hAnsi="微软雅黑" w:hint="eastAsia"/>
        </w:rPr>
        <w:t>；</w:t>
      </w:r>
    </w:p>
    <w:p w:rsidR="00CA3152" w:rsidRDefault="00CA3152" w:rsidP="00CA3152">
      <w:pPr>
        <w:pStyle w:val="a8"/>
        <w:spacing w:before="156" w:after="156"/>
        <w:rPr>
          <w:rFonts w:ascii="微软雅黑" w:eastAsia="微软雅黑" w:hAnsi="微软雅黑"/>
        </w:rPr>
      </w:pPr>
      <w:r>
        <w:rPr>
          <w:rFonts w:ascii="微软雅黑" w:eastAsia="微软雅黑" w:hAnsi="微软雅黑" w:hint="eastAsia"/>
        </w:rPr>
        <w:t>如</w:t>
      </w:r>
      <w:proofErr w:type="gramStart"/>
      <w:r>
        <w:rPr>
          <w:rFonts w:ascii="微软雅黑" w:eastAsia="微软雅黑" w:hAnsi="微软雅黑" w:hint="eastAsia"/>
        </w:rPr>
        <w:t>发生携程删除</w:t>
      </w:r>
      <w:proofErr w:type="gramEnd"/>
      <w:r>
        <w:rPr>
          <w:rFonts w:ascii="微软雅黑" w:eastAsia="微软雅黑" w:hAnsi="微软雅黑" w:hint="eastAsia"/>
        </w:rPr>
        <w:t>了之前的点评数据，需要更新</w:t>
      </w:r>
      <w:proofErr w:type="gramStart"/>
      <w:r>
        <w:rPr>
          <w:rFonts w:ascii="微软雅黑" w:eastAsia="微软雅黑" w:hAnsi="微软雅黑" w:hint="eastAsia"/>
        </w:rPr>
        <w:t>至慧评并</w:t>
      </w:r>
      <w:proofErr w:type="gramEnd"/>
      <w:r>
        <w:rPr>
          <w:rFonts w:ascii="微软雅黑" w:eastAsia="微软雅黑" w:hAnsi="微软雅黑" w:hint="eastAsia"/>
        </w:rPr>
        <w:t>标记删除；</w:t>
      </w:r>
    </w:p>
    <w:p w:rsidR="0077415C" w:rsidRPr="0077415C" w:rsidRDefault="0077415C" w:rsidP="0077415C">
      <w:pPr>
        <w:pStyle w:val="a8"/>
        <w:spacing w:before="156" w:after="156"/>
        <w:ind w:firstLine="0"/>
        <w:rPr>
          <w:rFonts w:ascii="微软雅黑" w:eastAsia="微软雅黑" w:hAnsi="微软雅黑"/>
        </w:rPr>
      </w:pPr>
    </w:p>
    <w:p w:rsidR="002B6BA2" w:rsidRPr="002B6BA2" w:rsidRDefault="002B6BA2" w:rsidP="002B6BA2">
      <w:pPr>
        <w:pStyle w:val="a8"/>
        <w:numPr>
          <w:ilvl w:val="0"/>
          <w:numId w:val="3"/>
        </w:numPr>
        <w:spacing w:before="156" w:after="156"/>
        <w:rPr>
          <w:rFonts w:ascii="微软雅黑" w:eastAsia="微软雅黑" w:hAnsi="微软雅黑"/>
        </w:rPr>
      </w:pPr>
      <w:r w:rsidRPr="002B6BA2">
        <w:rPr>
          <w:rFonts w:ascii="微软雅黑" w:eastAsia="微软雅黑" w:hAnsi="微软雅黑" w:hint="eastAsia"/>
        </w:rPr>
        <w:t>上线前数据导入</w:t>
      </w:r>
    </w:p>
    <w:p w:rsidR="002B6BA2" w:rsidRPr="002B6BA2" w:rsidRDefault="002B6BA2" w:rsidP="002B6BA2">
      <w:pPr>
        <w:pStyle w:val="a8"/>
        <w:spacing w:before="156" w:after="156"/>
        <w:ind w:left="420" w:firstLine="0"/>
        <w:rPr>
          <w:rFonts w:ascii="微软雅黑" w:eastAsia="微软雅黑" w:hAnsi="微软雅黑"/>
        </w:rPr>
      </w:pPr>
      <w:r w:rsidRPr="002B6BA2">
        <w:rPr>
          <w:rFonts w:ascii="微软雅黑" w:eastAsia="微软雅黑" w:hAnsi="微软雅黑" w:hint="eastAsia"/>
        </w:rPr>
        <w:t>根据业务部审核过的酒店列表</w:t>
      </w:r>
      <w:r w:rsidR="00A34931">
        <w:rPr>
          <w:rFonts w:ascii="微软雅黑" w:eastAsia="微软雅黑" w:hAnsi="微软雅黑" w:hint="eastAsia"/>
        </w:rPr>
        <w:t>（第一批上线为厦门所有酒店）</w:t>
      </w:r>
      <w:r w:rsidRPr="002B6BA2">
        <w:rPr>
          <w:rFonts w:ascii="微软雅黑" w:eastAsia="微软雅黑" w:hAnsi="微软雅黑" w:hint="eastAsia"/>
        </w:rPr>
        <w:t>，在上线前需要先批量导</w:t>
      </w:r>
      <w:proofErr w:type="gramStart"/>
      <w:r w:rsidRPr="002B6BA2">
        <w:rPr>
          <w:rFonts w:ascii="微软雅黑" w:eastAsia="微软雅黑" w:hAnsi="微软雅黑" w:hint="eastAsia"/>
        </w:rPr>
        <w:t>给慧评</w:t>
      </w:r>
      <w:proofErr w:type="gramEnd"/>
      <w:r w:rsidRPr="002B6BA2">
        <w:rPr>
          <w:rFonts w:ascii="微软雅黑" w:eastAsia="微软雅黑" w:hAnsi="微软雅黑" w:hint="eastAsia"/>
        </w:rPr>
        <w:t>接口人，并分析好导入至</w:t>
      </w:r>
      <w:r w:rsidR="006776EE">
        <w:rPr>
          <w:rFonts w:ascii="微软雅黑" w:eastAsia="微软雅黑" w:hAnsi="微软雅黑" w:hint="eastAsia"/>
        </w:rPr>
        <w:t>携程</w:t>
      </w:r>
      <w:r w:rsidRPr="002B6BA2">
        <w:rPr>
          <w:rFonts w:ascii="微软雅黑" w:eastAsia="微软雅黑" w:hAnsi="微软雅黑" w:hint="eastAsia"/>
        </w:rPr>
        <w:t>；</w:t>
      </w:r>
    </w:p>
    <w:p w:rsidR="002B6BA2" w:rsidRPr="00825F59" w:rsidRDefault="002B6BA2" w:rsidP="00825F59">
      <w:pPr>
        <w:widowControl/>
        <w:snapToGrid w:val="0"/>
        <w:contextualSpacing/>
        <w:rPr>
          <w:rFonts w:ascii="微软雅黑" w:eastAsia="微软雅黑" w:hAnsi="微软雅黑" w:cs="Arial"/>
          <w:kern w:val="0"/>
          <w:szCs w:val="21"/>
        </w:rPr>
      </w:pPr>
    </w:p>
    <w:p w:rsidR="00467690" w:rsidRPr="0069275F" w:rsidRDefault="00CB47D8" w:rsidP="00467690">
      <w:pPr>
        <w:numPr>
          <w:ilvl w:val="1"/>
          <w:numId w:val="1"/>
        </w:numPr>
        <w:jc w:val="left"/>
        <w:outlineLvl w:val="1"/>
        <w:rPr>
          <w:rFonts w:ascii="微软雅黑" w:eastAsia="微软雅黑" w:hAnsi="微软雅黑" w:cs="Arial"/>
          <w:b/>
          <w:szCs w:val="21"/>
        </w:rPr>
      </w:pPr>
      <w:bookmarkStart w:id="27" w:name="_Toc363485862"/>
      <w:r>
        <w:rPr>
          <w:rFonts w:ascii="微软雅黑" w:eastAsia="微软雅黑" w:hAnsi="微软雅黑" w:cs="Arial" w:hint="eastAsia"/>
          <w:b/>
          <w:szCs w:val="21"/>
        </w:rPr>
        <w:t>酒店名片</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467690" w:rsidTr="001812A7">
        <w:tc>
          <w:tcPr>
            <w:tcW w:w="1570" w:type="dxa"/>
            <w:shd w:val="clear" w:color="auto" w:fill="CCCCCC"/>
          </w:tcPr>
          <w:p w:rsidR="00467690" w:rsidRDefault="00467690" w:rsidP="001812A7">
            <w:pPr>
              <w:rPr>
                <w:rFonts w:ascii="微软雅黑" w:eastAsia="微软雅黑" w:hAnsi="微软雅黑" w:cs="Arial"/>
                <w:b/>
                <w:szCs w:val="21"/>
              </w:rPr>
            </w:pPr>
            <w:r>
              <w:rPr>
                <w:rFonts w:ascii="微软雅黑" w:eastAsia="微软雅黑" w:hAnsi="微软雅黑" w:cs="Arial"/>
                <w:b/>
                <w:szCs w:val="21"/>
              </w:rPr>
              <w:t>功能</w:t>
            </w:r>
            <w:r>
              <w:rPr>
                <w:rFonts w:ascii="微软雅黑" w:eastAsia="微软雅黑" w:hAnsi="微软雅黑" w:cs="Arial" w:hint="eastAsia"/>
                <w:b/>
                <w:szCs w:val="21"/>
              </w:rPr>
              <w:t>点</w:t>
            </w:r>
          </w:p>
        </w:tc>
        <w:tc>
          <w:tcPr>
            <w:tcW w:w="6902" w:type="dxa"/>
            <w:shd w:val="clear" w:color="auto" w:fill="CCCCCC"/>
          </w:tcPr>
          <w:p w:rsidR="00467690" w:rsidRDefault="00467690" w:rsidP="001812A7">
            <w:pPr>
              <w:rPr>
                <w:rFonts w:ascii="微软雅黑" w:eastAsia="微软雅黑" w:hAnsi="微软雅黑" w:cs="Arial"/>
                <w:b/>
                <w:szCs w:val="21"/>
              </w:rPr>
            </w:pPr>
            <w:r>
              <w:rPr>
                <w:rFonts w:ascii="微软雅黑" w:eastAsia="微软雅黑" w:hAnsi="微软雅黑" w:cs="Arial"/>
                <w:b/>
                <w:szCs w:val="21"/>
              </w:rPr>
              <w:t>功能描述</w:t>
            </w:r>
          </w:p>
        </w:tc>
        <w:tc>
          <w:tcPr>
            <w:tcW w:w="1644" w:type="dxa"/>
            <w:shd w:val="clear" w:color="auto" w:fill="CCCCCC"/>
          </w:tcPr>
          <w:p w:rsidR="00467690" w:rsidRDefault="00467690" w:rsidP="001812A7">
            <w:pPr>
              <w:rPr>
                <w:rFonts w:ascii="微软雅黑" w:eastAsia="微软雅黑" w:hAnsi="微软雅黑" w:cs="Arial"/>
                <w:b/>
                <w:szCs w:val="21"/>
              </w:rPr>
            </w:pPr>
            <w:r>
              <w:rPr>
                <w:rFonts w:ascii="微软雅黑" w:eastAsia="微软雅黑" w:hAnsi="微软雅黑" w:cs="Arial" w:hint="eastAsia"/>
                <w:b/>
                <w:szCs w:val="21"/>
              </w:rPr>
              <w:t>备注</w:t>
            </w:r>
          </w:p>
        </w:tc>
      </w:tr>
      <w:tr w:rsidR="00225713" w:rsidRPr="001812A7" w:rsidTr="006F2021">
        <w:tc>
          <w:tcPr>
            <w:tcW w:w="1570" w:type="dxa"/>
            <w:tcBorders>
              <w:top w:val="single" w:sz="4" w:space="0" w:color="000000"/>
              <w:left w:val="single" w:sz="4" w:space="0" w:color="000000"/>
              <w:bottom w:val="single" w:sz="4" w:space="0" w:color="000000"/>
              <w:right w:val="single" w:sz="4" w:space="0" w:color="000000"/>
            </w:tcBorders>
            <w:vAlign w:val="center"/>
          </w:tcPr>
          <w:p w:rsidR="00225713" w:rsidRPr="00C001CC" w:rsidRDefault="00225713" w:rsidP="005A3600">
            <w:pPr>
              <w:widowControl/>
              <w:snapToGrid w:val="0"/>
              <w:contextualSpacing/>
              <w:rPr>
                <w:rFonts w:ascii="微软雅黑" w:eastAsia="微软雅黑" w:hAnsi="微软雅黑" w:cs="Arial"/>
                <w:szCs w:val="21"/>
              </w:rPr>
            </w:pPr>
            <w:r>
              <w:rPr>
                <w:rFonts w:ascii="微软雅黑" w:eastAsia="微软雅黑" w:hAnsi="微软雅黑" w:cs="Arial" w:hint="eastAsia"/>
                <w:szCs w:val="21"/>
              </w:rPr>
              <w:t>取数规则</w:t>
            </w:r>
          </w:p>
        </w:tc>
        <w:tc>
          <w:tcPr>
            <w:tcW w:w="6902" w:type="dxa"/>
            <w:tcBorders>
              <w:top w:val="single" w:sz="4" w:space="0" w:color="000000"/>
              <w:left w:val="single" w:sz="4" w:space="0" w:color="000000"/>
              <w:bottom w:val="single" w:sz="4" w:space="0" w:color="000000"/>
              <w:right w:val="single" w:sz="4" w:space="0" w:color="000000"/>
            </w:tcBorders>
            <w:vAlign w:val="center"/>
          </w:tcPr>
          <w:p w:rsidR="00225713" w:rsidRPr="00C001CC" w:rsidRDefault="00225713" w:rsidP="00225713">
            <w:pPr>
              <w:pStyle w:val="a8"/>
              <w:spacing w:before="156" w:after="156"/>
              <w:ind w:firstLine="0"/>
              <w:rPr>
                <w:rFonts w:ascii="微软雅黑" w:eastAsia="微软雅黑" w:hAnsi="微软雅黑"/>
              </w:rPr>
            </w:pPr>
            <w:r>
              <w:rPr>
                <w:rFonts w:ascii="微软雅黑" w:eastAsia="微软雅黑" w:hAnsi="微软雅黑" w:hint="eastAsia"/>
              </w:rPr>
              <w:t>名片的点评片段数，必须高于总</w:t>
            </w:r>
            <w:proofErr w:type="gramStart"/>
            <w:r>
              <w:rPr>
                <w:rFonts w:ascii="微软雅黑" w:eastAsia="微软雅黑" w:hAnsi="微软雅黑" w:hint="eastAsia"/>
              </w:rPr>
              <w:t>点评数</w:t>
            </w:r>
            <w:proofErr w:type="gramEnd"/>
            <w:r>
              <w:rPr>
                <w:rFonts w:ascii="微软雅黑" w:eastAsia="微软雅黑" w:hAnsi="微软雅黑" w:hint="eastAsia"/>
              </w:rPr>
              <w:t>的1%</w:t>
            </w:r>
            <w:r w:rsidR="00673C62">
              <w:rPr>
                <w:rFonts w:ascii="微软雅黑" w:eastAsia="微软雅黑" w:hAnsi="微软雅黑" w:hint="eastAsia"/>
              </w:rPr>
              <w:t>且在绝对数上&gt;10</w:t>
            </w:r>
            <w:r>
              <w:rPr>
                <w:rFonts w:ascii="微软雅黑" w:eastAsia="微软雅黑" w:hAnsi="微软雅黑" w:hint="eastAsia"/>
              </w:rPr>
              <w:t>，否则不予展示</w:t>
            </w:r>
          </w:p>
        </w:tc>
        <w:tc>
          <w:tcPr>
            <w:tcW w:w="1644" w:type="dxa"/>
            <w:tcBorders>
              <w:top w:val="single" w:sz="4" w:space="0" w:color="000000"/>
              <w:left w:val="single" w:sz="4" w:space="0" w:color="000000"/>
              <w:bottom w:val="single" w:sz="4" w:space="0" w:color="000000"/>
              <w:right w:val="single" w:sz="4" w:space="0" w:color="000000"/>
            </w:tcBorders>
            <w:vAlign w:val="center"/>
          </w:tcPr>
          <w:p w:rsidR="00225713" w:rsidRPr="001812A7" w:rsidRDefault="00225713" w:rsidP="005A3600">
            <w:pPr>
              <w:widowControl/>
              <w:rPr>
                <w:rFonts w:ascii="微软雅黑" w:eastAsia="微软雅黑" w:hAnsi="微软雅黑" w:cs="Arial"/>
                <w:kern w:val="0"/>
                <w:szCs w:val="21"/>
              </w:rPr>
            </w:pPr>
          </w:p>
        </w:tc>
      </w:tr>
      <w:tr w:rsidR="006F2021" w:rsidRPr="001812A7" w:rsidTr="006F2021">
        <w:tc>
          <w:tcPr>
            <w:tcW w:w="1570" w:type="dxa"/>
            <w:tcBorders>
              <w:top w:val="single" w:sz="4" w:space="0" w:color="000000"/>
              <w:left w:val="single" w:sz="4" w:space="0" w:color="000000"/>
              <w:bottom w:val="single" w:sz="4" w:space="0" w:color="000000"/>
              <w:right w:val="single" w:sz="4" w:space="0" w:color="000000"/>
            </w:tcBorders>
            <w:vAlign w:val="center"/>
          </w:tcPr>
          <w:p w:rsidR="006F2021" w:rsidRPr="00C001CC" w:rsidRDefault="006F2021" w:rsidP="005A3600">
            <w:pPr>
              <w:widowControl/>
              <w:snapToGrid w:val="0"/>
              <w:contextualSpacing/>
              <w:rPr>
                <w:rFonts w:ascii="微软雅黑" w:eastAsia="微软雅黑" w:hAnsi="微软雅黑" w:cs="Arial"/>
                <w:szCs w:val="21"/>
              </w:rPr>
            </w:pPr>
            <w:r w:rsidRPr="00C001CC">
              <w:rPr>
                <w:rFonts w:ascii="微软雅黑" w:eastAsia="微软雅黑" w:hAnsi="微软雅黑" w:cs="Arial" w:hint="eastAsia"/>
                <w:szCs w:val="21"/>
              </w:rPr>
              <w:t>展示规则</w:t>
            </w:r>
          </w:p>
        </w:tc>
        <w:tc>
          <w:tcPr>
            <w:tcW w:w="6902" w:type="dxa"/>
            <w:tcBorders>
              <w:top w:val="single" w:sz="4" w:space="0" w:color="000000"/>
              <w:left w:val="single" w:sz="4" w:space="0" w:color="000000"/>
              <w:bottom w:val="single" w:sz="4" w:space="0" w:color="000000"/>
              <w:right w:val="single" w:sz="4" w:space="0" w:color="000000"/>
            </w:tcBorders>
            <w:vAlign w:val="center"/>
          </w:tcPr>
          <w:p w:rsidR="006F2021" w:rsidRPr="00C001CC" w:rsidRDefault="006F2021" w:rsidP="006F2021">
            <w:pPr>
              <w:pStyle w:val="a8"/>
              <w:numPr>
                <w:ilvl w:val="0"/>
                <w:numId w:val="3"/>
              </w:numPr>
              <w:spacing w:before="156" w:after="156"/>
              <w:rPr>
                <w:rFonts w:ascii="微软雅黑" w:eastAsia="微软雅黑" w:hAnsi="微软雅黑"/>
              </w:rPr>
            </w:pPr>
            <w:proofErr w:type="gramStart"/>
            <w:r w:rsidRPr="00C001CC">
              <w:rPr>
                <w:rFonts w:ascii="微软雅黑" w:eastAsia="微软雅黑" w:hAnsi="微软雅黑" w:hint="eastAsia"/>
              </w:rPr>
              <w:t>根据慧评接口</w:t>
            </w:r>
            <w:proofErr w:type="gramEnd"/>
            <w:r w:rsidRPr="00C001CC">
              <w:rPr>
                <w:rFonts w:ascii="微软雅黑" w:eastAsia="微软雅黑" w:hAnsi="微软雅黑" w:hint="eastAsia"/>
              </w:rPr>
              <w:t>返回的酒店名片，取</w:t>
            </w:r>
            <w:r w:rsidR="000C24DB">
              <w:rPr>
                <w:rFonts w:ascii="微软雅黑" w:eastAsia="微软雅黑" w:hAnsi="微软雅黑" w:hint="eastAsia"/>
              </w:rPr>
              <w:t>位置、设施、服务、</w:t>
            </w:r>
            <w:r w:rsidRPr="00C001CC">
              <w:rPr>
                <w:rFonts w:ascii="微软雅黑" w:eastAsia="微软雅黑" w:hAnsi="微软雅黑" w:hint="eastAsia"/>
              </w:rPr>
              <w:t>卫生、这4个纬度的酒店名片进行展示，展示规则为：</w:t>
            </w:r>
          </w:p>
          <w:p w:rsidR="006F2021" w:rsidRPr="00C001CC" w:rsidRDefault="006F2021" w:rsidP="006F2021">
            <w:pPr>
              <w:pStyle w:val="a8"/>
              <w:spacing w:before="156" w:after="156"/>
              <w:ind w:left="420" w:firstLine="0"/>
              <w:rPr>
                <w:rFonts w:ascii="微软雅黑" w:eastAsia="微软雅黑" w:hAnsi="微软雅黑"/>
              </w:rPr>
            </w:pPr>
            <w:r w:rsidRPr="00C001CC">
              <w:rPr>
                <w:rFonts w:ascii="微软雅黑" w:eastAsia="微软雅黑" w:hAnsi="微软雅黑" w:hint="eastAsia"/>
              </w:rPr>
              <w:t xml:space="preserve">纬度 </w:t>
            </w:r>
            <w:r w:rsidR="00E145AD">
              <w:rPr>
                <w:rFonts w:ascii="微软雅黑" w:eastAsia="微软雅黑" w:hAnsi="微软雅黑" w:hint="eastAsia"/>
              </w:rPr>
              <w:t>平均分</w:t>
            </w:r>
            <w:r w:rsidRPr="00C001CC">
              <w:rPr>
                <w:rFonts w:ascii="微软雅黑" w:eastAsia="微软雅黑" w:hAnsi="微软雅黑" w:hint="eastAsia"/>
              </w:rPr>
              <w:t xml:space="preserve">     酒店名片1[n]  酒店名片2[n]</w:t>
            </w:r>
            <w:r w:rsidR="00FA7B3E">
              <w:rPr>
                <w:rFonts w:ascii="微软雅黑" w:eastAsia="微软雅黑" w:hAnsi="微软雅黑" w:hint="eastAsia"/>
              </w:rPr>
              <w:t xml:space="preserve"> </w:t>
            </w:r>
            <w:r w:rsidR="00FA7B3E" w:rsidRPr="00C001CC">
              <w:rPr>
                <w:rFonts w:ascii="微软雅黑" w:eastAsia="微软雅黑" w:hAnsi="微软雅黑" w:hint="eastAsia"/>
              </w:rPr>
              <w:t xml:space="preserve"> </w:t>
            </w:r>
            <w:del w:id="28" w:author="vgxt顾晓婷" w:date="2013-08-30T10:53:00Z">
              <w:r w:rsidR="00FA7B3E" w:rsidRPr="00C001CC" w:rsidDel="00152FE2">
                <w:rPr>
                  <w:rFonts w:ascii="微软雅黑" w:eastAsia="微软雅黑" w:hAnsi="微软雅黑" w:hint="eastAsia"/>
                </w:rPr>
                <w:delText>酒店名片3[n]</w:delText>
              </w:r>
            </w:del>
          </w:p>
          <w:p w:rsidR="00D31861" w:rsidRPr="00C001CC" w:rsidRDefault="00D31861" w:rsidP="00E01FC7">
            <w:pPr>
              <w:pStyle w:val="a8"/>
              <w:spacing w:before="156" w:after="156"/>
              <w:ind w:left="420" w:firstLine="0"/>
              <w:rPr>
                <w:rFonts w:ascii="微软雅黑" w:eastAsia="微软雅黑" w:hAnsi="微软雅黑"/>
              </w:rPr>
            </w:pPr>
            <w:r>
              <w:rPr>
                <w:rFonts w:ascii="微软雅黑" w:eastAsia="微软雅黑" w:hAnsi="微软雅黑" w:hint="eastAsia"/>
              </w:rPr>
              <w:t>如名片展示不下，会</w:t>
            </w:r>
            <w:r>
              <w:rPr>
                <w:rFonts w:ascii="微软雅黑" w:eastAsia="微软雅黑" w:hAnsi="微软雅黑"/>
              </w:rPr>
              <w:t>…</w:t>
            </w:r>
            <w:r>
              <w:rPr>
                <w:rFonts w:ascii="微软雅黑" w:eastAsia="微软雅黑" w:hAnsi="微软雅黑" w:hint="eastAsia"/>
              </w:rPr>
              <w:t>缩起，鼠标hover使用tips显示全称</w:t>
            </w:r>
          </w:p>
          <w:p w:rsidR="006F2021" w:rsidRPr="00C001CC" w:rsidRDefault="006F2021" w:rsidP="006F2021">
            <w:pPr>
              <w:pStyle w:val="a8"/>
              <w:numPr>
                <w:ilvl w:val="0"/>
                <w:numId w:val="3"/>
              </w:numPr>
              <w:spacing w:before="156" w:after="156"/>
              <w:rPr>
                <w:rFonts w:ascii="微软雅黑" w:eastAsia="微软雅黑" w:hAnsi="微软雅黑"/>
              </w:rPr>
            </w:pPr>
            <w:r w:rsidRPr="00C001CC">
              <w:rPr>
                <w:rFonts w:ascii="微软雅黑" w:eastAsia="微软雅黑" w:hAnsi="微软雅黑" w:hint="eastAsia"/>
              </w:rPr>
              <w:t xml:space="preserve">该纬度下，酒店名片的排序规则为： </w:t>
            </w:r>
          </w:p>
          <w:p w:rsidR="006F2021" w:rsidRPr="00225713" w:rsidRDefault="00A971B5" w:rsidP="006F2021">
            <w:pPr>
              <w:pStyle w:val="a8"/>
              <w:spacing w:before="156" w:after="156"/>
              <w:ind w:left="420" w:firstLine="0"/>
              <w:rPr>
                <w:rFonts w:ascii="微软雅黑" w:eastAsia="微软雅黑" w:hAnsi="微软雅黑"/>
              </w:rPr>
            </w:pPr>
            <w:r w:rsidRPr="00225713">
              <w:rPr>
                <w:rFonts w:ascii="微软雅黑" w:eastAsia="微软雅黑" w:hAnsi="微软雅黑" w:hint="eastAsia"/>
              </w:rPr>
              <w:t>按片段</w:t>
            </w:r>
            <w:r w:rsidR="006F2021" w:rsidRPr="00225713">
              <w:rPr>
                <w:rFonts w:ascii="微软雅黑" w:eastAsia="微软雅黑" w:hAnsi="微软雅黑" w:hint="eastAsia"/>
              </w:rPr>
              <w:t>数从高到低进行排序。</w:t>
            </w:r>
          </w:p>
          <w:p w:rsidR="006F2021" w:rsidRPr="00225713" w:rsidRDefault="006F2021" w:rsidP="006F2021">
            <w:pPr>
              <w:pStyle w:val="a8"/>
              <w:numPr>
                <w:ilvl w:val="0"/>
                <w:numId w:val="3"/>
              </w:numPr>
              <w:spacing w:before="156" w:after="156"/>
              <w:rPr>
                <w:rFonts w:ascii="微软雅黑" w:eastAsia="微软雅黑" w:hAnsi="微软雅黑"/>
              </w:rPr>
            </w:pPr>
            <w:r w:rsidRPr="00225713">
              <w:rPr>
                <w:rFonts w:ascii="微软雅黑" w:eastAsia="微软雅黑" w:hAnsi="微软雅黑" w:hint="eastAsia"/>
              </w:rPr>
              <w:t>按如上规则，取排名前</w:t>
            </w:r>
            <w:del w:id="29" w:author="vgxt顾晓婷" w:date="2013-08-30T10:54:00Z">
              <w:r w:rsidR="00FA7B3E" w:rsidDel="00152FE2">
                <w:rPr>
                  <w:rFonts w:ascii="微软雅黑" w:eastAsia="微软雅黑" w:hAnsi="微软雅黑" w:hint="eastAsia"/>
                </w:rPr>
                <w:delText>3</w:delText>
              </w:r>
            </w:del>
            <w:ins w:id="30" w:author="vgxt顾晓婷" w:date="2013-08-30T10:54:00Z">
              <w:r w:rsidR="00152FE2">
                <w:rPr>
                  <w:rFonts w:ascii="微软雅黑" w:eastAsia="微软雅黑" w:hAnsi="微软雅黑" w:hint="eastAsia"/>
                </w:rPr>
                <w:t>2</w:t>
              </w:r>
            </w:ins>
            <w:r w:rsidRPr="00225713">
              <w:rPr>
                <w:rFonts w:ascii="微软雅黑" w:eastAsia="微软雅黑" w:hAnsi="微软雅黑" w:hint="eastAsia"/>
              </w:rPr>
              <w:t>的名片进行展示；</w:t>
            </w:r>
          </w:p>
          <w:p w:rsidR="006F2021" w:rsidRPr="00225713" w:rsidRDefault="006F2021" w:rsidP="00E01FC7">
            <w:pPr>
              <w:pStyle w:val="a8"/>
              <w:spacing w:before="156" w:after="156"/>
              <w:ind w:left="420" w:firstLine="0"/>
              <w:rPr>
                <w:rFonts w:ascii="微软雅黑" w:eastAsia="微软雅黑" w:hAnsi="微软雅黑"/>
              </w:rPr>
            </w:pPr>
            <w:r w:rsidRPr="00225713">
              <w:rPr>
                <w:rFonts w:ascii="微软雅黑" w:eastAsia="微软雅黑" w:hAnsi="微软雅黑" w:hint="eastAsia"/>
              </w:rPr>
              <w:t>如不足</w:t>
            </w:r>
            <w:del w:id="31" w:author="vgxt顾晓婷" w:date="2013-08-30T10:54:00Z">
              <w:r w:rsidR="00FA7B3E" w:rsidDel="00152FE2">
                <w:rPr>
                  <w:rFonts w:ascii="微软雅黑" w:eastAsia="微软雅黑" w:hAnsi="微软雅黑" w:hint="eastAsia"/>
                </w:rPr>
                <w:delText>3</w:delText>
              </w:r>
            </w:del>
            <w:ins w:id="32" w:author="vgxt顾晓婷" w:date="2013-08-30T10:54:00Z">
              <w:r w:rsidR="00152FE2">
                <w:rPr>
                  <w:rFonts w:ascii="微软雅黑" w:eastAsia="微软雅黑" w:hAnsi="微软雅黑" w:hint="eastAsia"/>
                </w:rPr>
                <w:t>2</w:t>
              </w:r>
            </w:ins>
            <w:r w:rsidR="00A971B5" w:rsidRPr="00225713">
              <w:rPr>
                <w:rFonts w:ascii="微软雅黑" w:eastAsia="微软雅黑" w:hAnsi="微软雅黑" w:hint="eastAsia"/>
              </w:rPr>
              <w:t>个名片，</w:t>
            </w:r>
            <w:r w:rsidR="00AD5D56" w:rsidRPr="00225713">
              <w:rPr>
                <w:rFonts w:ascii="微软雅黑" w:eastAsia="微软雅黑" w:hAnsi="微软雅黑" w:hint="eastAsia"/>
              </w:rPr>
              <w:t>有几个显示几个</w:t>
            </w:r>
            <w:r w:rsidR="00A61E3D" w:rsidRPr="00225713">
              <w:rPr>
                <w:rFonts w:ascii="微软雅黑" w:eastAsia="微软雅黑" w:hAnsi="微软雅黑" w:hint="eastAsia"/>
              </w:rPr>
              <w:t>。</w:t>
            </w:r>
            <w:r w:rsidR="00A61E3D" w:rsidRPr="00225713">
              <w:rPr>
                <w:rFonts w:ascii="微软雅黑" w:eastAsia="微软雅黑" w:hAnsi="微软雅黑"/>
              </w:rPr>
              <w:t xml:space="preserve"> </w:t>
            </w:r>
          </w:p>
          <w:p w:rsidR="006F2021" w:rsidRPr="00C001CC" w:rsidRDefault="006F2021" w:rsidP="00E01FC7">
            <w:pPr>
              <w:pStyle w:val="a8"/>
              <w:spacing w:before="156" w:after="156"/>
              <w:ind w:left="420" w:firstLine="0"/>
              <w:rPr>
                <w:rFonts w:ascii="微软雅黑" w:eastAsia="微软雅黑" w:hAnsi="微软雅黑"/>
              </w:rPr>
            </w:pPr>
            <w:r w:rsidRPr="00C001CC">
              <w:rPr>
                <w:rFonts w:ascii="微软雅黑" w:eastAsia="微软雅黑" w:hAnsi="微软雅黑" w:hint="eastAsia"/>
              </w:rPr>
              <w:t>如整个纬度都没有名片，</w:t>
            </w:r>
            <w:proofErr w:type="gramStart"/>
            <w:r w:rsidRPr="00C001CC">
              <w:rPr>
                <w:rFonts w:ascii="微软雅黑" w:eastAsia="微软雅黑" w:hAnsi="微软雅黑" w:hint="eastAsia"/>
              </w:rPr>
              <w:t>则如下</w:t>
            </w:r>
            <w:proofErr w:type="gramEnd"/>
            <w:r w:rsidRPr="00C001CC">
              <w:rPr>
                <w:rFonts w:ascii="微软雅黑" w:eastAsia="微软雅黑" w:hAnsi="微软雅黑" w:hint="eastAsia"/>
              </w:rPr>
              <w:t>图所示</w:t>
            </w:r>
            <w:r w:rsidR="00C001CC" w:rsidRPr="00C001CC">
              <w:rPr>
                <w:rFonts w:ascii="微软雅黑" w:eastAsia="微软雅黑" w:hAnsi="微软雅黑" w:hint="eastAsia"/>
              </w:rPr>
              <w:t>，交互效果更弱些；</w:t>
            </w:r>
          </w:p>
          <w:p w:rsidR="00C001CC" w:rsidRPr="00C001CC" w:rsidRDefault="00C001CC" w:rsidP="00C001CC">
            <w:pPr>
              <w:pStyle w:val="a8"/>
              <w:numPr>
                <w:ilvl w:val="0"/>
                <w:numId w:val="3"/>
              </w:numPr>
              <w:spacing w:before="156" w:after="156"/>
              <w:rPr>
                <w:rFonts w:ascii="微软雅黑" w:eastAsia="微软雅黑" w:hAnsi="微软雅黑" w:cs="Arial"/>
                <w:kern w:val="0"/>
                <w:szCs w:val="21"/>
              </w:rPr>
            </w:pPr>
            <w:r w:rsidRPr="00C001CC">
              <w:rPr>
                <w:rFonts w:ascii="微软雅黑" w:eastAsia="微软雅黑" w:hAnsi="微软雅黑" w:hint="eastAsia"/>
              </w:rPr>
              <w:t>如整个酒店均无酒店名片</w:t>
            </w:r>
            <w:r>
              <w:rPr>
                <w:rFonts w:ascii="微软雅黑" w:eastAsia="微软雅黑" w:hAnsi="微软雅黑" w:hint="eastAsia"/>
              </w:rPr>
              <w:t>，则缩略名片内容，仅以区块的形式展示纬</w:t>
            </w:r>
            <w:r>
              <w:rPr>
                <w:rFonts w:ascii="微软雅黑" w:eastAsia="微软雅黑" w:hAnsi="微软雅黑" w:hint="eastAsia"/>
              </w:rPr>
              <w:lastRenderedPageBreak/>
              <w:t>度及点评分；</w:t>
            </w:r>
          </w:p>
        </w:tc>
        <w:tc>
          <w:tcPr>
            <w:tcW w:w="1644" w:type="dxa"/>
            <w:tcBorders>
              <w:top w:val="single" w:sz="4" w:space="0" w:color="000000"/>
              <w:left w:val="single" w:sz="4" w:space="0" w:color="000000"/>
              <w:bottom w:val="single" w:sz="4" w:space="0" w:color="000000"/>
              <w:right w:val="single" w:sz="4" w:space="0" w:color="000000"/>
            </w:tcBorders>
            <w:vAlign w:val="center"/>
          </w:tcPr>
          <w:p w:rsidR="006F2021" w:rsidRPr="001812A7" w:rsidRDefault="006F2021" w:rsidP="005A3600">
            <w:pPr>
              <w:widowControl/>
              <w:rPr>
                <w:rFonts w:ascii="微软雅黑" w:eastAsia="微软雅黑" w:hAnsi="微软雅黑" w:cs="Arial"/>
                <w:kern w:val="0"/>
                <w:szCs w:val="21"/>
              </w:rPr>
            </w:pPr>
          </w:p>
        </w:tc>
      </w:tr>
    </w:tbl>
    <w:p w:rsidR="001812A7" w:rsidRDefault="00D31861" w:rsidP="00D56962">
      <w:pPr>
        <w:rPr>
          <w:rFonts w:ascii="微软雅黑" w:eastAsia="微软雅黑" w:hAnsi="微软雅黑" w:cs="Arial"/>
          <w:b/>
          <w:szCs w:val="21"/>
        </w:rPr>
      </w:pPr>
      <w:r>
        <w:rPr>
          <w:noProof/>
        </w:rPr>
        <w:lastRenderedPageBreak/>
        <w:drawing>
          <wp:inline distT="0" distB="0" distL="0" distR="0" wp14:anchorId="0CB3CC0F" wp14:editId="68A80CE6">
            <wp:extent cx="5486400" cy="20459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045970"/>
                    </a:xfrm>
                    <a:prstGeom prst="rect">
                      <a:avLst/>
                    </a:prstGeom>
                  </pic:spPr>
                </pic:pic>
              </a:graphicData>
            </a:graphic>
          </wp:inline>
        </w:drawing>
      </w:r>
    </w:p>
    <w:p w:rsidR="006F2021" w:rsidRPr="006F2021" w:rsidRDefault="006F2021" w:rsidP="00D56962">
      <w:pPr>
        <w:rPr>
          <w:rFonts w:ascii="微软雅黑" w:eastAsia="微软雅黑" w:hAnsi="微软雅黑" w:cs="Arial"/>
          <w:b/>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E01FC7" w:rsidRPr="001812A7" w:rsidTr="005A3600">
        <w:tc>
          <w:tcPr>
            <w:tcW w:w="1570" w:type="dxa"/>
            <w:tcBorders>
              <w:top w:val="single" w:sz="4" w:space="0" w:color="000000"/>
              <w:left w:val="single" w:sz="4" w:space="0" w:color="000000"/>
              <w:bottom w:val="single" w:sz="4" w:space="0" w:color="000000"/>
              <w:right w:val="single" w:sz="4" w:space="0" w:color="000000"/>
            </w:tcBorders>
            <w:vAlign w:val="center"/>
          </w:tcPr>
          <w:p w:rsidR="00E01FC7" w:rsidRDefault="00E01FC7" w:rsidP="00E01FC7">
            <w:pPr>
              <w:widowControl/>
              <w:snapToGrid w:val="0"/>
              <w:contextualSpacing/>
              <w:rPr>
                <w:rFonts w:ascii="微软雅黑" w:eastAsia="微软雅黑" w:hAnsi="微软雅黑" w:cs="Arial"/>
                <w:szCs w:val="21"/>
              </w:rPr>
            </w:pPr>
            <w:r>
              <w:rPr>
                <w:rFonts w:ascii="微软雅黑" w:eastAsia="微软雅黑" w:hAnsi="微软雅黑" w:cs="Arial" w:hint="eastAsia"/>
                <w:szCs w:val="21"/>
              </w:rPr>
              <w:t>界面调整</w:t>
            </w:r>
          </w:p>
        </w:tc>
        <w:tc>
          <w:tcPr>
            <w:tcW w:w="6902" w:type="dxa"/>
            <w:tcBorders>
              <w:top w:val="single" w:sz="4" w:space="0" w:color="000000"/>
              <w:left w:val="single" w:sz="4" w:space="0" w:color="000000"/>
              <w:bottom w:val="single" w:sz="4" w:space="0" w:color="000000"/>
              <w:right w:val="single" w:sz="4" w:space="0" w:color="000000"/>
            </w:tcBorders>
            <w:vAlign w:val="center"/>
          </w:tcPr>
          <w:p w:rsidR="00E01FC7" w:rsidRDefault="00E01FC7" w:rsidP="00E01FC7">
            <w:pPr>
              <w:pStyle w:val="a8"/>
              <w:spacing w:before="156" w:after="156"/>
              <w:ind w:firstLine="0"/>
              <w:rPr>
                <w:rFonts w:ascii="微软雅黑" w:eastAsia="微软雅黑" w:hAnsi="微软雅黑"/>
              </w:rPr>
            </w:pPr>
            <w:r>
              <w:rPr>
                <w:rFonts w:ascii="微软雅黑" w:eastAsia="微软雅黑" w:hAnsi="微软雅黑" w:hint="eastAsia"/>
              </w:rPr>
              <w:t>根据宽频、窄屏，调整界面展示</w:t>
            </w:r>
            <w:r w:rsidR="008A7BCC">
              <w:rPr>
                <w:rFonts w:ascii="微软雅黑" w:eastAsia="微软雅黑" w:hAnsi="微软雅黑" w:hint="eastAsia"/>
              </w:rPr>
              <w:t>：</w:t>
            </w:r>
          </w:p>
          <w:p w:rsidR="00E81621" w:rsidDel="00152FE2" w:rsidRDefault="00E81621" w:rsidP="00E01FC7">
            <w:pPr>
              <w:pStyle w:val="a8"/>
              <w:spacing w:before="156" w:after="156"/>
              <w:ind w:firstLine="0"/>
              <w:rPr>
                <w:del w:id="33" w:author="vgxt顾晓婷" w:date="2013-08-30T10:54:00Z"/>
                <w:rFonts w:ascii="微软雅黑" w:eastAsia="微软雅黑" w:hAnsi="微软雅黑"/>
              </w:rPr>
            </w:pPr>
            <w:del w:id="34" w:author="vgxt顾晓婷" w:date="2013-08-30T10:54:00Z">
              <w:r w:rsidDel="00152FE2">
                <w:rPr>
                  <w:rFonts w:ascii="微软雅黑" w:eastAsia="微软雅黑" w:hAnsi="微软雅黑" w:hint="eastAsia"/>
                </w:rPr>
                <w:delText>窄屏中如第3个名片完全无法显示出来，就显示2个名片。</w:delText>
              </w:r>
            </w:del>
          </w:p>
          <w:p w:rsidR="008A7BCC" w:rsidRPr="008A7BCC" w:rsidRDefault="00E81621" w:rsidP="00E81621">
            <w:pPr>
              <w:pStyle w:val="a8"/>
              <w:spacing w:before="156" w:after="156"/>
              <w:ind w:firstLine="0"/>
              <w:rPr>
                <w:rFonts w:ascii="微软雅黑" w:eastAsia="微软雅黑" w:hAnsi="微软雅黑" w:cs="Arial"/>
                <w:kern w:val="0"/>
                <w:szCs w:val="21"/>
                <w:highlight w:val="yellow"/>
              </w:rPr>
            </w:pPr>
            <w:del w:id="35" w:author="vgxt顾晓婷" w:date="2013-08-30T10:54:00Z">
              <w:r w:rsidDel="00152FE2">
                <w:rPr>
                  <w:rFonts w:ascii="微软雅黑" w:eastAsia="微软雅黑" w:hAnsi="微软雅黑" w:hint="eastAsia"/>
                </w:rPr>
                <w:delText>如第3个名片可显示出来一个字，也以</w:delText>
              </w:r>
              <w:r w:rsidR="008A7BCC" w:rsidDel="00152FE2">
                <w:rPr>
                  <w:rFonts w:ascii="微软雅黑" w:eastAsia="微软雅黑" w:hAnsi="微软雅黑"/>
                </w:rPr>
                <w:delText>…</w:delText>
              </w:r>
              <w:r w:rsidR="008A7BCC" w:rsidDel="00152FE2">
                <w:rPr>
                  <w:rFonts w:ascii="微软雅黑" w:eastAsia="微软雅黑" w:hAnsi="微软雅黑" w:hint="eastAsia"/>
                </w:rPr>
                <w:delText>缩起，鼠标hover使用tips显示全称</w:delText>
              </w:r>
            </w:del>
            <w:bookmarkStart w:id="36" w:name="_GoBack"/>
            <w:bookmarkEnd w:id="36"/>
          </w:p>
        </w:tc>
        <w:tc>
          <w:tcPr>
            <w:tcW w:w="1644" w:type="dxa"/>
            <w:tcBorders>
              <w:top w:val="single" w:sz="4" w:space="0" w:color="000000"/>
              <w:left w:val="single" w:sz="4" w:space="0" w:color="000000"/>
              <w:bottom w:val="single" w:sz="4" w:space="0" w:color="000000"/>
              <w:right w:val="single" w:sz="4" w:space="0" w:color="000000"/>
            </w:tcBorders>
            <w:vAlign w:val="center"/>
          </w:tcPr>
          <w:p w:rsidR="00E01FC7" w:rsidRPr="001812A7" w:rsidRDefault="00E01FC7" w:rsidP="005A3600">
            <w:pPr>
              <w:widowControl/>
              <w:rPr>
                <w:rFonts w:ascii="微软雅黑" w:eastAsia="微软雅黑" w:hAnsi="微软雅黑" w:cs="Arial"/>
                <w:kern w:val="0"/>
                <w:szCs w:val="21"/>
              </w:rPr>
            </w:pPr>
          </w:p>
        </w:tc>
      </w:tr>
    </w:tbl>
    <w:p w:rsidR="006F2021" w:rsidRDefault="00D31861" w:rsidP="00D56962">
      <w:pPr>
        <w:rPr>
          <w:rFonts w:ascii="微软雅黑" w:eastAsia="微软雅黑" w:hAnsi="微软雅黑" w:cs="Arial"/>
          <w:b/>
          <w:szCs w:val="21"/>
        </w:rPr>
      </w:pPr>
      <w:r>
        <w:rPr>
          <w:noProof/>
        </w:rPr>
        <w:drawing>
          <wp:inline distT="0" distB="0" distL="0" distR="0" wp14:anchorId="1203CF44" wp14:editId="373312E9">
            <wp:extent cx="5486400" cy="2575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575560"/>
                    </a:xfrm>
                    <a:prstGeom prst="rect">
                      <a:avLst/>
                    </a:prstGeom>
                  </pic:spPr>
                </pic:pic>
              </a:graphicData>
            </a:graphic>
          </wp:inline>
        </w:drawing>
      </w:r>
    </w:p>
    <w:p w:rsidR="00A348A0" w:rsidRDefault="00A348A0" w:rsidP="00D56962">
      <w:pPr>
        <w:rPr>
          <w:rFonts w:ascii="微软雅黑" w:eastAsia="微软雅黑" w:hAnsi="微软雅黑" w:cs="Arial"/>
          <w:b/>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A348A0" w:rsidRPr="001812A7" w:rsidTr="00985F69">
        <w:tc>
          <w:tcPr>
            <w:tcW w:w="1570" w:type="dxa"/>
            <w:tcBorders>
              <w:top w:val="single" w:sz="4" w:space="0" w:color="000000"/>
              <w:left w:val="single" w:sz="4" w:space="0" w:color="000000"/>
              <w:bottom w:val="single" w:sz="4" w:space="0" w:color="000000"/>
              <w:right w:val="single" w:sz="4" w:space="0" w:color="000000"/>
            </w:tcBorders>
            <w:vAlign w:val="center"/>
          </w:tcPr>
          <w:p w:rsidR="00A348A0" w:rsidRDefault="00A348A0" w:rsidP="00985F69">
            <w:pPr>
              <w:widowControl/>
              <w:snapToGrid w:val="0"/>
              <w:contextualSpacing/>
              <w:rPr>
                <w:rFonts w:ascii="微软雅黑" w:eastAsia="微软雅黑" w:hAnsi="微软雅黑" w:cs="Arial"/>
                <w:szCs w:val="21"/>
              </w:rPr>
            </w:pPr>
            <w:r>
              <w:rPr>
                <w:rFonts w:ascii="微软雅黑" w:eastAsia="微软雅黑" w:hAnsi="微软雅黑" w:cs="Arial" w:hint="eastAsia"/>
                <w:szCs w:val="21"/>
              </w:rPr>
              <w:t>显著性点评</w:t>
            </w:r>
          </w:p>
        </w:tc>
        <w:tc>
          <w:tcPr>
            <w:tcW w:w="6902" w:type="dxa"/>
            <w:tcBorders>
              <w:top w:val="single" w:sz="4" w:space="0" w:color="000000"/>
              <w:left w:val="single" w:sz="4" w:space="0" w:color="000000"/>
              <w:bottom w:val="single" w:sz="4" w:space="0" w:color="000000"/>
              <w:right w:val="single" w:sz="4" w:space="0" w:color="000000"/>
            </w:tcBorders>
            <w:vAlign w:val="center"/>
          </w:tcPr>
          <w:p w:rsidR="00A348A0" w:rsidRDefault="00A348A0" w:rsidP="00A348A0">
            <w:pPr>
              <w:pStyle w:val="a8"/>
              <w:spacing w:before="156" w:after="156"/>
              <w:ind w:firstLine="0"/>
              <w:rPr>
                <w:rFonts w:ascii="微软雅黑" w:eastAsia="微软雅黑" w:hAnsi="微软雅黑"/>
              </w:rPr>
            </w:pPr>
            <w:r>
              <w:rPr>
                <w:rFonts w:ascii="微软雅黑" w:eastAsia="微软雅黑" w:hAnsi="微软雅黑" w:hint="eastAsia"/>
              </w:rPr>
              <w:t>如上图，在点评总分下方，会展示根据BI给到的算法，以话术的形式展示该酒店的显著性点评，展示内容为2个名片拼接</w:t>
            </w:r>
          </w:p>
          <w:p w:rsidR="00A348A0" w:rsidRPr="00A348A0" w:rsidRDefault="00A348A0" w:rsidP="00A348A0">
            <w:pPr>
              <w:pStyle w:val="a8"/>
              <w:spacing w:before="156" w:after="156"/>
              <w:ind w:firstLine="0"/>
              <w:rPr>
                <w:rFonts w:ascii="微软雅黑" w:eastAsia="微软雅黑" w:hAnsi="微软雅黑" w:cs="Arial"/>
                <w:kern w:val="0"/>
                <w:szCs w:val="21"/>
                <w:highlight w:val="yellow"/>
              </w:rPr>
            </w:pPr>
            <w:r>
              <w:rPr>
                <w:rFonts w:ascii="微软雅黑" w:eastAsia="微软雅黑" w:hAnsi="微软雅黑" w:hint="eastAsia"/>
              </w:rPr>
              <w:t>如在项目完成时，BI尚未给到算法，则默认展示“点评是客人入住后填写的”</w:t>
            </w:r>
          </w:p>
        </w:tc>
        <w:tc>
          <w:tcPr>
            <w:tcW w:w="1644" w:type="dxa"/>
            <w:tcBorders>
              <w:top w:val="single" w:sz="4" w:space="0" w:color="000000"/>
              <w:left w:val="single" w:sz="4" w:space="0" w:color="000000"/>
              <w:bottom w:val="single" w:sz="4" w:space="0" w:color="000000"/>
              <w:right w:val="single" w:sz="4" w:space="0" w:color="000000"/>
            </w:tcBorders>
            <w:vAlign w:val="center"/>
          </w:tcPr>
          <w:p w:rsidR="00A348A0" w:rsidRPr="001812A7" w:rsidRDefault="00A348A0" w:rsidP="00A348A0">
            <w:pPr>
              <w:pStyle w:val="a8"/>
              <w:spacing w:before="156" w:after="156"/>
              <w:ind w:firstLine="0"/>
              <w:rPr>
                <w:rFonts w:ascii="微软雅黑" w:eastAsia="微软雅黑" w:hAnsi="微软雅黑" w:cs="Arial"/>
                <w:kern w:val="0"/>
                <w:szCs w:val="21"/>
              </w:rPr>
            </w:pPr>
            <w:r w:rsidRPr="00A348A0">
              <w:rPr>
                <w:rFonts w:ascii="微软雅黑" w:eastAsia="微软雅黑" w:hAnsi="微软雅黑" w:hint="eastAsia"/>
              </w:rPr>
              <w:t>BI需立项，时间未必能赶上</w:t>
            </w:r>
          </w:p>
        </w:tc>
      </w:tr>
    </w:tbl>
    <w:p w:rsidR="006F2021" w:rsidRDefault="006F2021" w:rsidP="00D56962">
      <w:pPr>
        <w:rPr>
          <w:rFonts w:ascii="微软雅黑" w:eastAsia="微软雅黑" w:hAnsi="微软雅黑" w:cs="Arial"/>
          <w:b/>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E01FC7" w:rsidRPr="001812A7" w:rsidTr="005A3600">
        <w:tc>
          <w:tcPr>
            <w:tcW w:w="1570" w:type="dxa"/>
            <w:tcBorders>
              <w:top w:val="single" w:sz="4" w:space="0" w:color="000000"/>
              <w:left w:val="single" w:sz="4" w:space="0" w:color="000000"/>
              <w:bottom w:val="single" w:sz="4" w:space="0" w:color="000000"/>
              <w:right w:val="single" w:sz="4" w:space="0" w:color="000000"/>
            </w:tcBorders>
            <w:vAlign w:val="center"/>
          </w:tcPr>
          <w:p w:rsidR="00E01FC7" w:rsidRDefault="00E01FC7" w:rsidP="005A3600">
            <w:pPr>
              <w:widowControl/>
              <w:snapToGrid w:val="0"/>
              <w:contextualSpacing/>
              <w:rPr>
                <w:rFonts w:ascii="微软雅黑" w:eastAsia="微软雅黑" w:hAnsi="微软雅黑" w:cs="Arial"/>
                <w:szCs w:val="21"/>
              </w:rPr>
            </w:pPr>
            <w:r>
              <w:rPr>
                <w:rFonts w:ascii="微软雅黑" w:eastAsia="微软雅黑" w:hAnsi="微软雅黑" w:cs="Arial" w:hint="eastAsia"/>
                <w:szCs w:val="21"/>
              </w:rPr>
              <w:lastRenderedPageBreak/>
              <w:t>名片highlight</w:t>
            </w:r>
          </w:p>
        </w:tc>
        <w:tc>
          <w:tcPr>
            <w:tcW w:w="6902" w:type="dxa"/>
            <w:tcBorders>
              <w:top w:val="single" w:sz="4" w:space="0" w:color="000000"/>
              <w:left w:val="single" w:sz="4" w:space="0" w:color="000000"/>
              <w:bottom w:val="single" w:sz="4" w:space="0" w:color="000000"/>
              <w:right w:val="single" w:sz="4" w:space="0" w:color="000000"/>
            </w:tcBorders>
            <w:vAlign w:val="center"/>
          </w:tcPr>
          <w:p w:rsidR="00B27286" w:rsidRDefault="00A37732" w:rsidP="00A971B5">
            <w:pPr>
              <w:pStyle w:val="a8"/>
              <w:numPr>
                <w:ilvl w:val="0"/>
                <w:numId w:val="3"/>
              </w:numPr>
              <w:spacing w:before="156" w:after="156"/>
              <w:rPr>
                <w:rFonts w:ascii="微软雅黑" w:eastAsia="微软雅黑" w:hAnsi="微软雅黑"/>
              </w:rPr>
            </w:pPr>
            <w:proofErr w:type="gramStart"/>
            <w:r>
              <w:rPr>
                <w:rFonts w:ascii="微软雅黑" w:eastAsia="微软雅黑" w:hAnsi="微软雅黑" w:hint="eastAsia"/>
              </w:rPr>
              <w:t>点击酒店</w:t>
            </w:r>
            <w:proofErr w:type="gramEnd"/>
            <w:r>
              <w:rPr>
                <w:rFonts w:ascii="微软雅黑" w:eastAsia="微软雅黑" w:hAnsi="微软雅黑" w:hint="eastAsia"/>
              </w:rPr>
              <w:t>名片，</w:t>
            </w:r>
            <w:r w:rsidR="00A971B5">
              <w:rPr>
                <w:rFonts w:ascii="微软雅黑" w:eastAsia="微软雅黑" w:hAnsi="微软雅黑" w:hint="eastAsia"/>
              </w:rPr>
              <w:t>在</w:t>
            </w:r>
            <w:r w:rsidR="00A971B5" w:rsidRPr="00A971B5">
              <w:rPr>
                <w:rFonts w:ascii="微软雅黑" w:eastAsia="微软雅黑" w:hAnsi="微软雅黑" w:hint="eastAsia"/>
              </w:rPr>
              <w:t>全部、推荐、不推荐</w:t>
            </w:r>
            <w:r w:rsidR="00A971B5" w:rsidRPr="00A971B5">
              <w:rPr>
                <w:rFonts w:ascii="微软雅黑" w:eastAsia="微软雅黑" w:hAnsi="微软雅黑"/>
              </w:rPr>
              <w:t>tab</w:t>
            </w:r>
            <w:r w:rsidR="00B27286">
              <w:rPr>
                <w:rFonts w:ascii="微软雅黑" w:eastAsia="微软雅黑" w:hAnsi="微软雅黑" w:hint="eastAsia"/>
              </w:rPr>
              <w:t>中，筛选出相关语义的点评内容，并</w:t>
            </w:r>
            <w:r>
              <w:rPr>
                <w:rFonts w:ascii="微软雅黑" w:eastAsia="微软雅黑" w:hAnsi="微软雅黑" w:hint="eastAsia"/>
              </w:rPr>
              <w:t>highlight出对应</w:t>
            </w:r>
            <w:r w:rsidR="00B27286">
              <w:rPr>
                <w:rFonts w:ascii="微软雅黑" w:eastAsia="微软雅黑" w:hAnsi="微软雅黑" w:hint="eastAsia"/>
              </w:rPr>
              <w:t>片段；</w:t>
            </w:r>
          </w:p>
          <w:p w:rsidR="00B27286" w:rsidRDefault="00B27286" w:rsidP="007044E7">
            <w:pPr>
              <w:pStyle w:val="a8"/>
              <w:numPr>
                <w:ilvl w:val="0"/>
                <w:numId w:val="3"/>
              </w:numPr>
              <w:spacing w:before="156" w:after="156"/>
              <w:rPr>
                <w:rFonts w:ascii="微软雅黑" w:eastAsia="微软雅黑" w:hAnsi="微软雅黑"/>
              </w:rPr>
            </w:pPr>
            <w:r>
              <w:rPr>
                <w:rFonts w:ascii="微软雅黑" w:eastAsia="微软雅黑" w:hAnsi="微软雅黑" w:hint="eastAsia"/>
              </w:rPr>
              <w:t>全部、推荐、不推荐tab右侧的数字</w:t>
            </w:r>
            <w:r w:rsidR="007B05E2">
              <w:rPr>
                <w:rFonts w:ascii="微软雅黑" w:eastAsia="微软雅黑" w:hAnsi="微软雅黑" w:hint="eastAsia"/>
              </w:rPr>
              <w:t>联</w:t>
            </w:r>
            <w:r>
              <w:rPr>
                <w:rFonts w:ascii="微软雅黑" w:eastAsia="微软雅黑" w:hAnsi="微软雅黑" w:hint="eastAsia"/>
              </w:rPr>
              <w:t>动</w:t>
            </w:r>
            <w:r w:rsidR="007B05E2">
              <w:rPr>
                <w:rFonts w:ascii="微软雅黑" w:eastAsia="微软雅黑" w:hAnsi="微软雅黑" w:hint="eastAsia"/>
              </w:rPr>
              <w:t>更新；</w:t>
            </w:r>
          </w:p>
          <w:p w:rsidR="007B05E2" w:rsidRPr="007B05E2" w:rsidRDefault="007B05E2" w:rsidP="00E7497F">
            <w:pPr>
              <w:pStyle w:val="a8"/>
              <w:numPr>
                <w:ilvl w:val="0"/>
                <w:numId w:val="3"/>
              </w:numPr>
              <w:spacing w:before="156" w:after="156"/>
              <w:rPr>
                <w:rFonts w:ascii="微软雅黑" w:eastAsia="微软雅黑" w:hAnsi="微软雅黑"/>
              </w:rPr>
            </w:pPr>
            <w:r>
              <w:rPr>
                <w:rFonts w:ascii="微软雅黑" w:eastAsia="微软雅黑" w:hAnsi="微软雅黑" w:hint="eastAsia"/>
              </w:rPr>
              <w:t>如在具体某个纬度下，用户针对该纬度的点评分为5</w:t>
            </w:r>
            <w:r w:rsidR="00013DF2">
              <w:rPr>
                <w:rFonts w:ascii="微软雅黑" w:eastAsia="微软雅黑" w:hAnsi="微软雅黑" w:hint="eastAsia"/>
              </w:rPr>
              <w:t>分，也</w:t>
            </w:r>
            <w:r>
              <w:rPr>
                <w:rFonts w:ascii="微软雅黑" w:eastAsia="微软雅黑" w:hAnsi="微软雅黑" w:hint="eastAsia"/>
              </w:rPr>
              <w:t>highlight出来；</w:t>
            </w:r>
          </w:p>
        </w:tc>
        <w:tc>
          <w:tcPr>
            <w:tcW w:w="1644" w:type="dxa"/>
            <w:tcBorders>
              <w:top w:val="single" w:sz="4" w:space="0" w:color="000000"/>
              <w:left w:val="single" w:sz="4" w:space="0" w:color="000000"/>
              <w:bottom w:val="single" w:sz="4" w:space="0" w:color="000000"/>
              <w:right w:val="single" w:sz="4" w:space="0" w:color="000000"/>
            </w:tcBorders>
            <w:vAlign w:val="center"/>
          </w:tcPr>
          <w:p w:rsidR="00E01FC7" w:rsidRPr="001812A7" w:rsidRDefault="00E01FC7" w:rsidP="005A3600">
            <w:pPr>
              <w:widowControl/>
              <w:rPr>
                <w:rFonts w:ascii="微软雅黑" w:eastAsia="微软雅黑" w:hAnsi="微软雅黑" w:cs="Arial"/>
                <w:kern w:val="0"/>
                <w:szCs w:val="21"/>
              </w:rPr>
            </w:pPr>
          </w:p>
        </w:tc>
      </w:tr>
    </w:tbl>
    <w:p w:rsidR="006F2021" w:rsidRDefault="00B27286" w:rsidP="00D56962">
      <w:pPr>
        <w:rPr>
          <w:rFonts w:ascii="微软雅黑" w:eastAsia="微软雅黑" w:hAnsi="微软雅黑" w:cs="Arial"/>
          <w:b/>
          <w:szCs w:val="21"/>
        </w:rPr>
      </w:pPr>
      <w:r>
        <w:rPr>
          <w:noProof/>
        </w:rPr>
        <w:drawing>
          <wp:inline distT="0" distB="0" distL="0" distR="0" wp14:anchorId="3D6938C1" wp14:editId="08B3223A">
            <wp:extent cx="54864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419225"/>
                    </a:xfrm>
                    <a:prstGeom prst="rect">
                      <a:avLst/>
                    </a:prstGeom>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BE4751" w:rsidRPr="001812A7" w:rsidTr="00985F69">
        <w:tc>
          <w:tcPr>
            <w:tcW w:w="1570" w:type="dxa"/>
            <w:tcBorders>
              <w:top w:val="single" w:sz="4" w:space="0" w:color="000000"/>
              <w:left w:val="single" w:sz="4" w:space="0" w:color="000000"/>
              <w:bottom w:val="single" w:sz="4" w:space="0" w:color="000000"/>
              <w:right w:val="single" w:sz="4" w:space="0" w:color="000000"/>
            </w:tcBorders>
            <w:vAlign w:val="center"/>
          </w:tcPr>
          <w:p w:rsidR="00BE4751" w:rsidRDefault="00985F69" w:rsidP="00985F69">
            <w:pPr>
              <w:widowControl/>
              <w:snapToGrid w:val="0"/>
              <w:contextualSpacing/>
              <w:rPr>
                <w:rFonts w:ascii="微软雅黑" w:eastAsia="微软雅黑" w:hAnsi="微软雅黑" w:cs="Arial"/>
                <w:szCs w:val="21"/>
              </w:rPr>
            </w:pPr>
            <w:r>
              <w:rPr>
                <w:rFonts w:ascii="微软雅黑" w:eastAsia="微软雅黑" w:hAnsi="微软雅黑" w:cs="Arial" w:hint="eastAsia"/>
                <w:szCs w:val="21"/>
              </w:rPr>
              <w:t>名片维护模块</w:t>
            </w:r>
          </w:p>
        </w:tc>
        <w:tc>
          <w:tcPr>
            <w:tcW w:w="6902" w:type="dxa"/>
            <w:tcBorders>
              <w:top w:val="single" w:sz="4" w:space="0" w:color="000000"/>
              <w:left w:val="single" w:sz="4" w:space="0" w:color="000000"/>
              <w:bottom w:val="single" w:sz="4" w:space="0" w:color="000000"/>
              <w:right w:val="single" w:sz="4" w:space="0" w:color="000000"/>
            </w:tcBorders>
            <w:vAlign w:val="center"/>
          </w:tcPr>
          <w:p w:rsidR="00BE4751" w:rsidRDefault="00BE4751" w:rsidP="005B5494">
            <w:pPr>
              <w:pStyle w:val="a8"/>
              <w:spacing w:before="156" w:after="156"/>
              <w:ind w:firstLine="0"/>
              <w:rPr>
                <w:rFonts w:ascii="微软雅黑" w:eastAsia="微软雅黑" w:hAnsi="微软雅黑"/>
              </w:rPr>
            </w:pP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酒店查询</w:t>
            </w: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1、支持拼音首字母、支持酒店名称和酒店id的查询</w:t>
            </w: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2、查询返回结果按城市进行展示</w:t>
            </w: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3、</w:t>
            </w:r>
            <w:proofErr w:type="gramStart"/>
            <w:r w:rsidRPr="00985F69">
              <w:rPr>
                <w:rFonts w:ascii="微软雅黑" w:eastAsia="微软雅黑" w:hAnsi="微软雅黑" w:hint="eastAsia"/>
              </w:rPr>
              <w:t>点击酒店</w:t>
            </w:r>
            <w:proofErr w:type="gramEnd"/>
            <w:r w:rsidRPr="00985F69">
              <w:rPr>
                <w:rFonts w:ascii="微软雅黑" w:eastAsia="微软雅黑" w:hAnsi="微软雅黑" w:hint="eastAsia"/>
              </w:rPr>
              <w:t>名称进入名片维护操作</w:t>
            </w: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4、如为子母酒店，</w:t>
            </w:r>
            <w:proofErr w:type="gramStart"/>
            <w:r w:rsidRPr="00985F69">
              <w:rPr>
                <w:rFonts w:ascii="微软雅黑" w:eastAsia="微软雅黑" w:hAnsi="微软雅黑" w:hint="eastAsia"/>
              </w:rPr>
              <w:t>仅子酒店</w:t>
            </w:r>
            <w:proofErr w:type="gramEnd"/>
            <w:r w:rsidRPr="00985F69">
              <w:rPr>
                <w:rFonts w:ascii="微软雅黑" w:eastAsia="微软雅黑" w:hAnsi="微软雅黑" w:hint="eastAsia"/>
              </w:rPr>
              <w:t>可操作，母酒店</w:t>
            </w:r>
            <w:proofErr w:type="gramStart"/>
            <w:r w:rsidRPr="00985F69">
              <w:rPr>
                <w:rFonts w:ascii="微软雅黑" w:eastAsia="微软雅黑" w:hAnsi="微软雅黑" w:hint="eastAsia"/>
              </w:rPr>
              <w:t>不</w:t>
            </w:r>
            <w:proofErr w:type="gramEnd"/>
            <w:r w:rsidRPr="00985F69">
              <w:rPr>
                <w:rFonts w:ascii="微软雅黑" w:eastAsia="微软雅黑" w:hAnsi="微软雅黑" w:hint="eastAsia"/>
              </w:rPr>
              <w:t>可操作</w:t>
            </w:r>
          </w:p>
          <w:p w:rsidR="00985F69" w:rsidRPr="00985F69" w:rsidRDefault="00985F69" w:rsidP="00985F69">
            <w:pPr>
              <w:pStyle w:val="a8"/>
              <w:spacing w:before="156" w:after="156"/>
              <w:rPr>
                <w:rFonts w:ascii="微软雅黑" w:eastAsia="微软雅黑" w:hAnsi="微软雅黑"/>
              </w:rPr>
            </w:pPr>
            <w:r w:rsidRPr="00985F69">
              <w:rPr>
                <w:rFonts w:ascii="微软雅黑" w:eastAsia="微软雅黑" w:hAnsi="微软雅黑"/>
              </w:rPr>
              <w:t xml:space="preserve"> </w:t>
            </w: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酒店名片操作</w:t>
            </w: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1、展示该</w:t>
            </w:r>
            <w:proofErr w:type="gramStart"/>
            <w:r w:rsidRPr="00985F69">
              <w:rPr>
                <w:rFonts w:ascii="微软雅黑" w:eastAsia="微软雅黑" w:hAnsi="微软雅黑" w:hint="eastAsia"/>
              </w:rPr>
              <w:t>子酒店</w:t>
            </w:r>
            <w:proofErr w:type="gramEnd"/>
            <w:r w:rsidRPr="00985F69">
              <w:rPr>
                <w:rFonts w:ascii="微软雅黑" w:eastAsia="微软雅黑" w:hAnsi="微软雅黑" w:hint="eastAsia"/>
              </w:rPr>
              <w:t>下所有酒店名片，按片段数从大到小降序排列</w:t>
            </w:r>
          </w:p>
          <w:p w:rsidR="00985F69" w:rsidRPr="00985F69" w:rsidRDefault="00985F69" w:rsidP="000D2148">
            <w:pPr>
              <w:pStyle w:val="a8"/>
              <w:spacing w:before="156" w:after="156"/>
              <w:ind w:firstLine="0"/>
              <w:rPr>
                <w:rFonts w:ascii="微软雅黑" w:eastAsia="微软雅黑" w:hAnsi="微软雅黑"/>
              </w:rPr>
            </w:pPr>
            <w:r w:rsidRPr="00985F69">
              <w:rPr>
                <w:rFonts w:ascii="微软雅黑" w:eastAsia="微软雅黑" w:hAnsi="微软雅黑" w:hint="eastAsia"/>
              </w:rPr>
              <w:t>2、操作为隐藏/显示</w:t>
            </w:r>
          </w:p>
          <w:p w:rsidR="00985F69" w:rsidRPr="007B05E2" w:rsidRDefault="00985F69" w:rsidP="005B5494">
            <w:pPr>
              <w:pStyle w:val="a8"/>
              <w:spacing w:before="156" w:after="156"/>
              <w:ind w:firstLine="0"/>
              <w:rPr>
                <w:rFonts w:ascii="微软雅黑" w:eastAsia="微软雅黑" w:hAnsi="微软雅黑"/>
              </w:rPr>
            </w:pPr>
            <w:r w:rsidRPr="00985F69">
              <w:rPr>
                <w:rFonts w:ascii="微软雅黑" w:eastAsia="微软雅黑" w:hAnsi="微软雅黑" w:hint="eastAsia"/>
              </w:rPr>
              <w:t>3、支持对名片进行关键词查询</w:t>
            </w:r>
          </w:p>
        </w:tc>
        <w:tc>
          <w:tcPr>
            <w:tcW w:w="1644" w:type="dxa"/>
            <w:tcBorders>
              <w:top w:val="single" w:sz="4" w:space="0" w:color="000000"/>
              <w:left w:val="single" w:sz="4" w:space="0" w:color="000000"/>
              <w:bottom w:val="single" w:sz="4" w:space="0" w:color="000000"/>
              <w:right w:val="single" w:sz="4" w:space="0" w:color="000000"/>
            </w:tcBorders>
            <w:vAlign w:val="center"/>
          </w:tcPr>
          <w:p w:rsidR="00BE4751" w:rsidRDefault="00985F69" w:rsidP="00985F69">
            <w:pPr>
              <w:pStyle w:val="a8"/>
              <w:spacing w:before="156" w:after="156"/>
              <w:ind w:firstLine="0"/>
              <w:rPr>
                <w:rFonts w:ascii="微软雅黑" w:eastAsia="微软雅黑" w:hAnsi="微软雅黑"/>
              </w:rPr>
            </w:pPr>
            <w:r w:rsidRPr="000D2148">
              <w:rPr>
                <w:rFonts w:ascii="微软雅黑" w:eastAsia="微软雅黑" w:hAnsi="微软雅黑"/>
              </w:rPr>
              <w:t>online的</w:t>
            </w:r>
            <w:proofErr w:type="gramStart"/>
            <w:r w:rsidRPr="000D2148">
              <w:rPr>
                <w:rFonts w:ascii="微软雅黑" w:eastAsia="微软雅黑" w:hAnsi="微软雅黑" w:hint="eastAsia"/>
              </w:rPr>
              <w:t>母酒店为子酒店</w:t>
            </w:r>
            <w:proofErr w:type="gramEnd"/>
            <w:r w:rsidRPr="000D2148">
              <w:rPr>
                <w:rFonts w:ascii="微软雅黑" w:eastAsia="微软雅黑" w:hAnsi="微软雅黑" w:hint="eastAsia"/>
              </w:rPr>
              <w:t>点评汇总，必须将</w:t>
            </w:r>
            <w:proofErr w:type="gramStart"/>
            <w:r w:rsidRPr="000D2148">
              <w:rPr>
                <w:rFonts w:ascii="微软雅黑" w:eastAsia="微软雅黑" w:hAnsi="微软雅黑" w:hint="eastAsia"/>
              </w:rPr>
              <w:t>子酒店</w:t>
            </w:r>
            <w:proofErr w:type="gramEnd"/>
            <w:r w:rsidRPr="000D2148">
              <w:rPr>
                <w:rFonts w:ascii="微软雅黑" w:eastAsia="微软雅黑" w:hAnsi="微软雅黑" w:hint="eastAsia"/>
              </w:rPr>
              <w:t>所有名片隐藏，</w:t>
            </w:r>
            <w:proofErr w:type="gramStart"/>
            <w:r w:rsidRPr="000D2148">
              <w:rPr>
                <w:rFonts w:ascii="微软雅黑" w:eastAsia="微软雅黑" w:hAnsi="微软雅黑" w:hint="eastAsia"/>
              </w:rPr>
              <w:t>母酒店</w:t>
            </w:r>
            <w:proofErr w:type="gramEnd"/>
            <w:r w:rsidRPr="000D2148">
              <w:rPr>
                <w:rFonts w:ascii="微软雅黑" w:eastAsia="微软雅黑" w:hAnsi="微软雅黑" w:hint="eastAsia"/>
              </w:rPr>
              <w:t>才能隐藏此名片</w:t>
            </w:r>
          </w:p>
          <w:p w:rsidR="00985F69" w:rsidRDefault="00985F69" w:rsidP="00985F69">
            <w:pPr>
              <w:pStyle w:val="a8"/>
              <w:spacing w:before="156" w:after="156"/>
              <w:ind w:firstLine="0"/>
              <w:rPr>
                <w:rFonts w:ascii="微软雅黑" w:eastAsia="微软雅黑" w:hAnsi="微软雅黑"/>
              </w:rPr>
            </w:pPr>
          </w:p>
          <w:p w:rsidR="00985F69" w:rsidRPr="001812A7" w:rsidRDefault="00985F69" w:rsidP="00985F69">
            <w:pPr>
              <w:pStyle w:val="a8"/>
              <w:spacing w:before="156" w:after="156"/>
              <w:ind w:firstLine="0"/>
              <w:rPr>
                <w:rFonts w:ascii="微软雅黑" w:eastAsia="微软雅黑" w:hAnsi="微软雅黑" w:cs="Arial"/>
                <w:kern w:val="0"/>
                <w:szCs w:val="21"/>
              </w:rPr>
            </w:pPr>
            <w:r>
              <w:rPr>
                <w:rFonts w:ascii="微软雅黑" w:eastAsia="微软雅黑" w:hAnsi="微软雅黑" w:hint="eastAsia"/>
              </w:rPr>
              <w:t>接口处可能会有2h的缓存</w:t>
            </w:r>
          </w:p>
        </w:tc>
      </w:tr>
    </w:tbl>
    <w:p w:rsidR="00BE4751" w:rsidRPr="00BE4751" w:rsidRDefault="00BE4751" w:rsidP="00D56962">
      <w:pPr>
        <w:rPr>
          <w:rFonts w:ascii="微软雅黑" w:eastAsia="微软雅黑" w:hAnsi="微软雅黑" w:cs="Arial"/>
          <w:b/>
          <w:szCs w:val="21"/>
        </w:rPr>
      </w:pPr>
    </w:p>
    <w:p w:rsidR="007044E7" w:rsidRPr="00E01FC7" w:rsidRDefault="007044E7" w:rsidP="00D56962">
      <w:pPr>
        <w:rPr>
          <w:rFonts w:ascii="微软雅黑" w:eastAsia="微软雅黑" w:hAnsi="微软雅黑" w:cs="Arial"/>
          <w:b/>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7044E7" w:rsidRPr="001812A7" w:rsidTr="005A3600">
        <w:tc>
          <w:tcPr>
            <w:tcW w:w="1570" w:type="dxa"/>
            <w:tcBorders>
              <w:top w:val="single" w:sz="4" w:space="0" w:color="000000"/>
              <w:left w:val="single" w:sz="4" w:space="0" w:color="000000"/>
              <w:bottom w:val="single" w:sz="4" w:space="0" w:color="000000"/>
              <w:right w:val="single" w:sz="4" w:space="0" w:color="000000"/>
            </w:tcBorders>
            <w:vAlign w:val="center"/>
          </w:tcPr>
          <w:p w:rsidR="007044E7" w:rsidRDefault="007044E7" w:rsidP="005A3600">
            <w:pPr>
              <w:widowControl/>
              <w:snapToGrid w:val="0"/>
              <w:contextualSpacing/>
              <w:rPr>
                <w:rFonts w:ascii="微软雅黑" w:eastAsia="微软雅黑" w:hAnsi="微软雅黑" w:cs="Arial"/>
                <w:szCs w:val="21"/>
              </w:rPr>
            </w:pPr>
            <w:proofErr w:type="spellStart"/>
            <w:r>
              <w:rPr>
                <w:rFonts w:ascii="微软雅黑" w:eastAsia="微软雅黑" w:hAnsi="微软雅黑" w:cs="Arial"/>
                <w:szCs w:val="21"/>
              </w:rPr>
              <w:t>S</w:t>
            </w:r>
            <w:r>
              <w:rPr>
                <w:rFonts w:ascii="微软雅黑" w:eastAsia="微软雅黑" w:hAnsi="微软雅黑" w:cs="Arial" w:hint="eastAsia"/>
                <w:szCs w:val="21"/>
              </w:rPr>
              <w:t>eo</w:t>
            </w:r>
            <w:proofErr w:type="spellEnd"/>
            <w:r>
              <w:rPr>
                <w:rFonts w:ascii="微软雅黑" w:eastAsia="微软雅黑" w:hAnsi="微软雅黑" w:cs="Arial" w:hint="eastAsia"/>
                <w:szCs w:val="21"/>
              </w:rPr>
              <w:t>需求</w:t>
            </w:r>
          </w:p>
        </w:tc>
        <w:tc>
          <w:tcPr>
            <w:tcW w:w="6902" w:type="dxa"/>
            <w:tcBorders>
              <w:top w:val="single" w:sz="4" w:space="0" w:color="000000"/>
              <w:left w:val="single" w:sz="4" w:space="0" w:color="000000"/>
              <w:bottom w:val="single" w:sz="4" w:space="0" w:color="000000"/>
              <w:right w:val="single" w:sz="4" w:space="0" w:color="000000"/>
            </w:tcBorders>
            <w:vAlign w:val="center"/>
          </w:tcPr>
          <w:p w:rsidR="00FB09BB" w:rsidRDefault="004D1186" w:rsidP="007044E7">
            <w:pPr>
              <w:pStyle w:val="a8"/>
              <w:spacing w:before="156" w:after="156"/>
              <w:ind w:firstLine="0"/>
              <w:rPr>
                <w:rFonts w:ascii="微软雅黑" w:eastAsia="微软雅黑" w:hAnsi="微软雅黑"/>
              </w:rPr>
            </w:pPr>
            <w:r>
              <w:rPr>
                <w:rFonts w:ascii="微软雅黑" w:eastAsia="微软雅黑" w:hAnsi="微软雅黑" w:hint="eastAsia"/>
              </w:rPr>
              <w:t>在有</w:t>
            </w:r>
            <w:proofErr w:type="gramStart"/>
            <w:r>
              <w:rPr>
                <w:rFonts w:ascii="微软雅黑" w:eastAsia="微软雅黑" w:hAnsi="微软雅黑" w:hint="eastAsia"/>
              </w:rPr>
              <w:t>慧评数据</w:t>
            </w:r>
            <w:proofErr w:type="gramEnd"/>
            <w:r>
              <w:rPr>
                <w:rFonts w:ascii="微软雅黑" w:eastAsia="微软雅黑" w:hAnsi="微软雅黑" w:hint="eastAsia"/>
              </w:rPr>
              <w:t>的情况下，点评</w:t>
            </w:r>
            <w:r w:rsidR="007044E7">
              <w:rPr>
                <w:rFonts w:ascii="微软雅黑" w:eastAsia="微软雅黑" w:hAnsi="微软雅黑" w:hint="eastAsia"/>
              </w:rPr>
              <w:t>纬度和名片均可点击，</w:t>
            </w:r>
            <w:proofErr w:type="spellStart"/>
            <w:r w:rsidR="007044E7">
              <w:rPr>
                <w:rFonts w:ascii="微软雅黑" w:eastAsia="微软雅黑" w:hAnsi="微软雅黑" w:hint="eastAsia"/>
              </w:rPr>
              <w:t>js</w:t>
            </w:r>
            <w:proofErr w:type="spellEnd"/>
            <w:r w:rsidR="007044E7">
              <w:rPr>
                <w:rFonts w:ascii="微软雅黑" w:eastAsia="微软雅黑" w:hAnsi="微软雅黑" w:hint="eastAsia"/>
              </w:rPr>
              <w:t>刷新为新的</w:t>
            </w:r>
            <w:proofErr w:type="spellStart"/>
            <w:r w:rsidR="007044E7">
              <w:rPr>
                <w:rFonts w:ascii="微软雅黑" w:eastAsia="微软雅黑" w:hAnsi="微软雅黑" w:hint="eastAsia"/>
              </w:rPr>
              <w:t>seo</w:t>
            </w:r>
            <w:proofErr w:type="spellEnd"/>
            <w:r w:rsidR="007044E7">
              <w:rPr>
                <w:rFonts w:ascii="微软雅黑" w:eastAsia="微软雅黑" w:hAnsi="微软雅黑" w:hint="eastAsia"/>
              </w:rPr>
              <w:t>页面，</w:t>
            </w:r>
            <w:r w:rsidR="00FB09BB">
              <w:rPr>
                <w:rFonts w:ascii="微软雅黑" w:eastAsia="微软雅黑" w:hAnsi="微软雅黑" w:hint="eastAsia"/>
              </w:rPr>
              <w:t>URL</w:t>
            </w:r>
            <w:proofErr w:type="gramStart"/>
            <w:r w:rsidR="00FB09BB">
              <w:rPr>
                <w:rFonts w:ascii="微软雅黑" w:eastAsia="微软雅黑" w:hAnsi="微软雅黑" w:hint="eastAsia"/>
              </w:rPr>
              <w:t>规则见</w:t>
            </w:r>
            <w:proofErr w:type="gramEnd"/>
            <w:r w:rsidR="00FB09BB">
              <w:rPr>
                <w:rFonts w:ascii="微软雅黑" w:eastAsia="微软雅黑" w:hAnsi="微软雅黑" w:hint="eastAsia"/>
              </w:rPr>
              <w:t>下：</w:t>
            </w:r>
          </w:p>
          <w:p w:rsidR="00FB09BB" w:rsidRPr="00225713" w:rsidRDefault="00DC34F9" w:rsidP="007044E7">
            <w:pPr>
              <w:pStyle w:val="a8"/>
              <w:spacing w:before="156" w:after="156"/>
              <w:ind w:firstLine="0"/>
              <w:rPr>
                <w:rFonts w:ascii="微软雅黑" w:eastAsia="微软雅黑" w:hAnsi="微软雅黑"/>
              </w:rPr>
            </w:pPr>
            <w:r w:rsidRPr="00225713">
              <w:rPr>
                <w:rFonts w:ascii="微软雅黑" w:eastAsia="微软雅黑" w:hAnsi="微软雅黑" w:hint="eastAsia"/>
              </w:rPr>
              <w:t>纬度：</w:t>
            </w:r>
            <w:hyperlink r:id="rId12" w:history="1">
              <w:r w:rsidRPr="00225713">
                <w:rPr>
                  <w:rStyle w:val="a3"/>
                  <w:rFonts w:ascii="微软雅黑" w:eastAsia="微软雅黑" w:hAnsi="微软雅黑"/>
                  <w:color w:val="auto"/>
                </w:rPr>
                <w:t>http://hotels.ctrip.com/hotel/dianping/{hotelid}_t0ht{n}.html</w:t>
              </w:r>
            </w:hyperlink>
          </w:p>
          <w:p w:rsidR="00DC34F9" w:rsidRPr="00225713" w:rsidRDefault="00DC34F9" w:rsidP="007044E7">
            <w:pPr>
              <w:pStyle w:val="a8"/>
              <w:spacing w:before="156" w:after="156"/>
              <w:ind w:firstLine="0"/>
              <w:rPr>
                <w:rFonts w:ascii="微软雅黑" w:eastAsia="微软雅黑" w:hAnsi="微软雅黑"/>
              </w:rPr>
            </w:pPr>
            <w:r w:rsidRPr="00225713">
              <w:rPr>
                <w:rFonts w:ascii="微软雅黑" w:eastAsia="微软雅黑" w:hAnsi="微软雅黑" w:hint="eastAsia"/>
              </w:rPr>
              <w:t>其中，卫生n=6，服务n=3，设施n=2，环境n=1；</w:t>
            </w:r>
          </w:p>
          <w:p w:rsidR="00DC34F9" w:rsidRPr="00225713" w:rsidRDefault="00DC34F9" w:rsidP="007044E7">
            <w:pPr>
              <w:pStyle w:val="a8"/>
              <w:spacing w:before="156" w:after="156"/>
              <w:ind w:firstLine="0"/>
              <w:rPr>
                <w:rFonts w:ascii="微软雅黑" w:eastAsia="微软雅黑" w:hAnsi="微软雅黑"/>
              </w:rPr>
            </w:pPr>
            <w:r w:rsidRPr="00225713">
              <w:rPr>
                <w:rFonts w:ascii="微软雅黑" w:eastAsia="微软雅黑" w:hAnsi="微软雅黑" w:hint="eastAsia"/>
              </w:rPr>
              <w:t>名片：</w:t>
            </w:r>
          </w:p>
          <w:p w:rsidR="00DC34F9" w:rsidRPr="00225713" w:rsidRDefault="000D2148" w:rsidP="007044E7">
            <w:pPr>
              <w:pStyle w:val="a8"/>
              <w:spacing w:before="156" w:after="156"/>
              <w:ind w:firstLine="0"/>
              <w:rPr>
                <w:rFonts w:ascii="微软雅黑" w:eastAsia="微软雅黑" w:hAnsi="微软雅黑"/>
              </w:rPr>
            </w:pPr>
            <w:hyperlink r:id="rId13" w:history="1">
              <w:r w:rsidR="00DC34F9" w:rsidRPr="00225713">
                <w:rPr>
                  <w:rStyle w:val="a3"/>
                  <w:rFonts w:ascii="微软雅黑" w:eastAsia="微软雅黑" w:hAnsi="微软雅黑"/>
                  <w:color w:val="auto"/>
                </w:rPr>
                <w:t>http://hotels.ctrip.com/hotel/dianping/{hotelid}_t0ht{n}</w:t>
              </w:r>
              <w:r w:rsidR="00DC34F9" w:rsidRPr="00225713">
                <w:rPr>
                  <w:rStyle w:val="a3"/>
                  <w:rFonts w:ascii="微软雅黑" w:eastAsia="微软雅黑" w:hAnsi="微软雅黑" w:hint="eastAsia"/>
                  <w:color w:val="auto"/>
                </w:rPr>
                <w:t>s{m}</w:t>
              </w:r>
              <w:r w:rsidR="00DC34F9" w:rsidRPr="00225713">
                <w:rPr>
                  <w:rStyle w:val="a3"/>
                  <w:rFonts w:ascii="微软雅黑" w:eastAsia="微软雅黑" w:hAnsi="微软雅黑"/>
                  <w:color w:val="auto"/>
                </w:rPr>
                <w:t>.html</w:t>
              </w:r>
            </w:hyperlink>
          </w:p>
          <w:p w:rsidR="00DC34F9" w:rsidRPr="00225713" w:rsidRDefault="00DC34F9" w:rsidP="007044E7">
            <w:pPr>
              <w:pStyle w:val="a8"/>
              <w:spacing w:before="156" w:after="156"/>
              <w:ind w:firstLine="0"/>
              <w:rPr>
                <w:rFonts w:ascii="微软雅黑" w:eastAsia="微软雅黑" w:hAnsi="微软雅黑"/>
              </w:rPr>
            </w:pPr>
            <w:r w:rsidRPr="00225713">
              <w:rPr>
                <w:rFonts w:ascii="微软雅黑" w:eastAsia="微软雅黑" w:hAnsi="微软雅黑" w:hint="eastAsia"/>
              </w:rPr>
              <w:t>其中，m为名片位置，从左到右从上到下显示为1-4；</w:t>
            </w:r>
          </w:p>
          <w:p w:rsidR="00DC34F9" w:rsidRPr="00DC34F9" w:rsidRDefault="00DC34F9" w:rsidP="007044E7">
            <w:pPr>
              <w:pStyle w:val="a8"/>
              <w:spacing w:before="156" w:after="156"/>
              <w:ind w:firstLine="0"/>
              <w:rPr>
                <w:rFonts w:ascii="微软雅黑" w:eastAsia="微软雅黑" w:hAnsi="微软雅黑"/>
                <w:color w:val="FF0000"/>
              </w:rPr>
            </w:pPr>
          </w:p>
          <w:p w:rsidR="007044E7" w:rsidRDefault="007044E7" w:rsidP="007044E7">
            <w:pPr>
              <w:pStyle w:val="a8"/>
              <w:spacing w:before="156" w:after="156"/>
              <w:ind w:firstLine="0"/>
              <w:rPr>
                <w:rFonts w:ascii="微软雅黑" w:eastAsia="微软雅黑" w:hAnsi="微软雅黑"/>
              </w:rPr>
            </w:pPr>
            <w:r>
              <w:rPr>
                <w:rFonts w:ascii="微软雅黑" w:eastAsia="微软雅黑" w:hAnsi="微软雅黑" w:hint="eastAsia"/>
              </w:rPr>
              <w:t>TDK</w:t>
            </w:r>
            <w:proofErr w:type="gramStart"/>
            <w:r>
              <w:rPr>
                <w:rFonts w:ascii="微软雅黑" w:eastAsia="微软雅黑" w:hAnsi="微软雅黑" w:hint="eastAsia"/>
              </w:rPr>
              <w:t>规则见</w:t>
            </w:r>
            <w:proofErr w:type="gramEnd"/>
            <w:r>
              <w:rPr>
                <w:rFonts w:ascii="微软雅黑" w:eastAsia="微软雅黑" w:hAnsi="微软雅黑" w:hint="eastAsia"/>
              </w:rPr>
              <w:t>下：</w:t>
            </w:r>
          </w:p>
          <w:p w:rsidR="007044E7" w:rsidRPr="007044E7" w:rsidRDefault="007044E7" w:rsidP="007044E7">
            <w:pPr>
              <w:pStyle w:val="a8"/>
              <w:numPr>
                <w:ilvl w:val="0"/>
                <w:numId w:val="3"/>
              </w:numPr>
              <w:spacing w:before="156" w:after="156"/>
              <w:rPr>
                <w:rFonts w:ascii="微软雅黑" w:eastAsia="微软雅黑" w:hAnsi="微软雅黑"/>
              </w:rPr>
            </w:pPr>
            <w:r w:rsidRPr="007044E7">
              <w:rPr>
                <w:rFonts w:ascii="微软雅黑" w:eastAsia="微软雅黑" w:hAnsi="微软雅黑"/>
              </w:rPr>
              <w:t>Title:{Type},{</w:t>
            </w:r>
            <w:proofErr w:type="spellStart"/>
            <w:r w:rsidRPr="007044E7">
              <w:rPr>
                <w:rFonts w:ascii="微软雅黑" w:eastAsia="微软雅黑" w:hAnsi="微软雅黑"/>
              </w:rPr>
              <w:t>HotelName</w:t>
            </w:r>
            <w:proofErr w:type="spellEnd"/>
            <w:r w:rsidRPr="007044E7">
              <w:rPr>
                <w:rFonts w:ascii="微软雅黑" w:eastAsia="微软雅黑" w:hAnsi="微软雅黑"/>
              </w:rPr>
              <w:t>}-</w:t>
            </w:r>
            <w:proofErr w:type="gramStart"/>
            <w:r w:rsidRPr="007044E7">
              <w:rPr>
                <w:rFonts w:ascii="微软雅黑" w:eastAsia="微软雅黑" w:hAnsi="微软雅黑" w:hint="eastAsia"/>
              </w:rPr>
              <w:t>携程酒店</w:t>
            </w:r>
            <w:proofErr w:type="gramEnd"/>
          </w:p>
          <w:p w:rsidR="007044E7" w:rsidRPr="007044E7" w:rsidRDefault="007044E7" w:rsidP="007044E7">
            <w:pPr>
              <w:pStyle w:val="a8"/>
              <w:numPr>
                <w:ilvl w:val="0"/>
                <w:numId w:val="3"/>
              </w:numPr>
              <w:spacing w:before="156" w:after="156"/>
              <w:rPr>
                <w:rFonts w:ascii="微软雅黑" w:eastAsia="微软雅黑" w:hAnsi="微软雅黑"/>
              </w:rPr>
            </w:pPr>
            <w:r w:rsidRPr="007044E7">
              <w:rPr>
                <w:rFonts w:ascii="微软雅黑" w:eastAsia="微软雅黑" w:hAnsi="微软雅黑"/>
              </w:rPr>
              <w:t>Keywords</w:t>
            </w:r>
            <w:r w:rsidRPr="007044E7">
              <w:rPr>
                <w:rFonts w:ascii="微软雅黑" w:eastAsia="微软雅黑" w:hAnsi="微软雅黑" w:hint="eastAsia"/>
              </w:rPr>
              <w:t>：</w:t>
            </w:r>
            <w:r w:rsidRPr="007044E7">
              <w:rPr>
                <w:rFonts w:ascii="微软雅黑" w:eastAsia="微软雅黑" w:hAnsi="微软雅黑"/>
              </w:rPr>
              <w:t>{</w:t>
            </w:r>
            <w:proofErr w:type="spellStart"/>
            <w:r w:rsidRPr="007044E7">
              <w:rPr>
                <w:rFonts w:ascii="微软雅黑" w:eastAsia="微软雅黑" w:hAnsi="微软雅黑"/>
              </w:rPr>
              <w:t>HotelName</w:t>
            </w:r>
            <w:proofErr w:type="spellEnd"/>
            <w:r w:rsidRPr="007044E7">
              <w:rPr>
                <w:rFonts w:ascii="微软雅黑" w:eastAsia="微软雅黑" w:hAnsi="微软雅黑"/>
              </w:rPr>
              <w:t>}</w:t>
            </w:r>
            <w:r w:rsidRPr="007044E7">
              <w:rPr>
                <w:rFonts w:ascii="微软雅黑" w:eastAsia="微软雅黑" w:hAnsi="微软雅黑" w:hint="eastAsia"/>
              </w:rPr>
              <w:t>服务点评，</w:t>
            </w:r>
            <w:r w:rsidRPr="007044E7">
              <w:rPr>
                <w:rFonts w:ascii="微软雅黑" w:eastAsia="微软雅黑" w:hAnsi="微软雅黑"/>
              </w:rPr>
              <w:t>{</w:t>
            </w:r>
            <w:proofErr w:type="spellStart"/>
            <w:r w:rsidRPr="007044E7">
              <w:rPr>
                <w:rFonts w:ascii="微软雅黑" w:eastAsia="微软雅黑" w:hAnsi="微软雅黑"/>
              </w:rPr>
              <w:t>HotelName</w:t>
            </w:r>
            <w:proofErr w:type="spellEnd"/>
            <w:r w:rsidRPr="007044E7">
              <w:rPr>
                <w:rFonts w:ascii="微软雅黑" w:eastAsia="微软雅黑" w:hAnsi="微软雅黑"/>
              </w:rPr>
              <w:t>}</w:t>
            </w:r>
            <w:r w:rsidRPr="007044E7">
              <w:rPr>
                <w:rFonts w:ascii="微软雅黑" w:eastAsia="微软雅黑" w:hAnsi="微软雅黑" w:hint="eastAsia"/>
              </w:rPr>
              <w:t>怎么样，</w:t>
            </w:r>
            <w:r w:rsidRPr="007044E7">
              <w:rPr>
                <w:rFonts w:ascii="微软雅黑" w:eastAsia="微软雅黑" w:hAnsi="微软雅黑"/>
              </w:rPr>
              <w:t>{</w:t>
            </w:r>
            <w:proofErr w:type="spellStart"/>
            <w:r w:rsidRPr="007044E7">
              <w:rPr>
                <w:rFonts w:ascii="微软雅黑" w:eastAsia="微软雅黑" w:hAnsi="微软雅黑"/>
              </w:rPr>
              <w:t>HotelNam</w:t>
            </w:r>
            <w:proofErr w:type="spellEnd"/>
            <w:r w:rsidRPr="007044E7">
              <w:rPr>
                <w:rFonts w:ascii="微软雅黑" w:eastAsia="微软雅黑" w:hAnsi="微软雅黑"/>
              </w:rPr>
              <w:t>}</w:t>
            </w:r>
            <w:r w:rsidRPr="007044E7">
              <w:rPr>
                <w:rFonts w:ascii="微软雅黑" w:eastAsia="微软雅黑" w:hAnsi="微软雅黑" w:hint="eastAsia"/>
              </w:rPr>
              <w:t>好不好，</w:t>
            </w:r>
            <w:r w:rsidRPr="007044E7">
              <w:rPr>
                <w:rFonts w:ascii="微软雅黑" w:eastAsia="微软雅黑" w:hAnsi="微软雅黑"/>
              </w:rPr>
              <w:t>{</w:t>
            </w:r>
            <w:proofErr w:type="spellStart"/>
            <w:r w:rsidRPr="007044E7">
              <w:rPr>
                <w:rFonts w:ascii="微软雅黑" w:eastAsia="微软雅黑" w:hAnsi="微软雅黑"/>
              </w:rPr>
              <w:t>HotelName</w:t>
            </w:r>
            <w:proofErr w:type="spellEnd"/>
            <w:r w:rsidRPr="007044E7">
              <w:rPr>
                <w:rFonts w:ascii="微软雅黑" w:eastAsia="微软雅黑" w:hAnsi="微软雅黑"/>
              </w:rPr>
              <w:t>}</w:t>
            </w:r>
            <w:r w:rsidRPr="007044E7">
              <w:rPr>
                <w:rFonts w:ascii="微软雅黑" w:eastAsia="微软雅黑" w:hAnsi="微软雅黑" w:hint="eastAsia"/>
              </w:rPr>
              <w:t>评论</w:t>
            </w:r>
          </w:p>
          <w:p w:rsidR="007044E7" w:rsidRPr="007044E7" w:rsidRDefault="007044E7" w:rsidP="007044E7">
            <w:pPr>
              <w:pStyle w:val="a8"/>
              <w:numPr>
                <w:ilvl w:val="0"/>
                <w:numId w:val="3"/>
              </w:numPr>
              <w:spacing w:before="156" w:after="156"/>
              <w:rPr>
                <w:rFonts w:ascii="微软雅黑" w:eastAsia="微软雅黑" w:hAnsi="微软雅黑"/>
              </w:rPr>
            </w:pPr>
            <w:r w:rsidRPr="007044E7">
              <w:rPr>
                <w:rFonts w:ascii="微软雅黑" w:eastAsia="微软雅黑" w:hAnsi="微软雅黑"/>
              </w:rPr>
              <w:t>Description</w:t>
            </w:r>
            <w:r w:rsidRPr="007044E7">
              <w:rPr>
                <w:rFonts w:ascii="微软雅黑" w:eastAsia="微软雅黑" w:hAnsi="微软雅黑" w:hint="eastAsia"/>
              </w:rPr>
              <w:t>：</w:t>
            </w:r>
            <w:r w:rsidRPr="007044E7">
              <w:rPr>
                <w:rFonts w:ascii="微软雅黑" w:eastAsia="微软雅黑" w:hAnsi="微软雅黑"/>
              </w:rPr>
              <w:t>{</w:t>
            </w:r>
            <w:proofErr w:type="spellStart"/>
            <w:r w:rsidRPr="007044E7">
              <w:rPr>
                <w:rFonts w:ascii="微软雅黑" w:eastAsia="微软雅黑" w:hAnsi="微软雅黑"/>
              </w:rPr>
              <w:t>HotelName</w:t>
            </w:r>
            <w:proofErr w:type="spellEnd"/>
            <w:r w:rsidRPr="007044E7">
              <w:rPr>
                <w:rFonts w:ascii="微软雅黑" w:eastAsia="微软雅黑" w:hAnsi="微软雅黑"/>
              </w:rPr>
              <w:t>}{Type}</w:t>
            </w:r>
            <w:r w:rsidRPr="007044E7">
              <w:rPr>
                <w:rFonts w:ascii="微软雅黑" w:eastAsia="微软雅黑" w:hAnsi="微软雅黑" w:hint="eastAsia"/>
              </w:rPr>
              <w:t>怎么样，</w:t>
            </w:r>
            <w:proofErr w:type="gramStart"/>
            <w:r w:rsidRPr="007044E7">
              <w:rPr>
                <w:rFonts w:ascii="微软雅黑" w:eastAsia="微软雅黑" w:hAnsi="微软雅黑" w:hint="eastAsia"/>
              </w:rPr>
              <w:t>携程酒店</w:t>
            </w:r>
            <w:proofErr w:type="gramEnd"/>
            <w:r w:rsidRPr="007044E7">
              <w:rPr>
                <w:rFonts w:ascii="微软雅黑" w:eastAsia="微软雅黑" w:hAnsi="微软雅黑" w:hint="eastAsia"/>
              </w:rPr>
              <w:t>提供鲜活真实的</w:t>
            </w:r>
            <w:r w:rsidRPr="007044E7">
              <w:rPr>
                <w:rFonts w:ascii="微软雅黑" w:eastAsia="微软雅黑" w:hAnsi="微软雅黑"/>
              </w:rPr>
              <w:t>{</w:t>
            </w:r>
            <w:proofErr w:type="spellStart"/>
            <w:r w:rsidRPr="007044E7">
              <w:rPr>
                <w:rFonts w:ascii="微软雅黑" w:eastAsia="微软雅黑" w:hAnsi="微软雅黑"/>
              </w:rPr>
              <w:t>HotelName</w:t>
            </w:r>
            <w:proofErr w:type="spellEnd"/>
            <w:r w:rsidRPr="007044E7">
              <w:rPr>
                <w:rFonts w:ascii="微软雅黑" w:eastAsia="微软雅黑" w:hAnsi="微软雅黑"/>
              </w:rPr>
              <w:t>}{Type}</w:t>
            </w:r>
            <w:r w:rsidRPr="007044E7">
              <w:rPr>
                <w:rFonts w:ascii="微软雅黑" w:eastAsia="微软雅黑" w:hAnsi="微软雅黑" w:hint="eastAsia"/>
              </w:rPr>
              <w:t>的评论以及设施点评等真实评分，更能帮您了解酒店。了解同时，还提供</w:t>
            </w:r>
            <w:r w:rsidRPr="007044E7">
              <w:rPr>
                <w:rFonts w:ascii="微软雅黑" w:eastAsia="微软雅黑" w:hAnsi="微软雅黑"/>
              </w:rPr>
              <w:t>{</w:t>
            </w:r>
            <w:proofErr w:type="spellStart"/>
            <w:r w:rsidRPr="007044E7">
              <w:rPr>
                <w:rFonts w:ascii="微软雅黑" w:eastAsia="微软雅黑" w:hAnsi="微软雅黑"/>
              </w:rPr>
              <w:t>HotelName</w:t>
            </w:r>
            <w:proofErr w:type="spellEnd"/>
            <w:r w:rsidRPr="007044E7">
              <w:rPr>
                <w:rFonts w:ascii="微软雅黑" w:eastAsia="微软雅黑" w:hAnsi="微软雅黑"/>
              </w:rPr>
              <w:t>}</w:t>
            </w:r>
            <w:r w:rsidRPr="007044E7">
              <w:rPr>
                <w:rFonts w:ascii="微软雅黑" w:eastAsia="微软雅黑" w:hAnsi="微软雅黑" w:hint="eastAsia"/>
              </w:rPr>
              <w:t>价格查询以及周边酒店预订。</w:t>
            </w:r>
            <w:proofErr w:type="gramStart"/>
            <w:r w:rsidRPr="007044E7">
              <w:rPr>
                <w:rFonts w:ascii="微软雅黑" w:eastAsia="微软雅黑" w:hAnsi="微软雅黑" w:hint="eastAsia"/>
              </w:rPr>
              <w:t>选携程</w:t>
            </w:r>
            <w:proofErr w:type="gramEnd"/>
            <w:r w:rsidRPr="007044E7">
              <w:rPr>
                <w:rFonts w:ascii="微软雅黑" w:eastAsia="微软雅黑" w:hAnsi="微软雅黑" w:hint="eastAsia"/>
              </w:rPr>
              <w:t>，更放心。</w:t>
            </w:r>
          </w:p>
          <w:p w:rsidR="007044E7" w:rsidRPr="007B05E2" w:rsidRDefault="007044E7" w:rsidP="0093222B">
            <w:pPr>
              <w:pStyle w:val="a8"/>
              <w:numPr>
                <w:ilvl w:val="0"/>
                <w:numId w:val="3"/>
              </w:numPr>
              <w:spacing w:before="156" w:after="156"/>
              <w:rPr>
                <w:rFonts w:ascii="微软雅黑" w:eastAsia="微软雅黑" w:hAnsi="微软雅黑"/>
              </w:rPr>
            </w:pPr>
            <w:r>
              <w:rPr>
                <w:rFonts w:ascii="微软雅黑" w:eastAsia="微软雅黑" w:hAnsi="微软雅黑" w:hint="eastAsia"/>
              </w:rPr>
              <w:t>其中，type填入对应的</w:t>
            </w:r>
            <w:r w:rsidR="00663128">
              <w:rPr>
                <w:rFonts w:ascii="微软雅黑" w:eastAsia="微软雅黑" w:hAnsi="微软雅黑" w:hint="eastAsia"/>
              </w:rPr>
              <w:t>点评</w:t>
            </w:r>
            <w:r>
              <w:rPr>
                <w:rFonts w:ascii="微软雅黑" w:eastAsia="微软雅黑" w:hAnsi="微软雅黑" w:hint="eastAsia"/>
              </w:rPr>
              <w:t>纬度或酒店名片；</w:t>
            </w:r>
          </w:p>
        </w:tc>
        <w:tc>
          <w:tcPr>
            <w:tcW w:w="1644" w:type="dxa"/>
            <w:tcBorders>
              <w:top w:val="single" w:sz="4" w:space="0" w:color="000000"/>
              <w:left w:val="single" w:sz="4" w:space="0" w:color="000000"/>
              <w:bottom w:val="single" w:sz="4" w:space="0" w:color="000000"/>
              <w:right w:val="single" w:sz="4" w:space="0" w:color="000000"/>
            </w:tcBorders>
            <w:vAlign w:val="center"/>
          </w:tcPr>
          <w:p w:rsidR="007044E7" w:rsidRPr="001812A7" w:rsidRDefault="007044E7" w:rsidP="005A3600">
            <w:pPr>
              <w:widowControl/>
              <w:rPr>
                <w:rFonts w:ascii="微软雅黑" w:eastAsia="微软雅黑" w:hAnsi="微软雅黑" w:cs="Arial"/>
                <w:kern w:val="0"/>
                <w:szCs w:val="21"/>
              </w:rPr>
            </w:pPr>
          </w:p>
        </w:tc>
      </w:tr>
    </w:tbl>
    <w:p w:rsidR="00D56962" w:rsidRPr="007044E7" w:rsidRDefault="00D56962" w:rsidP="001812A7">
      <w:pPr>
        <w:pStyle w:val="a8"/>
        <w:spacing w:before="156" w:after="156"/>
        <w:ind w:firstLine="0"/>
        <w:rPr>
          <w:rFonts w:ascii="微软雅黑" w:eastAsia="微软雅黑" w:hAnsi="微软雅黑" w:cs="Arial"/>
          <w:b/>
          <w:szCs w:val="21"/>
        </w:rPr>
      </w:pPr>
    </w:p>
    <w:p w:rsidR="00AC2B4A" w:rsidRPr="0069275F" w:rsidRDefault="007B05E2" w:rsidP="00AC2B4A">
      <w:pPr>
        <w:numPr>
          <w:ilvl w:val="1"/>
          <w:numId w:val="1"/>
        </w:numPr>
        <w:jc w:val="left"/>
        <w:outlineLvl w:val="1"/>
        <w:rPr>
          <w:rFonts w:ascii="微软雅黑" w:eastAsia="微软雅黑" w:hAnsi="微软雅黑" w:cs="Arial"/>
          <w:b/>
          <w:szCs w:val="21"/>
        </w:rPr>
      </w:pPr>
      <w:bookmarkStart w:id="37" w:name="_Toc363485863"/>
      <w:r>
        <w:rPr>
          <w:rFonts w:ascii="微软雅黑" w:eastAsia="微软雅黑" w:hAnsi="微软雅黑" w:cs="Arial" w:hint="eastAsia"/>
          <w:b/>
          <w:szCs w:val="21"/>
        </w:rPr>
        <w:t>有用</w:t>
      </w:r>
      <w:r w:rsidR="00564CDC">
        <w:rPr>
          <w:rFonts w:ascii="微软雅黑" w:eastAsia="微软雅黑" w:hAnsi="微软雅黑" w:cs="Arial" w:hint="eastAsia"/>
          <w:b/>
          <w:szCs w:val="21"/>
        </w:rPr>
        <w:t>按钮</w:t>
      </w:r>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AC2B4A" w:rsidTr="008172FF">
        <w:tc>
          <w:tcPr>
            <w:tcW w:w="1570" w:type="dxa"/>
            <w:shd w:val="clear" w:color="auto" w:fill="CCCCCC"/>
          </w:tcPr>
          <w:p w:rsidR="00AC2B4A" w:rsidRDefault="00AC2B4A" w:rsidP="008172FF">
            <w:pPr>
              <w:rPr>
                <w:rFonts w:ascii="微软雅黑" w:eastAsia="微软雅黑" w:hAnsi="微软雅黑" w:cs="Arial"/>
                <w:b/>
                <w:szCs w:val="21"/>
              </w:rPr>
            </w:pPr>
            <w:r>
              <w:rPr>
                <w:rFonts w:ascii="微软雅黑" w:eastAsia="微软雅黑" w:hAnsi="微软雅黑" w:cs="Arial"/>
                <w:b/>
                <w:szCs w:val="21"/>
              </w:rPr>
              <w:t>功能</w:t>
            </w:r>
            <w:r>
              <w:rPr>
                <w:rFonts w:ascii="微软雅黑" w:eastAsia="微软雅黑" w:hAnsi="微软雅黑" w:cs="Arial" w:hint="eastAsia"/>
                <w:b/>
                <w:szCs w:val="21"/>
              </w:rPr>
              <w:t>点</w:t>
            </w:r>
          </w:p>
        </w:tc>
        <w:tc>
          <w:tcPr>
            <w:tcW w:w="6902" w:type="dxa"/>
            <w:shd w:val="clear" w:color="auto" w:fill="CCCCCC"/>
          </w:tcPr>
          <w:p w:rsidR="00AC2B4A" w:rsidRDefault="00AC2B4A" w:rsidP="008172FF">
            <w:pPr>
              <w:rPr>
                <w:rFonts w:ascii="微软雅黑" w:eastAsia="微软雅黑" w:hAnsi="微软雅黑" w:cs="Arial"/>
                <w:b/>
                <w:szCs w:val="21"/>
              </w:rPr>
            </w:pPr>
            <w:r>
              <w:rPr>
                <w:rFonts w:ascii="微软雅黑" w:eastAsia="微软雅黑" w:hAnsi="微软雅黑" w:cs="Arial"/>
                <w:b/>
                <w:szCs w:val="21"/>
              </w:rPr>
              <w:t>功能描述</w:t>
            </w:r>
          </w:p>
        </w:tc>
        <w:tc>
          <w:tcPr>
            <w:tcW w:w="1644" w:type="dxa"/>
            <w:shd w:val="clear" w:color="auto" w:fill="CCCCCC"/>
          </w:tcPr>
          <w:p w:rsidR="00AC2B4A" w:rsidRDefault="00AC2B4A" w:rsidP="008172FF">
            <w:pPr>
              <w:rPr>
                <w:rFonts w:ascii="微软雅黑" w:eastAsia="微软雅黑" w:hAnsi="微软雅黑" w:cs="Arial"/>
                <w:b/>
                <w:szCs w:val="21"/>
              </w:rPr>
            </w:pPr>
            <w:r>
              <w:rPr>
                <w:rFonts w:ascii="微软雅黑" w:eastAsia="微软雅黑" w:hAnsi="微软雅黑" w:cs="Arial" w:hint="eastAsia"/>
                <w:b/>
                <w:szCs w:val="21"/>
              </w:rPr>
              <w:t>备注</w:t>
            </w:r>
          </w:p>
        </w:tc>
      </w:tr>
      <w:tr w:rsidR="00AC2B4A" w:rsidTr="008172FF">
        <w:tc>
          <w:tcPr>
            <w:tcW w:w="1570" w:type="dxa"/>
            <w:vAlign w:val="center"/>
          </w:tcPr>
          <w:p w:rsidR="00AC2B4A" w:rsidRPr="00AB67B4" w:rsidRDefault="007B05E2" w:rsidP="008172FF">
            <w:pPr>
              <w:widowControl/>
              <w:snapToGrid w:val="0"/>
              <w:contextualSpacing/>
              <w:rPr>
                <w:rFonts w:ascii="微软雅黑" w:eastAsia="微软雅黑" w:hAnsi="微软雅黑" w:cs="Arial"/>
                <w:szCs w:val="21"/>
              </w:rPr>
            </w:pPr>
            <w:r w:rsidRPr="00AB67B4">
              <w:rPr>
                <w:rFonts w:ascii="微软雅黑" w:eastAsia="微软雅黑" w:hAnsi="微软雅黑" w:cs="Arial" w:hint="eastAsia"/>
                <w:szCs w:val="21"/>
              </w:rPr>
              <w:t>有用</w:t>
            </w:r>
          </w:p>
        </w:tc>
        <w:tc>
          <w:tcPr>
            <w:tcW w:w="6902" w:type="dxa"/>
            <w:vAlign w:val="center"/>
          </w:tcPr>
          <w:p w:rsidR="00564CDC" w:rsidRPr="00AB67B4" w:rsidRDefault="00564CDC" w:rsidP="007B05E2">
            <w:pPr>
              <w:widowControl/>
              <w:snapToGrid w:val="0"/>
              <w:contextualSpacing/>
              <w:rPr>
                <w:rFonts w:ascii="微软雅黑" w:eastAsia="微软雅黑" w:hAnsi="微软雅黑" w:cs="Arial"/>
                <w:kern w:val="0"/>
                <w:szCs w:val="21"/>
              </w:rPr>
            </w:pPr>
            <w:r w:rsidRPr="00AB67B4">
              <w:rPr>
                <w:rFonts w:ascii="微软雅黑" w:eastAsia="微软雅黑" w:hAnsi="微软雅黑" w:cs="Arial" w:hint="eastAsia"/>
                <w:kern w:val="0"/>
                <w:szCs w:val="21"/>
              </w:rPr>
              <w:t>在每条点评的右下角，增加有用的交互按钮：</w:t>
            </w:r>
          </w:p>
          <w:p w:rsidR="00564CDC" w:rsidRPr="00AB67B4" w:rsidRDefault="00564CDC" w:rsidP="00250F55">
            <w:pPr>
              <w:pStyle w:val="a8"/>
              <w:numPr>
                <w:ilvl w:val="0"/>
                <w:numId w:val="3"/>
              </w:numPr>
              <w:spacing w:before="156" w:after="156"/>
              <w:rPr>
                <w:rFonts w:ascii="微软雅黑" w:eastAsia="微软雅黑" w:hAnsi="微软雅黑"/>
              </w:rPr>
            </w:pPr>
            <w:r w:rsidRPr="00AB67B4">
              <w:rPr>
                <w:rFonts w:ascii="微软雅黑" w:eastAsia="微软雅黑" w:hAnsi="微软雅黑" w:hint="eastAsia"/>
              </w:rPr>
              <w:t>初始状态：有用[有用总数]</w:t>
            </w:r>
          </w:p>
          <w:p w:rsidR="00564CDC" w:rsidRPr="00AB67B4" w:rsidRDefault="00F07529" w:rsidP="00250F55">
            <w:pPr>
              <w:pStyle w:val="a8"/>
              <w:numPr>
                <w:ilvl w:val="0"/>
                <w:numId w:val="3"/>
              </w:numPr>
              <w:spacing w:before="156" w:after="156"/>
              <w:rPr>
                <w:rFonts w:ascii="微软雅黑" w:eastAsia="微软雅黑" w:hAnsi="微软雅黑"/>
              </w:rPr>
            </w:pPr>
            <w:r w:rsidRPr="00AB67B4">
              <w:rPr>
                <w:rFonts w:ascii="微软雅黑" w:eastAsia="微软雅黑" w:hAnsi="微软雅黑" w:hint="eastAsia"/>
              </w:rPr>
              <w:t>鼠标hover，</w:t>
            </w:r>
            <w:r w:rsidR="00CE0CE9" w:rsidRPr="00AB67B4">
              <w:rPr>
                <w:rFonts w:ascii="微软雅黑" w:eastAsia="微软雅黑" w:hAnsi="微软雅黑" w:hint="eastAsia"/>
              </w:rPr>
              <w:t>显示+1效果</w:t>
            </w:r>
          </w:p>
          <w:p w:rsidR="00CE0CE9" w:rsidRPr="00AB67B4" w:rsidRDefault="00CE0CE9" w:rsidP="00250F55">
            <w:pPr>
              <w:pStyle w:val="a8"/>
              <w:numPr>
                <w:ilvl w:val="0"/>
                <w:numId w:val="3"/>
              </w:numPr>
              <w:spacing w:before="156" w:after="156"/>
              <w:rPr>
                <w:rFonts w:ascii="微软雅黑" w:eastAsia="微软雅黑" w:hAnsi="微软雅黑"/>
              </w:rPr>
            </w:pPr>
            <w:r w:rsidRPr="00AB67B4">
              <w:rPr>
                <w:rFonts w:ascii="微软雅黑" w:eastAsia="微软雅黑" w:hAnsi="微软雅黑" w:hint="eastAsia"/>
              </w:rPr>
              <w:t>点击后进行投票，</w:t>
            </w:r>
            <w:r w:rsidR="00AB67B4" w:rsidRPr="00AB67B4">
              <w:rPr>
                <w:rFonts w:ascii="微软雅黑" w:eastAsia="微软雅黑" w:hAnsi="微软雅黑" w:hint="eastAsia"/>
              </w:rPr>
              <w:t>更新</w:t>
            </w:r>
            <w:r w:rsidRPr="00AB67B4">
              <w:rPr>
                <w:rFonts w:ascii="微软雅黑" w:eastAsia="微软雅黑" w:hAnsi="微软雅黑" w:hint="eastAsia"/>
              </w:rPr>
              <w:t>按钮</w:t>
            </w:r>
            <w:r w:rsidR="00AB67B4" w:rsidRPr="00AB67B4">
              <w:rPr>
                <w:rFonts w:ascii="微软雅黑" w:eastAsia="微软雅黑" w:hAnsi="微软雅黑" w:hint="eastAsia"/>
              </w:rPr>
              <w:t>有用总数</w:t>
            </w:r>
          </w:p>
          <w:p w:rsidR="00564CDC" w:rsidRPr="00AB67B4" w:rsidRDefault="00250F55" w:rsidP="00AB67B4">
            <w:pPr>
              <w:pStyle w:val="a8"/>
              <w:spacing w:before="156" w:after="156"/>
              <w:ind w:left="420" w:firstLine="0"/>
              <w:rPr>
                <w:rFonts w:ascii="微软雅黑" w:eastAsia="微软雅黑" w:hAnsi="微软雅黑"/>
              </w:rPr>
            </w:pPr>
            <w:r w:rsidRPr="00AB67B4">
              <w:rPr>
                <w:rFonts w:ascii="微软雅黑" w:eastAsia="微软雅黑" w:hAnsi="微软雅黑" w:hint="eastAsia"/>
              </w:rPr>
              <w:t>是否已投票需要记录在用户cookie</w:t>
            </w:r>
            <w:r w:rsidR="00613825">
              <w:rPr>
                <w:rFonts w:ascii="微软雅黑" w:eastAsia="微软雅黑" w:hAnsi="微软雅黑" w:hint="eastAsia"/>
              </w:rPr>
              <w:t>中，同时针对每条点评，需要针对点评id记录</w:t>
            </w:r>
            <w:r w:rsidRPr="00AB67B4">
              <w:rPr>
                <w:rFonts w:ascii="微软雅黑" w:eastAsia="微软雅黑" w:hAnsi="微软雅黑" w:hint="eastAsia"/>
              </w:rPr>
              <w:t>有用总数</w:t>
            </w:r>
          </w:p>
          <w:p w:rsidR="00564CDC" w:rsidRPr="00AB67B4" w:rsidRDefault="00250F55" w:rsidP="00D41188">
            <w:pPr>
              <w:pStyle w:val="a8"/>
              <w:numPr>
                <w:ilvl w:val="0"/>
                <w:numId w:val="3"/>
              </w:numPr>
              <w:spacing w:before="156" w:after="156"/>
              <w:rPr>
                <w:rFonts w:ascii="微软雅黑" w:eastAsia="微软雅黑" w:hAnsi="微软雅黑"/>
              </w:rPr>
            </w:pPr>
            <w:r w:rsidRPr="00AB67B4">
              <w:rPr>
                <w:rFonts w:ascii="微软雅黑" w:eastAsia="微软雅黑" w:hAnsi="微软雅黑" w:hint="eastAsia"/>
              </w:rPr>
              <w:t>已投票状态下，鼠标hover按钮，显示您已投票</w:t>
            </w:r>
          </w:p>
        </w:tc>
        <w:tc>
          <w:tcPr>
            <w:tcW w:w="1644" w:type="dxa"/>
            <w:vAlign w:val="center"/>
          </w:tcPr>
          <w:p w:rsidR="00AC2B4A" w:rsidRPr="001812A7" w:rsidRDefault="00AC2B4A" w:rsidP="008172FF">
            <w:pPr>
              <w:widowControl/>
              <w:rPr>
                <w:rFonts w:ascii="微软雅黑" w:eastAsia="微软雅黑" w:hAnsi="微软雅黑" w:cs="Arial"/>
                <w:kern w:val="0"/>
                <w:szCs w:val="21"/>
              </w:rPr>
            </w:pPr>
          </w:p>
        </w:tc>
      </w:tr>
    </w:tbl>
    <w:p w:rsidR="00AC2B4A" w:rsidRDefault="00AB67B4" w:rsidP="00564CDC">
      <w:pPr>
        <w:rPr>
          <w:rFonts w:ascii="微软雅黑" w:eastAsia="微软雅黑" w:hAnsi="微软雅黑" w:cs="Arial"/>
          <w:b/>
          <w:szCs w:val="21"/>
        </w:rPr>
      </w:pPr>
      <w:r>
        <w:rPr>
          <w:noProof/>
        </w:rPr>
        <w:drawing>
          <wp:inline distT="0" distB="0" distL="0" distR="0" wp14:anchorId="5B34C3F1" wp14:editId="124DC939">
            <wp:extent cx="1981200"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81200" cy="1657350"/>
                    </a:xfrm>
                    <a:prstGeom prst="rect">
                      <a:avLst/>
                    </a:prstGeom>
                  </pic:spPr>
                </pic:pic>
              </a:graphicData>
            </a:graphic>
          </wp:inline>
        </w:drawing>
      </w:r>
    </w:p>
    <w:p w:rsidR="007B05E2" w:rsidRDefault="007B05E2" w:rsidP="001812A7">
      <w:pPr>
        <w:pStyle w:val="a8"/>
        <w:spacing w:before="156" w:after="156"/>
        <w:ind w:firstLine="0"/>
        <w:rPr>
          <w:rFonts w:ascii="微软雅黑" w:eastAsia="微软雅黑" w:hAnsi="微软雅黑" w:cs="Arial"/>
          <w:b/>
          <w:szCs w:val="21"/>
        </w:rPr>
      </w:pPr>
    </w:p>
    <w:p w:rsidR="005A3600" w:rsidRPr="0069275F" w:rsidRDefault="005A3600" w:rsidP="005A3600">
      <w:pPr>
        <w:numPr>
          <w:ilvl w:val="1"/>
          <w:numId w:val="1"/>
        </w:numPr>
        <w:jc w:val="left"/>
        <w:outlineLvl w:val="1"/>
        <w:rPr>
          <w:rFonts w:ascii="微软雅黑" w:eastAsia="微软雅黑" w:hAnsi="微软雅黑" w:cs="Arial"/>
          <w:b/>
          <w:szCs w:val="21"/>
        </w:rPr>
      </w:pPr>
      <w:bookmarkStart w:id="38" w:name="_Toc363485864"/>
      <w:r>
        <w:rPr>
          <w:rFonts w:ascii="微软雅黑" w:eastAsia="微软雅黑" w:hAnsi="微软雅黑" w:cs="Arial" w:hint="eastAsia"/>
          <w:b/>
          <w:szCs w:val="21"/>
        </w:rPr>
        <w:lastRenderedPageBreak/>
        <w:t>SEO需求</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0"/>
        <w:gridCol w:w="6902"/>
        <w:gridCol w:w="1644"/>
      </w:tblGrid>
      <w:tr w:rsidR="005A3600" w:rsidTr="005A3600">
        <w:tc>
          <w:tcPr>
            <w:tcW w:w="1570" w:type="dxa"/>
            <w:shd w:val="clear" w:color="auto" w:fill="CCCCCC"/>
          </w:tcPr>
          <w:p w:rsidR="005A3600" w:rsidRDefault="005A3600" w:rsidP="005A3600">
            <w:pPr>
              <w:rPr>
                <w:rFonts w:ascii="微软雅黑" w:eastAsia="微软雅黑" w:hAnsi="微软雅黑" w:cs="Arial"/>
                <w:b/>
                <w:szCs w:val="21"/>
              </w:rPr>
            </w:pPr>
            <w:r>
              <w:rPr>
                <w:rFonts w:ascii="微软雅黑" w:eastAsia="微软雅黑" w:hAnsi="微软雅黑" w:cs="Arial"/>
                <w:b/>
                <w:szCs w:val="21"/>
              </w:rPr>
              <w:t>功能</w:t>
            </w:r>
            <w:r>
              <w:rPr>
                <w:rFonts w:ascii="微软雅黑" w:eastAsia="微软雅黑" w:hAnsi="微软雅黑" w:cs="Arial" w:hint="eastAsia"/>
                <w:b/>
                <w:szCs w:val="21"/>
              </w:rPr>
              <w:t>点</w:t>
            </w:r>
          </w:p>
        </w:tc>
        <w:tc>
          <w:tcPr>
            <w:tcW w:w="6902" w:type="dxa"/>
            <w:shd w:val="clear" w:color="auto" w:fill="CCCCCC"/>
          </w:tcPr>
          <w:p w:rsidR="005A3600" w:rsidRDefault="005A3600" w:rsidP="005A3600">
            <w:pPr>
              <w:rPr>
                <w:rFonts w:ascii="微软雅黑" w:eastAsia="微软雅黑" w:hAnsi="微软雅黑" w:cs="Arial"/>
                <w:b/>
                <w:szCs w:val="21"/>
              </w:rPr>
            </w:pPr>
            <w:r>
              <w:rPr>
                <w:rFonts w:ascii="微软雅黑" w:eastAsia="微软雅黑" w:hAnsi="微软雅黑" w:cs="Arial"/>
                <w:b/>
                <w:szCs w:val="21"/>
              </w:rPr>
              <w:t>功能描述</w:t>
            </w:r>
          </w:p>
        </w:tc>
        <w:tc>
          <w:tcPr>
            <w:tcW w:w="1644" w:type="dxa"/>
            <w:shd w:val="clear" w:color="auto" w:fill="CCCCCC"/>
          </w:tcPr>
          <w:p w:rsidR="005A3600" w:rsidRDefault="005A3600" w:rsidP="005A3600">
            <w:pPr>
              <w:rPr>
                <w:rFonts w:ascii="微软雅黑" w:eastAsia="微软雅黑" w:hAnsi="微软雅黑" w:cs="Arial"/>
                <w:b/>
                <w:szCs w:val="21"/>
              </w:rPr>
            </w:pPr>
            <w:r>
              <w:rPr>
                <w:rFonts w:ascii="微软雅黑" w:eastAsia="微软雅黑" w:hAnsi="微软雅黑" w:cs="Arial" w:hint="eastAsia"/>
                <w:b/>
                <w:szCs w:val="21"/>
              </w:rPr>
              <w:t>备注</w:t>
            </w:r>
          </w:p>
        </w:tc>
      </w:tr>
      <w:tr w:rsidR="005A3600" w:rsidRPr="001812A7" w:rsidTr="005A3600">
        <w:tc>
          <w:tcPr>
            <w:tcW w:w="1570" w:type="dxa"/>
            <w:vAlign w:val="center"/>
          </w:tcPr>
          <w:p w:rsidR="005A3600" w:rsidRDefault="004D1186" w:rsidP="005A3600">
            <w:pPr>
              <w:widowControl/>
              <w:snapToGrid w:val="0"/>
              <w:contextualSpacing/>
              <w:rPr>
                <w:rFonts w:ascii="微软雅黑" w:eastAsia="微软雅黑" w:hAnsi="微软雅黑" w:cs="Arial"/>
                <w:szCs w:val="21"/>
              </w:rPr>
            </w:pPr>
            <w:r>
              <w:rPr>
                <w:rFonts w:ascii="微软雅黑" w:eastAsia="微软雅黑" w:hAnsi="微软雅黑" w:cs="Arial" w:hint="eastAsia"/>
                <w:szCs w:val="21"/>
              </w:rPr>
              <w:t>推荐/不推荐切换</w:t>
            </w:r>
          </w:p>
        </w:tc>
        <w:tc>
          <w:tcPr>
            <w:tcW w:w="6902" w:type="dxa"/>
            <w:vAlign w:val="center"/>
          </w:tcPr>
          <w:p w:rsidR="00A80411" w:rsidRPr="00A80411" w:rsidRDefault="005A3600" w:rsidP="005A3600">
            <w:pPr>
              <w:widowControl/>
              <w:snapToGrid w:val="0"/>
              <w:contextualSpacing/>
              <w:rPr>
                <w:rFonts w:ascii="微软雅黑" w:eastAsia="微软雅黑" w:hAnsi="微软雅黑" w:cs="Arial"/>
                <w:kern w:val="0"/>
                <w:szCs w:val="21"/>
              </w:rPr>
            </w:pPr>
            <w:r>
              <w:rPr>
                <w:rFonts w:ascii="微软雅黑" w:eastAsia="微软雅黑" w:hAnsi="微软雅黑" w:cs="Arial" w:hint="eastAsia"/>
                <w:kern w:val="0"/>
                <w:szCs w:val="21"/>
              </w:rPr>
              <w:t>将推荐/不推荐tab使用</w:t>
            </w:r>
            <w:proofErr w:type="spellStart"/>
            <w:r>
              <w:rPr>
                <w:rFonts w:ascii="微软雅黑" w:eastAsia="微软雅黑" w:hAnsi="微软雅黑" w:cs="Arial" w:hint="eastAsia"/>
                <w:kern w:val="0"/>
                <w:szCs w:val="21"/>
              </w:rPr>
              <w:t>js</w:t>
            </w:r>
            <w:proofErr w:type="spellEnd"/>
            <w:r w:rsidR="00A80411">
              <w:rPr>
                <w:rFonts w:ascii="微软雅黑" w:eastAsia="微软雅黑" w:hAnsi="微软雅黑" w:cs="Arial" w:hint="eastAsia"/>
                <w:kern w:val="0"/>
                <w:szCs w:val="21"/>
              </w:rPr>
              <w:t>进行切换，</w:t>
            </w:r>
            <w:r w:rsidR="00A80411">
              <w:rPr>
                <w:rFonts w:ascii="微软雅黑" w:eastAsia="微软雅黑" w:hAnsi="微软雅黑" w:cs="Arial"/>
                <w:kern w:val="0"/>
                <w:szCs w:val="21"/>
              </w:rPr>
              <w:t>有具体</w:t>
            </w:r>
            <w:proofErr w:type="gramStart"/>
            <w:r w:rsidR="00A80411">
              <w:rPr>
                <w:rFonts w:ascii="微软雅黑" w:eastAsia="微软雅黑" w:hAnsi="微软雅黑" w:cs="Arial"/>
                <w:kern w:val="0"/>
                <w:szCs w:val="21"/>
              </w:rPr>
              <w:t>链接但</w:t>
            </w:r>
            <w:proofErr w:type="gramEnd"/>
            <w:r w:rsidR="00A80411">
              <w:rPr>
                <w:rFonts w:ascii="微软雅黑" w:eastAsia="微软雅黑" w:hAnsi="微软雅黑" w:cs="Arial"/>
                <w:kern w:val="0"/>
                <w:szCs w:val="21"/>
              </w:rPr>
              <w:t>并不触发，</w:t>
            </w:r>
            <w:r w:rsidR="00A80411" w:rsidRPr="00A80411">
              <w:rPr>
                <w:rFonts w:ascii="微软雅黑" w:eastAsia="微软雅黑" w:hAnsi="微软雅黑" w:cs="Arial"/>
                <w:kern w:val="0"/>
                <w:szCs w:val="21"/>
              </w:rPr>
              <w:t>点击后页面不刷新</w:t>
            </w:r>
            <w:r w:rsidR="00AB67B4">
              <w:rPr>
                <w:rFonts w:ascii="微软雅黑" w:eastAsia="微软雅黑" w:hAnsi="微软雅黑" w:cs="Arial" w:hint="eastAsia"/>
                <w:kern w:val="0"/>
                <w:szCs w:val="21"/>
              </w:rPr>
              <w:t>；</w:t>
            </w:r>
          </w:p>
        </w:tc>
        <w:tc>
          <w:tcPr>
            <w:tcW w:w="1644" w:type="dxa"/>
            <w:vAlign w:val="center"/>
          </w:tcPr>
          <w:p w:rsidR="005A3600" w:rsidRPr="001812A7" w:rsidRDefault="005A3600" w:rsidP="005A3600">
            <w:pPr>
              <w:widowControl/>
              <w:rPr>
                <w:rFonts w:ascii="微软雅黑" w:eastAsia="微软雅黑" w:hAnsi="微软雅黑" w:cs="Arial"/>
                <w:kern w:val="0"/>
                <w:szCs w:val="21"/>
              </w:rPr>
            </w:pPr>
          </w:p>
        </w:tc>
      </w:tr>
    </w:tbl>
    <w:p w:rsidR="007B05E2" w:rsidRDefault="007B05E2" w:rsidP="001812A7">
      <w:pPr>
        <w:pStyle w:val="a8"/>
        <w:spacing w:before="156" w:after="156"/>
        <w:ind w:firstLine="0"/>
        <w:rPr>
          <w:rFonts w:ascii="微软雅黑" w:eastAsia="微软雅黑" w:hAnsi="微软雅黑" w:cs="Arial"/>
          <w:b/>
          <w:szCs w:val="21"/>
        </w:rPr>
      </w:pPr>
    </w:p>
    <w:p w:rsidR="007B05E2" w:rsidRPr="004D1186" w:rsidRDefault="007B05E2" w:rsidP="001812A7">
      <w:pPr>
        <w:pStyle w:val="a8"/>
        <w:spacing w:before="156" w:after="156"/>
        <w:ind w:firstLine="0"/>
        <w:rPr>
          <w:rFonts w:ascii="微软雅黑" w:eastAsia="微软雅黑" w:hAnsi="微软雅黑" w:cs="Arial"/>
          <w:b/>
          <w:szCs w:val="21"/>
        </w:rPr>
      </w:pPr>
    </w:p>
    <w:bookmarkEnd w:id="23"/>
    <w:bookmarkEnd w:id="24"/>
    <w:bookmarkEnd w:id="25"/>
    <w:p w:rsidR="00CE0CE9" w:rsidRDefault="00CE0CE9">
      <w:pPr>
        <w:widowControl/>
        <w:jc w:val="left"/>
      </w:pPr>
      <w:r>
        <w:br w:type="page"/>
      </w:r>
    </w:p>
    <w:p w:rsidR="00467690" w:rsidRDefault="00467690" w:rsidP="00520C2D"/>
    <w:p w:rsidR="00467690" w:rsidRPr="0069275F" w:rsidRDefault="00467690" w:rsidP="00AB67B4">
      <w:pPr>
        <w:numPr>
          <w:ilvl w:val="0"/>
          <w:numId w:val="1"/>
        </w:numPr>
        <w:jc w:val="left"/>
        <w:outlineLvl w:val="0"/>
        <w:rPr>
          <w:rFonts w:ascii="微软雅黑" w:eastAsia="微软雅黑" w:hAnsi="微软雅黑" w:cs="Arial"/>
          <w:b/>
          <w:sz w:val="28"/>
          <w:szCs w:val="28"/>
        </w:rPr>
      </w:pPr>
      <w:bookmarkStart w:id="39" w:name="_Toc363485865"/>
      <w:r>
        <w:rPr>
          <w:rFonts w:ascii="微软雅黑" w:eastAsia="微软雅黑" w:hAnsi="微软雅黑" w:cs="Arial" w:hint="eastAsia"/>
          <w:b/>
          <w:sz w:val="28"/>
          <w:szCs w:val="28"/>
        </w:rPr>
        <w:t>检查列表Check List</w:t>
      </w:r>
      <w:bookmarkEnd w:id="39"/>
    </w:p>
    <w:tbl>
      <w:tblPr>
        <w:tblW w:w="9240" w:type="dxa"/>
        <w:tblInd w:w="93" w:type="dxa"/>
        <w:tblLook w:val="04A0" w:firstRow="1" w:lastRow="0" w:firstColumn="1" w:lastColumn="0" w:noHBand="0" w:noVBand="1"/>
      </w:tblPr>
      <w:tblGrid>
        <w:gridCol w:w="6000"/>
        <w:gridCol w:w="800"/>
        <w:gridCol w:w="2440"/>
      </w:tblGrid>
      <w:tr w:rsidR="00467690" w:rsidRPr="00562204" w:rsidTr="001812A7">
        <w:trPr>
          <w:trHeight w:val="330"/>
        </w:trPr>
        <w:tc>
          <w:tcPr>
            <w:tcW w:w="60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A. 法律和隐私 Legal &amp; Privacy</w:t>
            </w:r>
          </w:p>
        </w:tc>
        <w:tc>
          <w:tcPr>
            <w:tcW w:w="800" w:type="dxa"/>
            <w:tcBorders>
              <w:top w:val="single" w:sz="4" w:space="0" w:color="auto"/>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single" w:sz="4" w:space="0" w:color="auto"/>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54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是否需要移动，修改，增加或删除本站的法律、条款、规则、政策等相关内容？</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是否需要涉及用户个人信息的收集、处理、存储、获取或者分享给第三方？</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是否涉及</w:t>
            </w:r>
            <w:proofErr w:type="spellStart"/>
            <w:r w:rsidRPr="00562204">
              <w:rPr>
                <w:rFonts w:ascii="微软雅黑" w:eastAsia="微软雅黑" w:hAnsi="微软雅黑" w:cs="宋体" w:hint="eastAsia"/>
                <w:color w:val="000000"/>
                <w:kern w:val="0"/>
                <w:sz w:val="16"/>
                <w:szCs w:val="16"/>
              </w:rPr>
              <w:t>Ctrip</w:t>
            </w:r>
            <w:proofErr w:type="spellEnd"/>
            <w:r w:rsidRPr="00562204">
              <w:rPr>
                <w:rFonts w:ascii="微软雅黑" w:eastAsia="微软雅黑" w:hAnsi="微软雅黑" w:cs="宋体" w:hint="eastAsia"/>
                <w:color w:val="000000"/>
                <w:kern w:val="0"/>
                <w:sz w:val="16"/>
                <w:szCs w:val="16"/>
              </w:rPr>
              <w:t>内部数据被第三方获取或收集？</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54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是否涉及任何第三方需要新签、修改合约（诸如供应商，服务提供商或业务合作伙伴）？</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5. 是否需要基于的网络的用户行为追踪（如Cookies 或者浏览行为）？</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B. 专利 Patent</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是否会提供</w:t>
            </w:r>
            <w:proofErr w:type="spellStart"/>
            <w:r w:rsidRPr="00562204">
              <w:rPr>
                <w:rFonts w:ascii="微软雅黑" w:eastAsia="微软雅黑" w:hAnsi="微软雅黑" w:cs="宋体" w:hint="eastAsia"/>
                <w:color w:val="000000"/>
                <w:kern w:val="0"/>
                <w:sz w:val="16"/>
                <w:szCs w:val="16"/>
              </w:rPr>
              <w:t>Ctrip</w:t>
            </w:r>
            <w:proofErr w:type="spellEnd"/>
            <w:r w:rsidRPr="00562204">
              <w:rPr>
                <w:rFonts w:ascii="微软雅黑" w:eastAsia="微软雅黑" w:hAnsi="微软雅黑" w:cs="宋体" w:hint="eastAsia"/>
                <w:color w:val="000000"/>
                <w:kern w:val="0"/>
                <w:sz w:val="16"/>
                <w:szCs w:val="16"/>
              </w:rPr>
              <w:t>相比于其他网站巨大的竞争优势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2. 是否会被竞争者模仿？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如果竞争者模仿，能否易于发现？</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C. 交互设计和HTML 页面 UED &amp; HTML Page</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是否需要UED 团队制作样例或模型（Demo ， Mockup）?</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是否会新增或者删除 HTML页面？</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是否会改变</w:t>
            </w:r>
            <w:proofErr w:type="spellStart"/>
            <w:r w:rsidRPr="00562204">
              <w:rPr>
                <w:rFonts w:ascii="微软雅黑" w:eastAsia="微软雅黑" w:hAnsi="微软雅黑" w:cs="宋体" w:hint="eastAsia"/>
                <w:color w:val="000000"/>
                <w:kern w:val="0"/>
                <w:sz w:val="16"/>
                <w:szCs w:val="16"/>
              </w:rPr>
              <w:t>Ctrip</w:t>
            </w:r>
            <w:proofErr w:type="spellEnd"/>
            <w:r w:rsidRPr="00562204">
              <w:rPr>
                <w:rFonts w:ascii="微软雅黑" w:eastAsia="微软雅黑" w:hAnsi="微软雅黑" w:cs="宋体" w:hint="eastAsia"/>
                <w:color w:val="000000"/>
                <w:kern w:val="0"/>
                <w:sz w:val="16"/>
                <w:szCs w:val="16"/>
              </w:rPr>
              <w:t>的 Site Map？</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D. 产品设计 Product  Design</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 前端展示Front-end UI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是否改变现有的 业务逻辑Business Logic ，增加或改变现有的流程Flow？</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54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是否改变现有的 应用数据Application Data , 如新增表table、字段field、原数据metadata、属性值 Attribute等等</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此功能是否需要在API 实现？</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5. 是否需要和第三方</w:t>
            </w:r>
            <w:proofErr w:type="gramStart"/>
            <w:r w:rsidRPr="00562204">
              <w:rPr>
                <w:rFonts w:ascii="微软雅黑" w:eastAsia="微软雅黑" w:hAnsi="微软雅黑" w:cs="宋体" w:hint="eastAsia"/>
                <w:color w:val="000000"/>
                <w:kern w:val="0"/>
                <w:sz w:val="16"/>
                <w:szCs w:val="16"/>
              </w:rPr>
              <w:t>联调整合</w:t>
            </w:r>
            <w:proofErr w:type="gramEnd"/>
            <w:r w:rsidRPr="00562204">
              <w:rPr>
                <w:rFonts w:ascii="微软雅黑" w:eastAsia="微软雅黑" w:hAnsi="微软雅黑" w:cs="宋体" w:hint="eastAsia"/>
                <w:color w:val="000000"/>
                <w:kern w:val="0"/>
                <w:sz w:val="16"/>
                <w:szCs w:val="16"/>
              </w:rPr>
              <w:t xml:space="preserve"> 3rd party integration？</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E. 酒店业务逻辑 Business Logic</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 查询逻辑 （Query &amp; Search）</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是否改变现有的 预订逻辑 （Booking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是否改变现有的 订单处理逻辑 （Order Processing）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是否改变现有的 供应</w:t>
            </w:r>
            <w:proofErr w:type="gramStart"/>
            <w:r w:rsidRPr="00562204">
              <w:rPr>
                <w:rFonts w:ascii="微软雅黑" w:eastAsia="微软雅黑" w:hAnsi="微软雅黑" w:cs="宋体" w:hint="eastAsia"/>
                <w:color w:val="000000"/>
                <w:kern w:val="0"/>
                <w:sz w:val="16"/>
                <w:szCs w:val="16"/>
              </w:rPr>
              <w:t>商管理</w:t>
            </w:r>
            <w:proofErr w:type="gramEnd"/>
            <w:r w:rsidRPr="00562204">
              <w:rPr>
                <w:rFonts w:ascii="微软雅黑" w:eastAsia="微软雅黑" w:hAnsi="微软雅黑" w:cs="宋体" w:hint="eastAsia"/>
                <w:color w:val="000000"/>
                <w:kern w:val="0"/>
                <w:sz w:val="16"/>
                <w:szCs w:val="16"/>
              </w:rPr>
              <w:t xml:space="preserve">逻辑 （Supplier  </w:t>
            </w:r>
            <w:proofErr w:type="spellStart"/>
            <w:r w:rsidRPr="00562204">
              <w:rPr>
                <w:rFonts w:ascii="微软雅黑" w:eastAsia="微软雅黑" w:hAnsi="微软雅黑" w:cs="宋体" w:hint="eastAsia"/>
                <w:color w:val="000000"/>
                <w:kern w:val="0"/>
                <w:sz w:val="16"/>
                <w:szCs w:val="16"/>
              </w:rPr>
              <w:t>Mgmt</w:t>
            </w:r>
            <w:proofErr w:type="spellEnd"/>
            <w:r w:rsidRPr="00562204">
              <w:rPr>
                <w:rFonts w:ascii="微软雅黑" w:eastAsia="微软雅黑" w:hAnsi="微软雅黑" w:cs="宋体" w:hint="eastAsia"/>
                <w:color w:val="000000"/>
                <w:kern w:val="0"/>
                <w:sz w:val="16"/>
                <w:szCs w:val="16"/>
              </w:rPr>
              <w:t xml:space="preserve">） </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5. 是否改变现有的 业务管理逻辑（Business </w:t>
            </w:r>
            <w:proofErr w:type="spellStart"/>
            <w:r w:rsidRPr="00562204">
              <w:rPr>
                <w:rFonts w:ascii="微软雅黑" w:eastAsia="微软雅黑" w:hAnsi="微软雅黑" w:cs="宋体" w:hint="eastAsia"/>
                <w:color w:val="000000"/>
                <w:kern w:val="0"/>
                <w:sz w:val="16"/>
                <w:szCs w:val="16"/>
              </w:rPr>
              <w:t>Mgmt</w:t>
            </w:r>
            <w:proofErr w:type="spellEnd"/>
            <w:r w:rsidRPr="00562204">
              <w:rPr>
                <w:rFonts w:ascii="微软雅黑" w:eastAsia="微软雅黑" w:hAnsi="微软雅黑" w:cs="宋体" w:hint="eastAsia"/>
                <w:color w:val="000000"/>
                <w:kern w:val="0"/>
                <w:sz w:val="16"/>
                <w:szCs w:val="16"/>
              </w:rPr>
              <w:t>）</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6. 是否改变现有的 支付结算逻辑（Payment &amp; Billing）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F. 跟踪日志 Tracking &amp; Logging</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 监控、日志逻辑（Monitor  &amp; Logging）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是否需要AB Testing？ 用户如何分群 (Segmentation)</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是否需要新增访问和路径分析报告 PV &amp; Path Analysis Report？</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是否改变现有的用户行为监控代码  WEB JS Tracking？</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G. 支付结算 Payment &amp; Billing</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是否改变现有的价格、汇率货币、信用卡、礼品卡、佣金结算的规则？</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是否改变支付方式，发票，账单，等流程？</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H. 运营 Operations</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lastRenderedPageBreak/>
              <w:t>1. 是否会增加酒店的流量 （Visitors , PV）？</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是否会增加或改变数据库、表、列 （Database 、Table、Column）</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是否会增加、改变或删除Cookies？</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是否会改变现有的 邮件、短信、确认单、Voucher、取消单？</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67690" w:rsidRPr="00562204" w:rsidRDefault="00467690" w:rsidP="001812A7">
            <w:pPr>
              <w:widowControl/>
              <w:jc w:val="left"/>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8"/>
                <w:szCs w:val="16"/>
              </w:rPr>
              <w:t>I. 网站速度 Site Speed</w:t>
            </w:r>
          </w:p>
        </w:tc>
        <w:tc>
          <w:tcPr>
            <w:tcW w:w="80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67690" w:rsidRPr="00562204" w:rsidRDefault="00467690"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是否引入Flash、视频、大型图片或第三方的内容</w:t>
            </w:r>
            <w:proofErr w:type="gramStart"/>
            <w:r w:rsidRPr="00562204">
              <w:rPr>
                <w:rFonts w:ascii="微软雅黑" w:eastAsia="微软雅黑" w:hAnsi="微软雅黑" w:cs="宋体" w:hint="eastAsia"/>
                <w:color w:val="000000"/>
                <w:kern w:val="0"/>
                <w:sz w:val="16"/>
                <w:szCs w:val="16"/>
              </w:rPr>
              <w:t>到携程</w:t>
            </w:r>
            <w:proofErr w:type="gramEnd"/>
            <w:r w:rsidRPr="00562204">
              <w:rPr>
                <w:rFonts w:ascii="微软雅黑" w:eastAsia="微软雅黑" w:hAnsi="微软雅黑" w:cs="宋体" w:hint="eastAsia"/>
                <w:color w:val="000000"/>
                <w:kern w:val="0"/>
                <w:sz w:val="16"/>
                <w:szCs w:val="16"/>
              </w:rPr>
              <w:t>页面？</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是否增加或修改了会影响页面首</w:t>
            </w:r>
            <w:proofErr w:type="gramStart"/>
            <w:r w:rsidRPr="00562204">
              <w:rPr>
                <w:rFonts w:ascii="微软雅黑" w:eastAsia="微软雅黑" w:hAnsi="微软雅黑" w:cs="宋体" w:hint="eastAsia"/>
                <w:color w:val="000000"/>
                <w:kern w:val="0"/>
                <w:sz w:val="16"/>
                <w:szCs w:val="16"/>
              </w:rPr>
              <w:t>屏展示</w:t>
            </w:r>
            <w:proofErr w:type="gramEnd"/>
            <w:r w:rsidRPr="00562204">
              <w:rPr>
                <w:rFonts w:ascii="微软雅黑" w:eastAsia="微软雅黑" w:hAnsi="微软雅黑" w:cs="宋体" w:hint="eastAsia"/>
                <w:color w:val="000000"/>
                <w:kern w:val="0"/>
                <w:sz w:val="16"/>
                <w:szCs w:val="16"/>
              </w:rPr>
              <w:t>时间的元素？</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是否会增加关键页面的生成时间 （Rendering Time）?</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67690" w:rsidRPr="00562204" w:rsidTr="001812A7">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是否会提升网站速度（Site Speed）？</w:t>
            </w:r>
          </w:p>
        </w:tc>
        <w:tc>
          <w:tcPr>
            <w:tcW w:w="80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67690" w:rsidRPr="00562204" w:rsidRDefault="00467690"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86992" w:rsidRPr="00562204" w:rsidRDefault="00486992" w:rsidP="001812A7">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8"/>
                <w:szCs w:val="16"/>
              </w:rPr>
              <w:t>J</w:t>
            </w:r>
            <w:r w:rsidRPr="006076BF">
              <w:rPr>
                <w:rFonts w:ascii="微软雅黑" w:eastAsia="微软雅黑" w:hAnsi="微软雅黑" w:cs="宋体" w:hint="eastAsia"/>
                <w:b/>
                <w:bCs/>
                <w:color w:val="000000"/>
                <w:kern w:val="0"/>
                <w:sz w:val="18"/>
                <w:szCs w:val="16"/>
              </w:rPr>
              <w:t xml:space="preserve">. </w:t>
            </w:r>
            <w:r>
              <w:rPr>
                <w:rFonts w:ascii="微软雅黑" w:eastAsia="微软雅黑" w:hAnsi="微软雅黑" w:cs="宋体" w:hint="eastAsia"/>
                <w:b/>
                <w:bCs/>
                <w:color w:val="000000"/>
                <w:kern w:val="0"/>
                <w:sz w:val="18"/>
                <w:szCs w:val="16"/>
              </w:rPr>
              <w:t>系统容量</w:t>
            </w:r>
            <w:r w:rsidRPr="006076BF">
              <w:rPr>
                <w:rFonts w:ascii="微软雅黑" w:eastAsia="微软雅黑" w:hAnsi="微软雅黑" w:cs="宋体" w:hint="eastAsia"/>
                <w:b/>
                <w:bCs/>
                <w:color w:val="000000"/>
                <w:kern w:val="0"/>
                <w:sz w:val="18"/>
                <w:szCs w:val="16"/>
              </w:rPr>
              <w:t xml:space="preserve"> S</w:t>
            </w:r>
            <w:r>
              <w:rPr>
                <w:rFonts w:ascii="微软雅黑" w:eastAsia="微软雅黑" w:hAnsi="微软雅黑" w:cs="宋体" w:hint="eastAsia"/>
                <w:b/>
                <w:bCs/>
                <w:color w:val="000000"/>
                <w:kern w:val="0"/>
                <w:sz w:val="18"/>
                <w:szCs w:val="16"/>
              </w:rPr>
              <w:t>ystem Capacity</w:t>
            </w:r>
          </w:p>
        </w:tc>
        <w:tc>
          <w:tcPr>
            <w:tcW w:w="80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w:t>
            </w:r>
            <w:r>
              <w:rPr>
                <w:rFonts w:ascii="微软雅黑" w:eastAsia="微软雅黑" w:hAnsi="微软雅黑" w:cs="宋体" w:hint="eastAsia"/>
                <w:color w:val="000000"/>
                <w:kern w:val="0"/>
                <w:sz w:val="16"/>
                <w:szCs w:val="16"/>
              </w:rPr>
              <w:t>影响数据库容量？</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w:t>
            </w:r>
            <w:r>
              <w:rPr>
                <w:rFonts w:ascii="微软雅黑" w:eastAsia="微软雅黑" w:hAnsi="微软雅黑" w:cs="宋体" w:hint="eastAsia"/>
                <w:color w:val="000000"/>
                <w:kern w:val="0"/>
                <w:sz w:val="16"/>
                <w:szCs w:val="16"/>
              </w:rPr>
              <w:t>影响WEB服务器容量？</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3. 是否</w:t>
            </w:r>
            <w:r>
              <w:rPr>
                <w:rFonts w:ascii="微软雅黑" w:eastAsia="微软雅黑" w:hAnsi="微软雅黑" w:cs="宋体" w:hint="eastAsia"/>
                <w:color w:val="000000"/>
                <w:kern w:val="0"/>
                <w:sz w:val="16"/>
                <w:szCs w:val="16"/>
              </w:rPr>
              <w:t>影响Cache容量？</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6076BF" w:rsidRPr="00562204" w:rsidTr="006076BF">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6076BF" w:rsidRPr="00562204" w:rsidRDefault="006076BF" w:rsidP="006076BF">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4. 是否</w:t>
            </w:r>
            <w:r>
              <w:rPr>
                <w:rFonts w:ascii="微软雅黑" w:eastAsia="微软雅黑" w:hAnsi="微软雅黑" w:cs="宋体" w:hint="eastAsia"/>
                <w:color w:val="000000"/>
                <w:kern w:val="0"/>
                <w:sz w:val="16"/>
                <w:szCs w:val="16"/>
              </w:rPr>
              <w:t>影响网络带宽？</w:t>
            </w:r>
          </w:p>
        </w:tc>
        <w:tc>
          <w:tcPr>
            <w:tcW w:w="80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6076BF" w:rsidRPr="00562204" w:rsidRDefault="006076BF"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1812A7">
        <w:trPr>
          <w:trHeight w:val="330"/>
        </w:trPr>
        <w:tc>
          <w:tcPr>
            <w:tcW w:w="6000" w:type="dxa"/>
            <w:tcBorders>
              <w:top w:val="nil"/>
              <w:left w:val="single" w:sz="4" w:space="0" w:color="auto"/>
              <w:bottom w:val="single" w:sz="4" w:space="0" w:color="auto"/>
              <w:right w:val="single" w:sz="4" w:space="0" w:color="auto"/>
            </w:tcBorders>
            <w:shd w:val="clear" w:color="000000" w:fill="D9D9D9"/>
            <w:vAlign w:val="center"/>
            <w:hideMark/>
          </w:tcPr>
          <w:p w:rsidR="00486992" w:rsidRPr="00562204" w:rsidRDefault="00486992" w:rsidP="00486992">
            <w:pPr>
              <w:widowControl/>
              <w:jc w:val="left"/>
              <w:rPr>
                <w:rFonts w:ascii="微软雅黑" w:eastAsia="微软雅黑" w:hAnsi="微软雅黑" w:cs="宋体"/>
                <w:b/>
                <w:bCs/>
                <w:color w:val="000000"/>
                <w:kern w:val="0"/>
                <w:sz w:val="16"/>
                <w:szCs w:val="16"/>
              </w:rPr>
            </w:pPr>
            <w:r>
              <w:rPr>
                <w:rFonts w:ascii="微软雅黑" w:eastAsia="微软雅黑" w:hAnsi="微软雅黑" w:cs="宋体" w:hint="eastAsia"/>
                <w:b/>
                <w:bCs/>
                <w:color w:val="000000"/>
                <w:kern w:val="0"/>
                <w:sz w:val="18"/>
                <w:szCs w:val="16"/>
              </w:rPr>
              <w:t>K</w:t>
            </w:r>
            <w:r w:rsidRPr="006076BF">
              <w:rPr>
                <w:rFonts w:ascii="微软雅黑" w:eastAsia="微软雅黑" w:hAnsi="微软雅黑" w:cs="宋体" w:hint="eastAsia"/>
                <w:b/>
                <w:bCs/>
                <w:color w:val="000000"/>
                <w:kern w:val="0"/>
                <w:sz w:val="18"/>
                <w:szCs w:val="16"/>
              </w:rPr>
              <w:t xml:space="preserve">. </w:t>
            </w:r>
            <w:r>
              <w:rPr>
                <w:rFonts w:ascii="微软雅黑" w:eastAsia="微软雅黑" w:hAnsi="微软雅黑" w:cs="宋体" w:hint="eastAsia"/>
                <w:b/>
                <w:bCs/>
                <w:color w:val="000000"/>
                <w:kern w:val="0"/>
                <w:sz w:val="18"/>
                <w:szCs w:val="16"/>
              </w:rPr>
              <w:t>后台服务 Backend Service （API）</w:t>
            </w:r>
          </w:p>
        </w:tc>
        <w:tc>
          <w:tcPr>
            <w:tcW w:w="80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Y/N</w:t>
            </w:r>
          </w:p>
        </w:tc>
        <w:tc>
          <w:tcPr>
            <w:tcW w:w="2440" w:type="dxa"/>
            <w:tcBorders>
              <w:top w:val="nil"/>
              <w:left w:val="nil"/>
              <w:bottom w:val="single" w:sz="4" w:space="0" w:color="auto"/>
              <w:right w:val="single" w:sz="4" w:space="0" w:color="auto"/>
            </w:tcBorders>
            <w:shd w:val="clear" w:color="000000" w:fill="D9D9D9"/>
            <w:noWrap/>
            <w:vAlign w:val="center"/>
            <w:hideMark/>
          </w:tcPr>
          <w:p w:rsidR="00486992" w:rsidRPr="00562204" w:rsidRDefault="00486992" w:rsidP="001812A7">
            <w:pPr>
              <w:widowControl/>
              <w:jc w:val="center"/>
              <w:rPr>
                <w:rFonts w:ascii="微软雅黑" w:eastAsia="微软雅黑" w:hAnsi="微软雅黑" w:cs="宋体"/>
                <w:b/>
                <w:bCs/>
                <w:color w:val="000000"/>
                <w:kern w:val="0"/>
                <w:sz w:val="16"/>
                <w:szCs w:val="16"/>
              </w:rPr>
            </w:pPr>
            <w:r w:rsidRPr="00562204">
              <w:rPr>
                <w:rFonts w:ascii="微软雅黑" w:eastAsia="微软雅黑" w:hAnsi="微软雅黑" w:cs="宋体" w:hint="eastAsia"/>
                <w:b/>
                <w:bCs/>
                <w:color w:val="000000"/>
                <w:kern w:val="0"/>
                <w:sz w:val="16"/>
                <w:szCs w:val="16"/>
              </w:rPr>
              <w:t>说明 Comments</w:t>
            </w:r>
          </w:p>
        </w:tc>
      </w:tr>
      <w:tr w:rsidR="00486992" w:rsidRPr="00562204" w:rsidTr="00486992">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86992" w:rsidRPr="00562204" w:rsidRDefault="00486992" w:rsidP="00486992">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1. 是否</w:t>
            </w:r>
            <w:r>
              <w:rPr>
                <w:rFonts w:ascii="微软雅黑" w:eastAsia="微软雅黑" w:hAnsi="微软雅黑" w:cs="宋体" w:hint="eastAsia"/>
                <w:color w:val="000000"/>
                <w:kern w:val="0"/>
                <w:sz w:val="16"/>
                <w:szCs w:val="16"/>
              </w:rPr>
              <w:t xml:space="preserve">改变或影响查询服务？ </w:t>
            </w:r>
          </w:p>
        </w:tc>
        <w:tc>
          <w:tcPr>
            <w:tcW w:w="80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486992">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86992" w:rsidRPr="00562204" w:rsidRDefault="00486992" w:rsidP="00486992">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2. 是否</w:t>
            </w:r>
            <w:r>
              <w:rPr>
                <w:rFonts w:ascii="微软雅黑" w:eastAsia="微软雅黑" w:hAnsi="微软雅黑" w:cs="宋体" w:hint="eastAsia"/>
                <w:color w:val="000000"/>
                <w:kern w:val="0"/>
                <w:sz w:val="16"/>
                <w:szCs w:val="16"/>
              </w:rPr>
              <w:t>改变或影响订单生成服务？</w:t>
            </w:r>
          </w:p>
        </w:tc>
        <w:tc>
          <w:tcPr>
            <w:tcW w:w="80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r w:rsidR="00486992" w:rsidRPr="00562204" w:rsidTr="00486992">
        <w:trPr>
          <w:trHeight w:val="330"/>
        </w:trPr>
        <w:tc>
          <w:tcPr>
            <w:tcW w:w="6000" w:type="dxa"/>
            <w:tcBorders>
              <w:top w:val="nil"/>
              <w:left w:val="single" w:sz="4" w:space="0" w:color="auto"/>
              <w:bottom w:val="single" w:sz="4" w:space="0" w:color="auto"/>
              <w:right w:val="single" w:sz="4" w:space="0" w:color="auto"/>
            </w:tcBorders>
            <w:shd w:val="clear" w:color="auto" w:fill="auto"/>
            <w:vAlign w:val="center"/>
            <w:hideMark/>
          </w:tcPr>
          <w:p w:rsidR="00486992" w:rsidRPr="00562204" w:rsidRDefault="00486992" w:rsidP="00486992">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3. </w:t>
            </w:r>
            <w:r>
              <w:rPr>
                <w:rFonts w:ascii="微软雅黑" w:eastAsia="微软雅黑" w:hAnsi="微软雅黑" w:cs="宋体" w:hint="eastAsia"/>
                <w:color w:val="000000"/>
                <w:kern w:val="0"/>
                <w:sz w:val="16"/>
                <w:szCs w:val="16"/>
              </w:rPr>
              <w:t>是否改变或影响其他后台服务？</w:t>
            </w:r>
          </w:p>
        </w:tc>
        <w:tc>
          <w:tcPr>
            <w:tcW w:w="80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1812A7">
            <w:pPr>
              <w:widowControl/>
              <w:jc w:val="left"/>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c>
          <w:tcPr>
            <w:tcW w:w="2440" w:type="dxa"/>
            <w:tcBorders>
              <w:top w:val="nil"/>
              <w:left w:val="nil"/>
              <w:bottom w:val="single" w:sz="4" w:space="0" w:color="auto"/>
              <w:right w:val="single" w:sz="4" w:space="0" w:color="auto"/>
            </w:tcBorders>
            <w:shd w:val="clear" w:color="auto" w:fill="auto"/>
            <w:noWrap/>
            <w:vAlign w:val="center"/>
            <w:hideMark/>
          </w:tcPr>
          <w:p w:rsidR="00486992" w:rsidRPr="00562204" w:rsidRDefault="00486992" w:rsidP="001812A7">
            <w:pPr>
              <w:widowControl/>
              <w:jc w:val="center"/>
              <w:rPr>
                <w:rFonts w:ascii="微软雅黑" w:eastAsia="微软雅黑" w:hAnsi="微软雅黑" w:cs="宋体"/>
                <w:color w:val="000000"/>
                <w:kern w:val="0"/>
                <w:sz w:val="16"/>
                <w:szCs w:val="16"/>
              </w:rPr>
            </w:pPr>
            <w:r w:rsidRPr="00562204">
              <w:rPr>
                <w:rFonts w:ascii="微软雅黑" w:eastAsia="微软雅黑" w:hAnsi="微软雅黑" w:cs="宋体" w:hint="eastAsia"/>
                <w:color w:val="000000"/>
                <w:kern w:val="0"/>
                <w:sz w:val="16"/>
                <w:szCs w:val="16"/>
              </w:rPr>
              <w:t xml:space="preserve">　</w:t>
            </w:r>
          </w:p>
        </w:tc>
      </w:tr>
    </w:tbl>
    <w:p w:rsidR="001812A7" w:rsidRPr="00486992" w:rsidRDefault="001812A7"/>
    <w:sectPr w:rsidR="001812A7" w:rsidRPr="00486992">
      <w:headerReference w:type="default" r:id="rId15"/>
      <w:footerReference w:type="even" r:id="rId16"/>
      <w:footerReference w:type="default" r:id="rId17"/>
      <w:pgSz w:w="11906" w:h="16838"/>
      <w:pgMar w:top="1402" w:right="926" w:bottom="1246"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428" w:rsidRDefault="00F43428">
      <w:r>
        <w:separator/>
      </w:r>
    </w:p>
  </w:endnote>
  <w:endnote w:type="continuationSeparator" w:id="0">
    <w:p w:rsidR="00F43428" w:rsidRDefault="00F4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48" w:rsidRDefault="000D2148">
    <w:pPr>
      <w:pStyle w:val="a6"/>
      <w:framePr w:h="0" w:wrap="around" w:vAnchor="text" w:hAnchor="margin" w:xAlign="right" w:y="1"/>
      <w:rPr>
        <w:rStyle w:val="a5"/>
      </w:rPr>
    </w:pPr>
    <w:r>
      <w:fldChar w:fldCharType="begin"/>
    </w:r>
    <w:r>
      <w:rPr>
        <w:rStyle w:val="a5"/>
      </w:rPr>
      <w:instrText xml:space="preserve">PAGE  </w:instrText>
    </w:r>
    <w:r>
      <w:fldChar w:fldCharType="end"/>
    </w:r>
  </w:p>
  <w:p w:rsidR="000D2148" w:rsidRDefault="000D2148">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48" w:rsidRDefault="000D2148">
    <w:pPr>
      <w:pStyle w:val="a6"/>
      <w:ind w:right="360"/>
      <w:jc w:val="center"/>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52FE2">
      <w:rPr>
        <w:noProof/>
        <w:kern w:val="0"/>
        <w:szCs w:val="21"/>
      </w:rPr>
      <w:t>5</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52FE2">
      <w:rPr>
        <w:noProof/>
        <w:kern w:val="0"/>
        <w:szCs w:val="21"/>
      </w:rPr>
      <w:t>12</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428" w:rsidRDefault="00F43428">
      <w:r>
        <w:separator/>
      </w:r>
    </w:p>
  </w:footnote>
  <w:footnote w:type="continuationSeparator" w:id="0">
    <w:p w:rsidR="00F43428" w:rsidRDefault="00F43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148" w:rsidRDefault="000D2148">
    <w:pPr>
      <w:pStyle w:val="a4"/>
      <w:tabs>
        <w:tab w:val="clear" w:pos="4153"/>
        <w:tab w:val="clear" w:pos="8306"/>
        <w:tab w:val="left" w:pos="5025"/>
        <w:tab w:val="left" w:pos="7980"/>
        <w:tab w:val="left" w:pos="8130"/>
      </w:tabs>
      <w:jc w:val="both"/>
    </w:pPr>
    <w:proofErr w:type="gramStart"/>
    <w:r>
      <w:rPr>
        <w:rFonts w:ascii="微软雅黑" w:eastAsia="微软雅黑" w:hAnsi="微软雅黑" w:hint="eastAsia"/>
      </w:rPr>
      <w:t>携程旅行网酒店</w:t>
    </w:r>
    <w:proofErr w:type="gramEnd"/>
    <w:r>
      <w:rPr>
        <w:rFonts w:ascii="微软雅黑" w:eastAsia="微软雅黑" w:hAnsi="微软雅黑" w:hint="eastAsia"/>
      </w:rPr>
      <w:t xml:space="preserve"> 产品功能说明书</w:t>
    </w:r>
    <w:r>
      <w:rPr>
        <w:rFonts w:ascii="微软雅黑" w:eastAsia="微软雅黑" w:hAnsi="微软雅黑"/>
      </w:rPr>
      <w:t>PRD</w:t>
    </w:r>
    <w:r>
      <w:rPr>
        <w:szCs w:val="21"/>
      </w:rPr>
      <w:tab/>
    </w:r>
    <w:r>
      <w:rPr>
        <w:szCs w:val="21"/>
      </w:rPr>
      <w:tab/>
    </w:r>
    <w:r>
      <w:rPr>
        <w:noProof/>
        <w:szCs w:val="21"/>
      </w:rPr>
      <w:drawing>
        <wp:inline distT="0" distB="0" distL="0" distR="0" wp14:anchorId="7D27CEC9" wp14:editId="7B34F54B">
          <wp:extent cx="1028700" cy="371475"/>
          <wp:effectExtent l="0" t="0" r="0" b="9525"/>
          <wp:docPr id="1" name="图片 2" descr="cid:image001.gif@01CB7690.EE9B3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image001.gif@01CB7690.EE9B3B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
    <w:nsid w:val="2500285D"/>
    <w:multiLevelType w:val="hybridMultilevel"/>
    <w:tmpl w:val="81AE62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610053F"/>
    <w:multiLevelType w:val="hybridMultilevel"/>
    <w:tmpl w:val="AA864C8C"/>
    <w:lvl w:ilvl="0" w:tplc="C7C420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666E602E"/>
    <w:multiLevelType w:val="multilevel"/>
    <w:tmpl w:val="00000011"/>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
    <w:nsid w:val="6AD840C5"/>
    <w:multiLevelType w:val="hybridMultilevel"/>
    <w:tmpl w:val="EDD00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BC65ED2"/>
    <w:multiLevelType w:val="hybridMultilevel"/>
    <w:tmpl w:val="4B3482DE"/>
    <w:lvl w:ilvl="0" w:tplc="22F80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364D75"/>
    <w:multiLevelType w:val="hybridMultilevel"/>
    <w:tmpl w:val="6EC4C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690"/>
    <w:rsid w:val="000115AB"/>
    <w:rsid w:val="00013DF2"/>
    <w:rsid w:val="000367A5"/>
    <w:rsid w:val="00056437"/>
    <w:rsid w:val="000565D0"/>
    <w:rsid w:val="00081D4D"/>
    <w:rsid w:val="00082B38"/>
    <w:rsid w:val="00084043"/>
    <w:rsid w:val="000A6E3A"/>
    <w:rsid w:val="000C192B"/>
    <w:rsid w:val="000C24DB"/>
    <w:rsid w:val="000D1769"/>
    <w:rsid w:val="000D2148"/>
    <w:rsid w:val="000F1C1A"/>
    <w:rsid w:val="000F5A73"/>
    <w:rsid w:val="00103883"/>
    <w:rsid w:val="00112CC4"/>
    <w:rsid w:val="00124325"/>
    <w:rsid w:val="00125F56"/>
    <w:rsid w:val="00132935"/>
    <w:rsid w:val="00152FE2"/>
    <w:rsid w:val="001812A7"/>
    <w:rsid w:val="001E00D4"/>
    <w:rsid w:val="0020003F"/>
    <w:rsid w:val="00200833"/>
    <w:rsid w:val="00225713"/>
    <w:rsid w:val="0024182A"/>
    <w:rsid w:val="00250F55"/>
    <w:rsid w:val="00264677"/>
    <w:rsid w:val="002A2FFD"/>
    <w:rsid w:val="002B41C3"/>
    <w:rsid w:val="002B6BA2"/>
    <w:rsid w:val="002D5307"/>
    <w:rsid w:val="002D6C2B"/>
    <w:rsid w:val="003009C7"/>
    <w:rsid w:val="00302D5C"/>
    <w:rsid w:val="00303F7B"/>
    <w:rsid w:val="00323C14"/>
    <w:rsid w:val="003913E8"/>
    <w:rsid w:val="0039365B"/>
    <w:rsid w:val="003E5B04"/>
    <w:rsid w:val="00407122"/>
    <w:rsid w:val="004269AE"/>
    <w:rsid w:val="00467690"/>
    <w:rsid w:val="00472A9B"/>
    <w:rsid w:val="00483D9F"/>
    <w:rsid w:val="00486992"/>
    <w:rsid w:val="004917BA"/>
    <w:rsid w:val="004960E0"/>
    <w:rsid w:val="004B2214"/>
    <w:rsid w:val="004C5968"/>
    <w:rsid w:val="004D1186"/>
    <w:rsid w:val="004D4B64"/>
    <w:rsid w:val="00517A6C"/>
    <w:rsid w:val="00520C2D"/>
    <w:rsid w:val="005234D0"/>
    <w:rsid w:val="00535B7A"/>
    <w:rsid w:val="00564CDC"/>
    <w:rsid w:val="00585A81"/>
    <w:rsid w:val="005A3600"/>
    <w:rsid w:val="005B5494"/>
    <w:rsid w:val="005C1577"/>
    <w:rsid w:val="006076BF"/>
    <w:rsid w:val="00613825"/>
    <w:rsid w:val="00623789"/>
    <w:rsid w:val="00651165"/>
    <w:rsid w:val="00663128"/>
    <w:rsid w:val="00664FD5"/>
    <w:rsid w:val="00673C62"/>
    <w:rsid w:val="006776EE"/>
    <w:rsid w:val="006A6D66"/>
    <w:rsid w:val="006B2313"/>
    <w:rsid w:val="006B6848"/>
    <w:rsid w:val="006B7D9E"/>
    <w:rsid w:val="006C5035"/>
    <w:rsid w:val="006E20B1"/>
    <w:rsid w:val="006E64D4"/>
    <w:rsid w:val="006F2021"/>
    <w:rsid w:val="006F245B"/>
    <w:rsid w:val="007044E7"/>
    <w:rsid w:val="007453D5"/>
    <w:rsid w:val="007540F4"/>
    <w:rsid w:val="007721FF"/>
    <w:rsid w:val="0077415C"/>
    <w:rsid w:val="007939D4"/>
    <w:rsid w:val="007B05E2"/>
    <w:rsid w:val="007B5112"/>
    <w:rsid w:val="007D6EF5"/>
    <w:rsid w:val="007F6FC7"/>
    <w:rsid w:val="00805C8E"/>
    <w:rsid w:val="008107D6"/>
    <w:rsid w:val="008172FF"/>
    <w:rsid w:val="00825F59"/>
    <w:rsid w:val="00847804"/>
    <w:rsid w:val="00861E6E"/>
    <w:rsid w:val="0086368B"/>
    <w:rsid w:val="00874596"/>
    <w:rsid w:val="00882FF7"/>
    <w:rsid w:val="008A7BCC"/>
    <w:rsid w:val="008D5F7F"/>
    <w:rsid w:val="008E3784"/>
    <w:rsid w:val="00926BE9"/>
    <w:rsid w:val="0093222B"/>
    <w:rsid w:val="00942097"/>
    <w:rsid w:val="00944B1E"/>
    <w:rsid w:val="00960415"/>
    <w:rsid w:val="00964303"/>
    <w:rsid w:val="00971EE0"/>
    <w:rsid w:val="00975031"/>
    <w:rsid w:val="00985F69"/>
    <w:rsid w:val="009C50EC"/>
    <w:rsid w:val="009D3778"/>
    <w:rsid w:val="009F1254"/>
    <w:rsid w:val="00A348A0"/>
    <w:rsid w:val="00A34931"/>
    <w:rsid w:val="00A36C7F"/>
    <w:rsid w:val="00A37338"/>
    <w:rsid w:val="00A37732"/>
    <w:rsid w:val="00A42AA1"/>
    <w:rsid w:val="00A5761E"/>
    <w:rsid w:val="00A61E3D"/>
    <w:rsid w:val="00A80411"/>
    <w:rsid w:val="00A963C5"/>
    <w:rsid w:val="00A97171"/>
    <w:rsid w:val="00A971B5"/>
    <w:rsid w:val="00AB67B4"/>
    <w:rsid w:val="00AB7C23"/>
    <w:rsid w:val="00AC2B4A"/>
    <w:rsid w:val="00AD0AED"/>
    <w:rsid w:val="00AD5D56"/>
    <w:rsid w:val="00AF2925"/>
    <w:rsid w:val="00AF5CAB"/>
    <w:rsid w:val="00B24209"/>
    <w:rsid w:val="00B27286"/>
    <w:rsid w:val="00B31A3B"/>
    <w:rsid w:val="00B34554"/>
    <w:rsid w:val="00B717D6"/>
    <w:rsid w:val="00B73814"/>
    <w:rsid w:val="00B9243A"/>
    <w:rsid w:val="00B978BF"/>
    <w:rsid w:val="00BB3838"/>
    <w:rsid w:val="00BB7377"/>
    <w:rsid w:val="00BE4751"/>
    <w:rsid w:val="00C001CC"/>
    <w:rsid w:val="00C07F5D"/>
    <w:rsid w:val="00C53100"/>
    <w:rsid w:val="00C94477"/>
    <w:rsid w:val="00C9538C"/>
    <w:rsid w:val="00CA3152"/>
    <w:rsid w:val="00CB26D3"/>
    <w:rsid w:val="00CB47D8"/>
    <w:rsid w:val="00CD0069"/>
    <w:rsid w:val="00CE0CE9"/>
    <w:rsid w:val="00D20AFF"/>
    <w:rsid w:val="00D31861"/>
    <w:rsid w:val="00D41188"/>
    <w:rsid w:val="00D5407B"/>
    <w:rsid w:val="00D56962"/>
    <w:rsid w:val="00D63F65"/>
    <w:rsid w:val="00D862A3"/>
    <w:rsid w:val="00DC34F9"/>
    <w:rsid w:val="00DC3DC8"/>
    <w:rsid w:val="00DC7014"/>
    <w:rsid w:val="00DD732B"/>
    <w:rsid w:val="00DE6C4B"/>
    <w:rsid w:val="00E01FC7"/>
    <w:rsid w:val="00E11225"/>
    <w:rsid w:val="00E145AD"/>
    <w:rsid w:val="00E3621F"/>
    <w:rsid w:val="00E7320A"/>
    <w:rsid w:val="00E7497F"/>
    <w:rsid w:val="00E81621"/>
    <w:rsid w:val="00E97352"/>
    <w:rsid w:val="00EA17C3"/>
    <w:rsid w:val="00ED791B"/>
    <w:rsid w:val="00F067CD"/>
    <w:rsid w:val="00F07529"/>
    <w:rsid w:val="00F43428"/>
    <w:rsid w:val="00F66B08"/>
    <w:rsid w:val="00F75665"/>
    <w:rsid w:val="00FA7B3E"/>
    <w:rsid w:val="00FB09BB"/>
    <w:rsid w:val="00FC0DED"/>
    <w:rsid w:val="00FD7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6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67690"/>
    <w:rPr>
      <w:rFonts w:cs="Times New Roman"/>
      <w:color w:val="0000FF"/>
      <w:u w:val="single"/>
    </w:rPr>
  </w:style>
  <w:style w:type="character" w:customStyle="1" w:styleId="Char">
    <w:name w:val="页眉 Char"/>
    <w:link w:val="a4"/>
    <w:rsid w:val="00467690"/>
    <w:rPr>
      <w:rFonts w:cs="Times New Roman"/>
      <w:sz w:val="18"/>
      <w:szCs w:val="18"/>
    </w:rPr>
  </w:style>
  <w:style w:type="character" w:styleId="a5">
    <w:name w:val="page number"/>
    <w:rsid w:val="00467690"/>
    <w:rPr>
      <w:rFonts w:cs="Times New Roman"/>
    </w:rPr>
  </w:style>
  <w:style w:type="character" w:customStyle="1" w:styleId="Char0">
    <w:name w:val="页脚 Char"/>
    <w:link w:val="a6"/>
    <w:rsid w:val="00467690"/>
    <w:rPr>
      <w:rFonts w:cs="Times New Roman"/>
      <w:sz w:val="18"/>
      <w:szCs w:val="18"/>
    </w:rPr>
  </w:style>
  <w:style w:type="paragraph" w:styleId="1">
    <w:name w:val="toc 1"/>
    <w:basedOn w:val="a"/>
    <w:next w:val="a"/>
    <w:uiPriority w:val="39"/>
    <w:rsid w:val="00467690"/>
  </w:style>
  <w:style w:type="paragraph" w:styleId="a4">
    <w:name w:val="header"/>
    <w:basedOn w:val="a"/>
    <w:link w:val="Char"/>
    <w:rsid w:val="00467690"/>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1">
    <w:name w:val="页眉 Char1"/>
    <w:basedOn w:val="a0"/>
    <w:uiPriority w:val="99"/>
    <w:semiHidden/>
    <w:rsid w:val="00467690"/>
    <w:rPr>
      <w:rFonts w:ascii="Times New Roman" w:eastAsia="宋体" w:hAnsi="Times New Roman" w:cs="Times New Roman"/>
      <w:sz w:val="18"/>
      <w:szCs w:val="18"/>
    </w:rPr>
  </w:style>
  <w:style w:type="paragraph" w:styleId="a6">
    <w:name w:val="footer"/>
    <w:basedOn w:val="a"/>
    <w:link w:val="Char0"/>
    <w:rsid w:val="00467690"/>
    <w:pPr>
      <w:tabs>
        <w:tab w:val="center" w:pos="4153"/>
        <w:tab w:val="right" w:pos="8306"/>
      </w:tabs>
      <w:snapToGrid w:val="0"/>
      <w:jc w:val="left"/>
    </w:pPr>
    <w:rPr>
      <w:rFonts w:asciiTheme="minorHAnsi" w:eastAsiaTheme="minorEastAsia" w:hAnsiTheme="minorHAnsi"/>
      <w:sz w:val="18"/>
      <w:szCs w:val="18"/>
    </w:rPr>
  </w:style>
  <w:style w:type="character" w:customStyle="1" w:styleId="Char10">
    <w:name w:val="页脚 Char1"/>
    <w:basedOn w:val="a0"/>
    <w:uiPriority w:val="99"/>
    <w:semiHidden/>
    <w:rsid w:val="00467690"/>
    <w:rPr>
      <w:rFonts w:ascii="Times New Roman" w:eastAsia="宋体" w:hAnsi="Times New Roman" w:cs="Times New Roman"/>
      <w:sz w:val="18"/>
      <w:szCs w:val="18"/>
    </w:rPr>
  </w:style>
  <w:style w:type="paragraph" w:styleId="2">
    <w:name w:val="toc 2"/>
    <w:basedOn w:val="a"/>
    <w:next w:val="a"/>
    <w:uiPriority w:val="39"/>
    <w:rsid w:val="00467690"/>
    <w:pPr>
      <w:ind w:leftChars="200" w:left="420"/>
    </w:pPr>
  </w:style>
  <w:style w:type="paragraph" w:styleId="a7">
    <w:name w:val="Balloon Text"/>
    <w:basedOn w:val="a"/>
    <w:link w:val="Char2"/>
    <w:uiPriority w:val="99"/>
    <w:semiHidden/>
    <w:unhideWhenUsed/>
    <w:rsid w:val="00467690"/>
    <w:rPr>
      <w:sz w:val="18"/>
      <w:szCs w:val="18"/>
    </w:rPr>
  </w:style>
  <w:style w:type="character" w:customStyle="1" w:styleId="Char2">
    <w:name w:val="批注框文本 Char"/>
    <w:basedOn w:val="a0"/>
    <w:link w:val="a7"/>
    <w:uiPriority w:val="99"/>
    <w:semiHidden/>
    <w:rsid w:val="00467690"/>
    <w:rPr>
      <w:rFonts w:ascii="Times New Roman" w:eastAsia="宋体" w:hAnsi="Times New Roman" w:cs="Times New Roman"/>
      <w:sz w:val="18"/>
      <w:szCs w:val="18"/>
    </w:rPr>
  </w:style>
  <w:style w:type="paragraph" w:styleId="a8">
    <w:name w:val="Normal Indent"/>
    <w:aliases w:val="表正文,正文非缩进,特点,段1,正文不缩进,Normal Indent Char,Normal Indent Char1 Char,Normal Indent Char Char Char,Normal Indent Char1 Char Char Char,Normal Indent Char Char Char Char Char,Normal Indent Char1 Char Char Char Char Char,特点 Char Char,Normal Indent Char1"/>
    <w:basedOn w:val="a"/>
    <w:link w:val="Char3"/>
    <w:rsid w:val="009C50EC"/>
    <w:pPr>
      <w:spacing w:beforeLines="50" w:afterLines="50" w:line="320" w:lineRule="exact"/>
      <w:ind w:firstLine="420"/>
    </w:pPr>
    <w:rPr>
      <w:szCs w:val="20"/>
    </w:rPr>
  </w:style>
  <w:style w:type="character" w:customStyle="1" w:styleId="Char3">
    <w:name w:val="正文缩进 Char"/>
    <w:aliases w:val="表正文 Char,正文非缩进 Char,特点 Char,段1 Char,正文不缩进 Char,Normal Indent Char Char,Normal Indent Char1 Char Char,Normal Indent Char Char Char Char,Normal Indent Char1 Char Char Char Char,Normal Indent Char Char Char Char Char Char,特点 Char Char Char"/>
    <w:basedOn w:val="a0"/>
    <w:link w:val="a8"/>
    <w:rsid w:val="009C50EC"/>
    <w:rPr>
      <w:rFonts w:ascii="Times New Roman" w:eastAsia="宋体" w:hAnsi="Times New Roman" w:cs="Times New Roman"/>
      <w:szCs w:val="20"/>
    </w:rPr>
  </w:style>
  <w:style w:type="paragraph" w:styleId="a9">
    <w:name w:val="List Paragraph"/>
    <w:basedOn w:val="a"/>
    <w:uiPriority w:val="34"/>
    <w:qFormat/>
    <w:rsid w:val="002D5307"/>
    <w:pPr>
      <w:ind w:firstLineChars="200" w:firstLine="420"/>
    </w:pPr>
  </w:style>
  <w:style w:type="paragraph" w:styleId="aa">
    <w:name w:val="Normal (Web)"/>
    <w:basedOn w:val="a"/>
    <w:uiPriority w:val="99"/>
    <w:semiHidden/>
    <w:unhideWhenUsed/>
    <w:rsid w:val="006B2313"/>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6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67690"/>
    <w:rPr>
      <w:rFonts w:cs="Times New Roman"/>
      <w:color w:val="0000FF"/>
      <w:u w:val="single"/>
    </w:rPr>
  </w:style>
  <w:style w:type="character" w:customStyle="1" w:styleId="Char">
    <w:name w:val="页眉 Char"/>
    <w:link w:val="a4"/>
    <w:rsid w:val="00467690"/>
    <w:rPr>
      <w:rFonts w:cs="Times New Roman"/>
      <w:sz w:val="18"/>
      <w:szCs w:val="18"/>
    </w:rPr>
  </w:style>
  <w:style w:type="character" w:styleId="a5">
    <w:name w:val="page number"/>
    <w:rsid w:val="00467690"/>
    <w:rPr>
      <w:rFonts w:cs="Times New Roman"/>
    </w:rPr>
  </w:style>
  <w:style w:type="character" w:customStyle="1" w:styleId="Char0">
    <w:name w:val="页脚 Char"/>
    <w:link w:val="a6"/>
    <w:rsid w:val="00467690"/>
    <w:rPr>
      <w:rFonts w:cs="Times New Roman"/>
      <w:sz w:val="18"/>
      <w:szCs w:val="18"/>
    </w:rPr>
  </w:style>
  <w:style w:type="paragraph" w:styleId="1">
    <w:name w:val="toc 1"/>
    <w:basedOn w:val="a"/>
    <w:next w:val="a"/>
    <w:uiPriority w:val="39"/>
    <w:rsid w:val="00467690"/>
  </w:style>
  <w:style w:type="paragraph" w:styleId="a4">
    <w:name w:val="header"/>
    <w:basedOn w:val="a"/>
    <w:link w:val="Char"/>
    <w:rsid w:val="00467690"/>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1">
    <w:name w:val="页眉 Char1"/>
    <w:basedOn w:val="a0"/>
    <w:uiPriority w:val="99"/>
    <w:semiHidden/>
    <w:rsid w:val="00467690"/>
    <w:rPr>
      <w:rFonts w:ascii="Times New Roman" w:eastAsia="宋体" w:hAnsi="Times New Roman" w:cs="Times New Roman"/>
      <w:sz w:val="18"/>
      <w:szCs w:val="18"/>
    </w:rPr>
  </w:style>
  <w:style w:type="paragraph" w:styleId="a6">
    <w:name w:val="footer"/>
    <w:basedOn w:val="a"/>
    <w:link w:val="Char0"/>
    <w:rsid w:val="00467690"/>
    <w:pPr>
      <w:tabs>
        <w:tab w:val="center" w:pos="4153"/>
        <w:tab w:val="right" w:pos="8306"/>
      </w:tabs>
      <w:snapToGrid w:val="0"/>
      <w:jc w:val="left"/>
    </w:pPr>
    <w:rPr>
      <w:rFonts w:asciiTheme="minorHAnsi" w:eastAsiaTheme="minorEastAsia" w:hAnsiTheme="minorHAnsi"/>
      <w:sz w:val="18"/>
      <w:szCs w:val="18"/>
    </w:rPr>
  </w:style>
  <w:style w:type="character" w:customStyle="1" w:styleId="Char10">
    <w:name w:val="页脚 Char1"/>
    <w:basedOn w:val="a0"/>
    <w:uiPriority w:val="99"/>
    <w:semiHidden/>
    <w:rsid w:val="00467690"/>
    <w:rPr>
      <w:rFonts w:ascii="Times New Roman" w:eastAsia="宋体" w:hAnsi="Times New Roman" w:cs="Times New Roman"/>
      <w:sz w:val="18"/>
      <w:szCs w:val="18"/>
    </w:rPr>
  </w:style>
  <w:style w:type="paragraph" w:styleId="2">
    <w:name w:val="toc 2"/>
    <w:basedOn w:val="a"/>
    <w:next w:val="a"/>
    <w:uiPriority w:val="39"/>
    <w:rsid w:val="00467690"/>
    <w:pPr>
      <w:ind w:leftChars="200" w:left="420"/>
    </w:pPr>
  </w:style>
  <w:style w:type="paragraph" w:styleId="a7">
    <w:name w:val="Balloon Text"/>
    <w:basedOn w:val="a"/>
    <w:link w:val="Char2"/>
    <w:uiPriority w:val="99"/>
    <w:semiHidden/>
    <w:unhideWhenUsed/>
    <w:rsid w:val="00467690"/>
    <w:rPr>
      <w:sz w:val="18"/>
      <w:szCs w:val="18"/>
    </w:rPr>
  </w:style>
  <w:style w:type="character" w:customStyle="1" w:styleId="Char2">
    <w:name w:val="批注框文本 Char"/>
    <w:basedOn w:val="a0"/>
    <w:link w:val="a7"/>
    <w:uiPriority w:val="99"/>
    <w:semiHidden/>
    <w:rsid w:val="00467690"/>
    <w:rPr>
      <w:rFonts w:ascii="Times New Roman" w:eastAsia="宋体" w:hAnsi="Times New Roman" w:cs="Times New Roman"/>
      <w:sz w:val="18"/>
      <w:szCs w:val="18"/>
    </w:rPr>
  </w:style>
  <w:style w:type="paragraph" w:styleId="a8">
    <w:name w:val="Normal Indent"/>
    <w:aliases w:val="表正文,正文非缩进,特点,段1,正文不缩进,Normal Indent Char,Normal Indent Char1 Char,Normal Indent Char Char Char,Normal Indent Char1 Char Char Char,Normal Indent Char Char Char Char Char,Normal Indent Char1 Char Char Char Char Char,特点 Char Char,Normal Indent Char1"/>
    <w:basedOn w:val="a"/>
    <w:link w:val="Char3"/>
    <w:rsid w:val="009C50EC"/>
    <w:pPr>
      <w:spacing w:beforeLines="50" w:afterLines="50" w:line="320" w:lineRule="exact"/>
      <w:ind w:firstLine="420"/>
    </w:pPr>
    <w:rPr>
      <w:szCs w:val="20"/>
    </w:rPr>
  </w:style>
  <w:style w:type="character" w:customStyle="1" w:styleId="Char3">
    <w:name w:val="正文缩进 Char"/>
    <w:aliases w:val="表正文 Char,正文非缩进 Char,特点 Char,段1 Char,正文不缩进 Char,Normal Indent Char Char,Normal Indent Char1 Char Char,Normal Indent Char Char Char Char,Normal Indent Char1 Char Char Char Char,Normal Indent Char Char Char Char Char Char,特点 Char Char Char"/>
    <w:basedOn w:val="a0"/>
    <w:link w:val="a8"/>
    <w:rsid w:val="009C50EC"/>
    <w:rPr>
      <w:rFonts w:ascii="Times New Roman" w:eastAsia="宋体" w:hAnsi="Times New Roman" w:cs="Times New Roman"/>
      <w:szCs w:val="20"/>
    </w:rPr>
  </w:style>
  <w:style w:type="paragraph" w:styleId="a9">
    <w:name w:val="List Paragraph"/>
    <w:basedOn w:val="a"/>
    <w:uiPriority w:val="34"/>
    <w:qFormat/>
    <w:rsid w:val="002D5307"/>
    <w:pPr>
      <w:ind w:firstLineChars="200" w:firstLine="420"/>
    </w:pPr>
  </w:style>
  <w:style w:type="paragraph" w:styleId="aa">
    <w:name w:val="Normal (Web)"/>
    <w:basedOn w:val="a"/>
    <w:uiPriority w:val="99"/>
    <w:semiHidden/>
    <w:unhideWhenUsed/>
    <w:rsid w:val="006B231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4867">
      <w:bodyDiv w:val="1"/>
      <w:marLeft w:val="0"/>
      <w:marRight w:val="0"/>
      <w:marTop w:val="0"/>
      <w:marBottom w:val="0"/>
      <w:divBdr>
        <w:top w:val="none" w:sz="0" w:space="0" w:color="auto"/>
        <w:left w:val="none" w:sz="0" w:space="0" w:color="auto"/>
        <w:bottom w:val="none" w:sz="0" w:space="0" w:color="auto"/>
        <w:right w:val="none" w:sz="0" w:space="0" w:color="auto"/>
      </w:divBdr>
      <w:divsChild>
        <w:div w:id="523789346">
          <w:marLeft w:val="0"/>
          <w:marRight w:val="0"/>
          <w:marTop w:val="0"/>
          <w:marBottom w:val="0"/>
          <w:divBdr>
            <w:top w:val="none" w:sz="0" w:space="0" w:color="auto"/>
            <w:left w:val="none" w:sz="0" w:space="0" w:color="auto"/>
            <w:bottom w:val="none" w:sz="0" w:space="0" w:color="auto"/>
            <w:right w:val="none" w:sz="0" w:space="0" w:color="auto"/>
          </w:divBdr>
        </w:div>
      </w:divsChild>
    </w:div>
    <w:div w:id="80833242">
      <w:bodyDiv w:val="1"/>
      <w:marLeft w:val="0"/>
      <w:marRight w:val="0"/>
      <w:marTop w:val="0"/>
      <w:marBottom w:val="0"/>
      <w:divBdr>
        <w:top w:val="none" w:sz="0" w:space="0" w:color="auto"/>
        <w:left w:val="none" w:sz="0" w:space="0" w:color="auto"/>
        <w:bottom w:val="none" w:sz="0" w:space="0" w:color="auto"/>
        <w:right w:val="none" w:sz="0" w:space="0" w:color="auto"/>
      </w:divBdr>
      <w:divsChild>
        <w:div w:id="930628423">
          <w:marLeft w:val="0"/>
          <w:marRight w:val="0"/>
          <w:marTop w:val="0"/>
          <w:marBottom w:val="0"/>
          <w:divBdr>
            <w:top w:val="none" w:sz="0" w:space="0" w:color="auto"/>
            <w:left w:val="none" w:sz="0" w:space="0" w:color="auto"/>
            <w:bottom w:val="none" w:sz="0" w:space="0" w:color="auto"/>
            <w:right w:val="none" w:sz="0" w:space="0" w:color="auto"/>
          </w:divBdr>
        </w:div>
      </w:divsChild>
    </w:div>
    <w:div w:id="171141460">
      <w:bodyDiv w:val="1"/>
      <w:marLeft w:val="0"/>
      <w:marRight w:val="0"/>
      <w:marTop w:val="0"/>
      <w:marBottom w:val="0"/>
      <w:divBdr>
        <w:top w:val="none" w:sz="0" w:space="0" w:color="auto"/>
        <w:left w:val="none" w:sz="0" w:space="0" w:color="auto"/>
        <w:bottom w:val="none" w:sz="0" w:space="0" w:color="auto"/>
        <w:right w:val="none" w:sz="0" w:space="0" w:color="auto"/>
      </w:divBdr>
    </w:div>
    <w:div w:id="266041500">
      <w:bodyDiv w:val="1"/>
      <w:marLeft w:val="0"/>
      <w:marRight w:val="0"/>
      <w:marTop w:val="0"/>
      <w:marBottom w:val="0"/>
      <w:divBdr>
        <w:top w:val="none" w:sz="0" w:space="0" w:color="auto"/>
        <w:left w:val="none" w:sz="0" w:space="0" w:color="auto"/>
        <w:bottom w:val="none" w:sz="0" w:space="0" w:color="auto"/>
        <w:right w:val="none" w:sz="0" w:space="0" w:color="auto"/>
      </w:divBdr>
    </w:div>
    <w:div w:id="1536960893">
      <w:bodyDiv w:val="1"/>
      <w:marLeft w:val="0"/>
      <w:marRight w:val="0"/>
      <w:marTop w:val="0"/>
      <w:marBottom w:val="0"/>
      <w:divBdr>
        <w:top w:val="none" w:sz="0" w:space="0" w:color="auto"/>
        <w:left w:val="none" w:sz="0" w:space="0" w:color="auto"/>
        <w:bottom w:val="none" w:sz="0" w:space="0" w:color="auto"/>
        <w:right w:val="none" w:sz="0" w:space="0" w:color="auto"/>
      </w:divBdr>
      <w:divsChild>
        <w:div w:id="72554944">
          <w:marLeft w:val="0"/>
          <w:marRight w:val="0"/>
          <w:marTop w:val="0"/>
          <w:marBottom w:val="0"/>
          <w:divBdr>
            <w:top w:val="none" w:sz="0" w:space="0" w:color="auto"/>
            <w:left w:val="none" w:sz="0" w:space="0" w:color="auto"/>
            <w:bottom w:val="none" w:sz="0" w:space="0" w:color="auto"/>
            <w:right w:val="none" w:sz="0" w:space="0" w:color="auto"/>
          </w:divBdr>
        </w:div>
      </w:divsChild>
    </w:div>
    <w:div w:id="1635452869">
      <w:bodyDiv w:val="1"/>
      <w:marLeft w:val="0"/>
      <w:marRight w:val="0"/>
      <w:marTop w:val="0"/>
      <w:marBottom w:val="0"/>
      <w:divBdr>
        <w:top w:val="none" w:sz="0" w:space="0" w:color="auto"/>
        <w:left w:val="none" w:sz="0" w:space="0" w:color="auto"/>
        <w:bottom w:val="none" w:sz="0" w:space="0" w:color="auto"/>
        <w:right w:val="none" w:sz="0" w:space="0" w:color="auto"/>
      </w:divBdr>
    </w:div>
    <w:div w:id="1873836874">
      <w:bodyDiv w:val="1"/>
      <w:marLeft w:val="0"/>
      <w:marRight w:val="0"/>
      <w:marTop w:val="0"/>
      <w:marBottom w:val="0"/>
      <w:divBdr>
        <w:top w:val="none" w:sz="0" w:space="0" w:color="auto"/>
        <w:left w:val="none" w:sz="0" w:space="0" w:color="auto"/>
        <w:bottom w:val="none" w:sz="0" w:space="0" w:color="auto"/>
        <w:right w:val="none" w:sz="0" w:space="0" w:color="auto"/>
      </w:divBdr>
      <w:divsChild>
        <w:div w:id="225847198">
          <w:marLeft w:val="0"/>
          <w:marRight w:val="0"/>
          <w:marTop w:val="0"/>
          <w:marBottom w:val="0"/>
          <w:divBdr>
            <w:top w:val="none" w:sz="0" w:space="0" w:color="auto"/>
            <w:left w:val="none" w:sz="0" w:space="0" w:color="auto"/>
            <w:bottom w:val="none" w:sz="0" w:space="0" w:color="auto"/>
            <w:right w:val="none" w:sz="0" w:space="0" w:color="auto"/>
          </w:divBdr>
        </w:div>
      </w:divsChild>
    </w:div>
    <w:div w:id="1936136461">
      <w:bodyDiv w:val="1"/>
      <w:marLeft w:val="0"/>
      <w:marRight w:val="0"/>
      <w:marTop w:val="0"/>
      <w:marBottom w:val="0"/>
      <w:divBdr>
        <w:top w:val="none" w:sz="0" w:space="0" w:color="auto"/>
        <w:left w:val="none" w:sz="0" w:space="0" w:color="auto"/>
        <w:bottom w:val="none" w:sz="0" w:space="0" w:color="auto"/>
        <w:right w:val="none" w:sz="0" w:space="0" w:color="auto"/>
      </w:divBdr>
      <w:divsChild>
        <w:div w:id="1843231545">
          <w:marLeft w:val="0"/>
          <w:marRight w:val="0"/>
          <w:marTop w:val="0"/>
          <w:marBottom w:val="0"/>
          <w:divBdr>
            <w:top w:val="none" w:sz="0" w:space="0" w:color="auto"/>
            <w:left w:val="none" w:sz="0" w:space="0" w:color="auto"/>
            <w:bottom w:val="none" w:sz="0" w:space="0" w:color="auto"/>
            <w:right w:val="none" w:sz="0" w:space="0" w:color="auto"/>
          </w:divBdr>
        </w:div>
      </w:divsChild>
    </w:div>
    <w:div w:id="1946889525">
      <w:bodyDiv w:val="1"/>
      <w:marLeft w:val="0"/>
      <w:marRight w:val="0"/>
      <w:marTop w:val="0"/>
      <w:marBottom w:val="0"/>
      <w:divBdr>
        <w:top w:val="none" w:sz="0" w:space="0" w:color="auto"/>
        <w:left w:val="none" w:sz="0" w:space="0" w:color="auto"/>
        <w:bottom w:val="none" w:sz="0" w:space="0" w:color="auto"/>
        <w:right w:val="none" w:sz="0" w:space="0" w:color="auto"/>
      </w:divBdr>
      <w:divsChild>
        <w:div w:id="1707367477">
          <w:marLeft w:val="0"/>
          <w:marRight w:val="0"/>
          <w:marTop w:val="0"/>
          <w:marBottom w:val="0"/>
          <w:divBdr>
            <w:top w:val="none" w:sz="0" w:space="0" w:color="auto"/>
            <w:left w:val="none" w:sz="0" w:space="0" w:color="auto"/>
            <w:bottom w:val="none" w:sz="0" w:space="0" w:color="auto"/>
            <w:right w:val="none" w:sz="0" w:space="0" w:color="auto"/>
          </w:divBdr>
        </w:div>
      </w:divsChild>
    </w:div>
    <w:div w:id="2000035422">
      <w:bodyDiv w:val="1"/>
      <w:marLeft w:val="0"/>
      <w:marRight w:val="0"/>
      <w:marTop w:val="0"/>
      <w:marBottom w:val="0"/>
      <w:divBdr>
        <w:top w:val="none" w:sz="0" w:space="0" w:color="auto"/>
        <w:left w:val="none" w:sz="0" w:space="0" w:color="auto"/>
        <w:bottom w:val="none" w:sz="0" w:space="0" w:color="auto"/>
        <w:right w:val="none" w:sz="0" w:space="0" w:color="auto"/>
      </w:divBdr>
      <w:divsChild>
        <w:div w:id="700596892">
          <w:marLeft w:val="0"/>
          <w:marRight w:val="0"/>
          <w:marTop w:val="0"/>
          <w:marBottom w:val="0"/>
          <w:divBdr>
            <w:top w:val="none" w:sz="0" w:space="0" w:color="auto"/>
            <w:left w:val="none" w:sz="0" w:space="0" w:color="auto"/>
            <w:bottom w:val="none" w:sz="0" w:space="0" w:color="auto"/>
            <w:right w:val="none" w:sz="0" w:space="0" w:color="auto"/>
          </w:divBdr>
        </w:div>
      </w:divsChild>
    </w:div>
    <w:div w:id="2051489283">
      <w:bodyDiv w:val="1"/>
      <w:marLeft w:val="0"/>
      <w:marRight w:val="0"/>
      <w:marTop w:val="0"/>
      <w:marBottom w:val="0"/>
      <w:divBdr>
        <w:top w:val="none" w:sz="0" w:space="0" w:color="auto"/>
        <w:left w:val="none" w:sz="0" w:space="0" w:color="auto"/>
        <w:bottom w:val="none" w:sz="0" w:space="0" w:color="auto"/>
        <w:right w:val="none" w:sz="0" w:space="0" w:color="auto"/>
      </w:divBdr>
      <w:divsChild>
        <w:div w:id="1288732480">
          <w:marLeft w:val="0"/>
          <w:marRight w:val="0"/>
          <w:marTop w:val="0"/>
          <w:marBottom w:val="0"/>
          <w:divBdr>
            <w:top w:val="none" w:sz="0" w:space="0" w:color="auto"/>
            <w:left w:val="none" w:sz="0" w:space="0" w:color="auto"/>
            <w:bottom w:val="none" w:sz="0" w:space="0" w:color="auto"/>
            <w:right w:val="none" w:sz="0" w:space="0" w:color="auto"/>
          </w:divBdr>
        </w:div>
      </w:divsChild>
    </w:div>
    <w:div w:id="2066415815">
      <w:bodyDiv w:val="1"/>
      <w:marLeft w:val="0"/>
      <w:marRight w:val="0"/>
      <w:marTop w:val="0"/>
      <w:marBottom w:val="0"/>
      <w:divBdr>
        <w:top w:val="none" w:sz="0" w:space="0" w:color="auto"/>
        <w:left w:val="none" w:sz="0" w:space="0" w:color="auto"/>
        <w:bottom w:val="none" w:sz="0" w:space="0" w:color="auto"/>
        <w:right w:val="none" w:sz="0" w:space="0" w:color="auto"/>
      </w:divBdr>
      <w:divsChild>
        <w:div w:id="187434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tels.ctrip.com/hotel/dianping/%7bhotelid%7d_t0ht%7bn%7ds%7bm%7d.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otels.ctrip.com/hotel/dianping/%7bhotelid%7d_t0ht%7bn%7d.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22B2F-9F27-471E-9901-E911B6B04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939</Words>
  <Characters>5354</Characters>
  <Application>Microsoft Office Word</Application>
  <DocSecurity>0</DocSecurity>
  <Lines>44</Lines>
  <Paragraphs>12</Paragraphs>
  <ScaleCrop>false</ScaleCrop>
  <Company>Ctrip</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酒店研发部 PRD Template</dc:title>
  <dc:creator>vjpj金培俊</dc:creator>
  <cp:keywords>PRD</cp:keywords>
  <cp:lastModifiedBy>vgxt顾晓婷</cp:lastModifiedBy>
  <cp:revision>4</cp:revision>
  <dcterms:created xsi:type="dcterms:W3CDTF">2013-08-27T07:03:00Z</dcterms:created>
  <dcterms:modified xsi:type="dcterms:W3CDTF">2013-08-30T02:54:00Z</dcterms:modified>
  <cp:category>PRD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部门">
    <vt:lpwstr>酒店研发部</vt:lpwstr>
  </property>
  <property fmtid="{D5CDD505-2E9C-101B-9397-08002B2CF9AE}" pid="3" name="编辑者">
    <vt:lpwstr>vjpj金培俊</vt:lpwstr>
  </property>
  <property fmtid="{D5CDD505-2E9C-101B-9397-08002B2CF9AE}" pid="4" name="用途">
    <vt:lpwstr>PRD Template</vt:lpwstr>
  </property>
</Properties>
</file>